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2978"/>
        <w:gridCol w:w="2268"/>
        <w:gridCol w:w="2268"/>
      </w:tblGrid>
      <w:tr w:rsidR="00820A57" w:rsidRPr="00BE34C9" w:rsidTr="008829BA">
        <w:trPr>
          <w:trHeight w:val="658"/>
        </w:trPr>
        <w:tc>
          <w:tcPr>
            <w:tcW w:w="2977" w:type="dxa"/>
            <w:tcBorders>
              <w:top w:val="nil"/>
              <w:left w:val="nil"/>
              <w:bottom w:val="nil"/>
              <w:right w:val="nil"/>
            </w:tcBorders>
          </w:tcPr>
          <w:p w:rsidR="00E9610C" w:rsidRPr="00BE34C9" w:rsidRDefault="00E9610C" w:rsidP="00656FB7">
            <w:pPr>
              <w:pStyle w:val="En-tteRight"/>
              <w:rPr>
                <w:lang w:val="en-US"/>
              </w:rPr>
            </w:pPr>
          </w:p>
          <w:p w:rsidR="00820A57" w:rsidRPr="00BE34C9" w:rsidRDefault="00820A57" w:rsidP="00656FB7">
            <w:pPr>
              <w:pStyle w:val="En-tteRight"/>
              <w:rPr>
                <w:lang w:val="en-US"/>
              </w:rPr>
            </w:pPr>
          </w:p>
        </w:tc>
        <w:tc>
          <w:tcPr>
            <w:tcW w:w="7514" w:type="dxa"/>
            <w:gridSpan w:val="3"/>
            <w:tcBorders>
              <w:top w:val="nil"/>
              <w:left w:val="nil"/>
              <w:bottom w:val="nil"/>
              <w:right w:val="nil"/>
            </w:tcBorders>
          </w:tcPr>
          <w:p w:rsidR="00820A57" w:rsidRPr="00BE34C9" w:rsidRDefault="004549BC" w:rsidP="0087394D">
            <w:pPr>
              <w:rPr>
                <w:lang w:val="en-US"/>
              </w:rPr>
            </w:pPr>
            <w:r>
              <w:rPr>
                <w:lang w:val="en-US"/>
              </w:rPr>
              <w:t xml:space="preserve">                   </w:t>
            </w:r>
          </w:p>
        </w:tc>
      </w:tr>
      <w:tr w:rsidR="00820A57" w:rsidRPr="00BE34C9" w:rsidTr="008829BA">
        <w:trPr>
          <w:trHeight w:val="851"/>
        </w:trPr>
        <w:tc>
          <w:tcPr>
            <w:tcW w:w="2977" w:type="dxa"/>
            <w:tcBorders>
              <w:top w:val="nil"/>
              <w:left w:val="nil"/>
              <w:bottom w:val="nil"/>
              <w:right w:val="nil"/>
            </w:tcBorders>
          </w:tcPr>
          <w:p w:rsidR="00820A57" w:rsidRPr="00BE34C9" w:rsidRDefault="00820A57" w:rsidP="0087394D">
            <w:pPr>
              <w:rPr>
                <w:lang w:val="en-US"/>
              </w:rPr>
            </w:pPr>
          </w:p>
        </w:tc>
        <w:tc>
          <w:tcPr>
            <w:tcW w:w="7514" w:type="dxa"/>
            <w:gridSpan w:val="3"/>
            <w:tcBorders>
              <w:top w:val="nil"/>
              <w:left w:val="nil"/>
              <w:bottom w:val="nil"/>
              <w:right w:val="nil"/>
            </w:tcBorders>
          </w:tcPr>
          <w:p w:rsidR="00820A57" w:rsidRPr="00BE34C9" w:rsidRDefault="00820A57" w:rsidP="008B3CF7">
            <w:pPr>
              <w:rPr>
                <w:lang w:val="en-US"/>
              </w:rPr>
            </w:pPr>
          </w:p>
          <w:p w:rsidR="00E9610C" w:rsidRPr="00BE34C9" w:rsidRDefault="00E9610C" w:rsidP="008B3CF7">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ind w:left="34" w:hanging="34"/>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541D40" w:rsidRPr="00BE34C9" w:rsidTr="00541D40">
        <w:trPr>
          <w:trHeight w:hRule="exact" w:val="284"/>
        </w:trPr>
        <w:tc>
          <w:tcPr>
            <w:tcW w:w="2977" w:type="dxa"/>
            <w:tcBorders>
              <w:top w:val="nil"/>
              <w:left w:val="nil"/>
              <w:bottom w:val="nil"/>
              <w:right w:val="single" w:sz="4" w:space="0" w:color="auto"/>
            </w:tcBorders>
          </w:tcPr>
          <w:p w:rsidR="00541D40" w:rsidRPr="00BE34C9" w:rsidRDefault="00541D40" w:rsidP="00541D40">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541D40" w:rsidRPr="00BE34C9" w:rsidRDefault="00541D40" w:rsidP="00541D40">
            <w:pPr>
              <w:rPr>
                <w:lang w:val="en-US"/>
              </w:rPr>
            </w:pPr>
          </w:p>
        </w:tc>
      </w:tr>
      <w:tr w:rsidR="00820A57" w:rsidRPr="00BE34C9" w:rsidTr="008E6C41">
        <w:trPr>
          <w:trHeight w:hRule="exact" w:val="252"/>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E6C41">
        <w:trPr>
          <w:trHeight w:hRule="exact" w:val="486"/>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C72C40">
        <w:trPr>
          <w:trHeight w:hRule="exact" w:val="228"/>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337543">
        <w:trPr>
          <w:trHeight w:hRule="exact" w:val="153"/>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B3CF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5B624A" w:rsidP="008829BA">
            <w:pPr>
              <w:jc w:val="center"/>
              <w:rPr>
                <w:b/>
                <w:color w:val="0000FF"/>
                <w:sz w:val="44"/>
                <w:szCs w:val="44"/>
                <w:lang w:val="en-US"/>
              </w:rPr>
            </w:pPr>
            <w:r>
              <w:rPr>
                <w:b/>
                <w:color w:val="0000FF"/>
                <w:sz w:val="44"/>
                <w:szCs w:val="44"/>
                <w:lang w:val="en-US"/>
              </w:rPr>
              <w:t>MSG-134</w:t>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sz w:val="36"/>
                <w:szCs w:val="36"/>
                <w:lang w:val="en-US"/>
              </w:rPr>
            </w:pPr>
          </w:p>
        </w:tc>
      </w:tr>
      <w:tr w:rsidR="00820A57" w:rsidRPr="00BE34C9" w:rsidTr="0008468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1063"/>
        </w:trPr>
        <w:tc>
          <w:tcPr>
            <w:tcW w:w="2977" w:type="dxa"/>
            <w:tcBorders>
              <w:top w:val="nil"/>
              <w:left w:val="nil"/>
              <w:bottom w:val="nil"/>
              <w:right w:val="single" w:sz="4" w:space="0" w:color="auto"/>
            </w:tcBorders>
          </w:tcPr>
          <w:p w:rsidR="00820A57" w:rsidRPr="00BE34C9" w:rsidRDefault="00820A57"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820A57" w:rsidRPr="00BE34C9" w:rsidRDefault="009105AF" w:rsidP="008829BA">
            <w:pPr>
              <w:jc w:val="center"/>
              <w:rPr>
                <w:b/>
                <w:color w:val="0000FF"/>
                <w:sz w:val="36"/>
                <w:szCs w:val="36"/>
                <w:lang w:val="en-US"/>
              </w:rPr>
            </w:pPr>
            <w:r w:rsidRPr="00BE34C9">
              <w:rPr>
                <w:b/>
                <w:color w:val="0000FF"/>
                <w:sz w:val="36"/>
                <w:szCs w:val="36"/>
                <w:lang w:val="en-US"/>
              </w:rPr>
              <w:fldChar w:fldCharType="begin"/>
            </w:r>
            <w:r w:rsidR="004549BC">
              <w:rPr>
                <w:b/>
                <w:color w:val="0000FF"/>
                <w:sz w:val="36"/>
                <w:szCs w:val="36"/>
                <w:lang w:val="en-US"/>
              </w:rPr>
              <w:instrText xml:space="preserve"> DOCPROPERTY  DocTitle </w:instrText>
            </w:r>
            <w:r w:rsidRPr="00BE34C9">
              <w:rPr>
                <w:b/>
                <w:color w:val="0000FF"/>
                <w:sz w:val="36"/>
                <w:szCs w:val="36"/>
                <w:lang w:val="en-US"/>
              </w:rPr>
              <w:fldChar w:fldCharType="separate"/>
            </w:r>
            <w:r w:rsidR="0043677C">
              <w:rPr>
                <w:b/>
                <w:color w:val="0000FF"/>
                <w:sz w:val="36"/>
                <w:szCs w:val="36"/>
                <w:lang w:val="en-US"/>
              </w:rPr>
              <w:t>ETC FRA Technical Specifications</w:t>
            </w:r>
            <w:r w:rsidRPr="00BE34C9">
              <w:rPr>
                <w:b/>
                <w:color w:val="0000FF"/>
                <w:sz w:val="36"/>
                <w:szCs w:val="36"/>
                <w:lang w:val="en-US"/>
              </w:rPr>
              <w:fldChar w:fldCharType="end"/>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337543">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2237C1" w:rsidRPr="00BE34C9" w:rsidTr="002237C1">
        <w:trPr>
          <w:trHeight w:hRule="exact" w:val="959"/>
        </w:trPr>
        <w:tc>
          <w:tcPr>
            <w:tcW w:w="2977" w:type="dxa"/>
            <w:tcBorders>
              <w:top w:val="nil"/>
              <w:left w:val="nil"/>
              <w:bottom w:val="nil"/>
              <w:right w:val="single" w:sz="4" w:space="0" w:color="auto"/>
            </w:tcBorders>
          </w:tcPr>
          <w:p w:rsidR="002237C1" w:rsidRPr="00BE34C9" w:rsidRDefault="002237C1" w:rsidP="002237C1">
            <w:pPr>
              <w:spacing w:before="0" w:after="0"/>
              <w:rPr>
                <w:szCs w:val="24"/>
                <w:lang w:val="en-US"/>
              </w:rPr>
            </w:pPr>
          </w:p>
          <w:p w:rsidR="002237C1" w:rsidRPr="00BE34C9" w:rsidRDefault="004549BC" w:rsidP="002237C1">
            <w:pPr>
              <w:spacing w:before="0" w:after="0"/>
              <w:rPr>
                <w:sz w:val="24"/>
                <w:szCs w:val="24"/>
                <w:lang w:val="en-US"/>
              </w:rPr>
            </w:pPr>
            <w:r>
              <w:rPr>
                <w:lang w:val="en-US"/>
              </w:rPr>
              <w:t xml:space="preserve">   </w:t>
            </w:r>
          </w:p>
          <w:p w:rsidR="002237C1" w:rsidRPr="00BE34C9" w:rsidRDefault="002237C1" w:rsidP="002237C1">
            <w:pPr>
              <w:spacing w:before="0" w:after="0"/>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left"/>
              <w:rPr>
                <w:lang w:val="en-US"/>
              </w:rPr>
            </w:pPr>
            <w:r w:rsidRPr="00BE34C9">
              <w:rPr>
                <w:lang w:val="en-US"/>
              </w:rPr>
              <w:t xml:space="preserve">          </w:t>
            </w:r>
          </w:p>
          <w:p w:rsidR="002237C1" w:rsidRPr="00BE34C9" w:rsidRDefault="004549BC" w:rsidP="002237C1">
            <w:pPr>
              <w:spacing w:before="0" w:after="0"/>
              <w:jc w:val="left"/>
              <w:rPr>
                <w:sz w:val="24"/>
                <w:szCs w:val="24"/>
                <w:lang w:val="en-US"/>
              </w:rPr>
            </w:pPr>
            <w:r>
              <w:rPr>
                <w:lang w:val="en-US"/>
              </w:rPr>
              <w:t xml:space="preserve">               </w:t>
            </w: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084687">
        <w:trPr>
          <w:trHeight w:hRule="exact" w:val="80"/>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744F1F">
        <w:trPr>
          <w:trHeight w:hRule="exact" w:val="87"/>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084687">
        <w:trPr>
          <w:trHeight w:hRule="exact" w:val="14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rPr>
                <w:sz w:val="18"/>
                <w:lang w:val="en-US"/>
              </w:rPr>
            </w:pPr>
          </w:p>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8829BA">
            <w:pPr>
              <w:spacing w:before="0" w:after="0"/>
              <w:jc w:val="center"/>
              <w:rPr>
                <w:sz w:val="18"/>
                <w:szCs w:val="18"/>
                <w:lang w:val="en-US"/>
              </w:rPr>
            </w:pPr>
          </w:p>
        </w:tc>
        <w:tc>
          <w:tcPr>
            <w:tcW w:w="2268" w:type="dxa"/>
            <w:tcBorders>
              <w:top w:val="nil"/>
              <w:left w:val="nil"/>
              <w:bottom w:val="nil"/>
              <w:right w:val="nil"/>
            </w:tcBorders>
          </w:tcPr>
          <w:p w:rsidR="002237C1" w:rsidRPr="00BE34C9" w:rsidRDefault="002237C1" w:rsidP="00A52412">
            <w:pPr>
              <w:spacing w:before="0" w:after="0"/>
              <w:jc w:val="right"/>
              <w:rPr>
                <w:sz w:val="18"/>
                <w:szCs w:val="18"/>
                <w:lang w:val="en-US"/>
              </w:rPr>
            </w:pPr>
          </w:p>
        </w:tc>
        <w:tc>
          <w:tcPr>
            <w:tcW w:w="2268" w:type="dxa"/>
            <w:tcBorders>
              <w:top w:val="nil"/>
              <w:left w:val="nil"/>
              <w:bottom w:val="nil"/>
              <w:right w:val="nil"/>
            </w:tcBorders>
          </w:tcPr>
          <w:p w:rsidR="002237C1" w:rsidRPr="00BE34C9" w:rsidRDefault="002237C1" w:rsidP="008829BA">
            <w:pPr>
              <w:spacing w:before="0" w:after="0"/>
              <w:jc w:val="left"/>
              <w:rPr>
                <w:sz w:val="18"/>
                <w:szCs w:val="18"/>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2237C1">
            <w:pPr>
              <w:spacing w:before="0" w:after="0"/>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Version</w:t>
            </w:r>
            <w:r w:rsidR="00E11D61">
              <w:rPr>
                <w:sz w:val="18"/>
                <w:szCs w:val="18"/>
                <w:lang w:val="en-US"/>
              </w:rPr>
              <w:t>:</w:t>
            </w:r>
          </w:p>
        </w:tc>
        <w:tc>
          <w:tcPr>
            <w:tcW w:w="2268" w:type="dxa"/>
            <w:tcBorders>
              <w:top w:val="nil"/>
              <w:left w:val="nil"/>
              <w:bottom w:val="nil"/>
              <w:right w:val="nil"/>
            </w:tcBorders>
          </w:tcPr>
          <w:p w:rsidR="002237C1" w:rsidRPr="00287A22" w:rsidRDefault="00A01CB7" w:rsidP="00A7692C">
            <w:pPr>
              <w:spacing w:before="0" w:after="0"/>
              <w:jc w:val="left"/>
              <w:rPr>
                <w:sz w:val="18"/>
                <w:szCs w:val="18"/>
                <w:lang w:val="en-US"/>
              </w:rPr>
            </w:pPr>
            <w:fldSimple w:instr=" DOCPROPERTY  DocVersion  \* MERGEFORMAT ">
              <w:r w:rsidR="0043677C" w:rsidRPr="0043677C">
                <w:rPr>
                  <w:sz w:val="18"/>
                  <w:szCs w:val="18"/>
                  <w:lang w:val="en-US"/>
                </w:rPr>
                <w:t>V1.4</w:t>
              </w:r>
            </w:fldSimple>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val="restart"/>
            <w:tcBorders>
              <w:top w:val="nil"/>
              <w:left w:val="single" w:sz="4" w:space="0" w:color="auto"/>
              <w:bottom w:val="nil"/>
              <w:right w:val="nil"/>
            </w:tcBorders>
          </w:tcPr>
          <w:p w:rsidR="002237C1" w:rsidRPr="00BE34C9" w:rsidRDefault="002237C1" w:rsidP="002237C1">
            <w:pPr>
              <w:spacing w:before="0" w:after="0"/>
              <w:jc w:val="lef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Date</w:t>
            </w:r>
            <w:r w:rsidR="00E11D61">
              <w:rPr>
                <w:sz w:val="18"/>
                <w:szCs w:val="18"/>
                <w:lang w:val="en-US"/>
              </w:rPr>
              <w:t>:</w:t>
            </w:r>
          </w:p>
        </w:tc>
        <w:tc>
          <w:tcPr>
            <w:tcW w:w="2268" w:type="dxa"/>
            <w:tcBorders>
              <w:top w:val="nil"/>
              <w:left w:val="nil"/>
              <w:bottom w:val="nil"/>
              <w:right w:val="nil"/>
            </w:tcBorders>
          </w:tcPr>
          <w:p w:rsidR="002237C1" w:rsidRPr="00287A22" w:rsidRDefault="00A01CB7" w:rsidP="00A7692C">
            <w:pPr>
              <w:spacing w:before="0" w:after="0"/>
              <w:jc w:val="left"/>
              <w:rPr>
                <w:sz w:val="18"/>
                <w:szCs w:val="18"/>
                <w:lang w:val="en-US"/>
              </w:rPr>
            </w:pPr>
            <w:fldSimple w:instr=" DOCPROPERTY  DocUpdate  \* MERGEFORMAT ">
              <w:r w:rsidR="00215646" w:rsidRPr="00215646">
                <w:rPr>
                  <w:sz w:val="18"/>
                  <w:szCs w:val="18"/>
                  <w:lang w:val="en-US"/>
                </w:rPr>
                <w:t>30/01/2018</w:t>
              </w:r>
            </w:fldSimple>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Status</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DocStatus  \* MERGEFORMAT </w:instrText>
            </w:r>
            <w:r>
              <w:fldChar w:fldCharType="separate"/>
            </w:r>
            <w:r w:rsidR="0043677C" w:rsidRPr="0043677C">
              <w:rPr>
                <w:sz w:val="18"/>
                <w:szCs w:val="18"/>
                <w:lang w:val="en-US"/>
              </w:rPr>
              <w:t>Validé</w:t>
            </w:r>
            <w:r>
              <w:fldChar w:fldCharType="end"/>
            </w: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Usage</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DocUsage  \* MERGEFORMAT </w:instrText>
            </w:r>
            <w:r>
              <w:fldChar w:fldCharType="separate"/>
            </w:r>
            <w:r w:rsidR="0043677C" w:rsidRPr="0043677C">
              <w:rPr>
                <w:sz w:val="18"/>
                <w:szCs w:val="18"/>
                <w:lang w:val="en-US"/>
              </w:rPr>
              <w:t>Livrable</w:t>
            </w:r>
            <w:r>
              <w:fldChar w:fldCharType="end"/>
            </w:r>
          </w:p>
        </w:tc>
      </w:tr>
      <w:tr w:rsidR="002237C1" w:rsidRPr="00BE34C9" w:rsidTr="00AC77A3">
        <w:trPr>
          <w:trHeight w:hRule="exact" w:val="500"/>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Author</w:t>
            </w:r>
            <w:r w:rsidR="00E11D61">
              <w:rPr>
                <w:sz w:val="18"/>
                <w:szCs w:val="18"/>
                <w:lang w:val="en-US"/>
              </w:rPr>
              <w:t>:</w:t>
            </w:r>
            <w:r>
              <w:rPr>
                <w:sz w:val="18"/>
                <w:szCs w:val="18"/>
                <w:lang w:val="en-US"/>
              </w:rPr>
              <w:t xml:space="preserve"> </w:t>
            </w:r>
          </w:p>
        </w:tc>
        <w:tc>
          <w:tcPr>
            <w:tcW w:w="2268" w:type="dxa"/>
            <w:tcBorders>
              <w:top w:val="nil"/>
              <w:left w:val="nil"/>
              <w:bottom w:val="nil"/>
              <w:right w:val="nil"/>
            </w:tcBorders>
          </w:tcPr>
          <w:p w:rsidR="002237C1" w:rsidRPr="00287A22" w:rsidRDefault="00A01CB7" w:rsidP="008829BA">
            <w:pPr>
              <w:spacing w:before="0" w:after="0"/>
              <w:jc w:val="left"/>
              <w:rPr>
                <w:sz w:val="18"/>
                <w:szCs w:val="18"/>
                <w:lang w:val="en-US"/>
              </w:rPr>
            </w:pPr>
            <w:fldSimple w:instr=" DOCPROPERTY  DocAuthor  \* MERGEFORMAT ">
              <w:r w:rsidR="0043677C" w:rsidRPr="0043677C">
                <w:rPr>
                  <w:sz w:val="18"/>
                  <w:szCs w:val="18"/>
                  <w:lang w:val="en-US"/>
                </w:rPr>
                <w:t>FRANCE</w:t>
              </w:r>
            </w:fldSimple>
          </w:p>
        </w:tc>
      </w:tr>
      <w:tr w:rsidR="002237C1" w:rsidRPr="00BE34C9" w:rsidTr="00E12931">
        <w:trPr>
          <w:trHeight w:hRule="exact" w:val="801"/>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5246" w:type="dxa"/>
            <w:gridSpan w:val="2"/>
            <w:tcBorders>
              <w:top w:val="nil"/>
              <w:left w:val="single" w:sz="4" w:space="0" w:color="auto"/>
              <w:bottom w:val="nil"/>
              <w:right w:val="nil"/>
            </w:tcBorders>
          </w:tcPr>
          <w:p w:rsidR="002237C1" w:rsidRPr="00BE34C9" w:rsidRDefault="004549BC" w:rsidP="008829BA">
            <w:pPr>
              <w:jc w:val="right"/>
              <w:rPr>
                <w:sz w:val="18"/>
                <w:szCs w:val="18"/>
                <w:lang w:val="en-US"/>
              </w:rPr>
            </w:pPr>
            <w:r>
              <w:rPr>
                <w:sz w:val="18"/>
                <w:szCs w:val="18"/>
                <w:lang w:val="en-US"/>
              </w:rPr>
              <w:t>Type</w:t>
            </w:r>
            <w:r w:rsidR="00E11D61">
              <w:rPr>
                <w:sz w:val="18"/>
                <w:szCs w:val="18"/>
                <w:lang w:val="en-US"/>
              </w:rPr>
              <w:t>:</w:t>
            </w:r>
          </w:p>
        </w:tc>
        <w:tc>
          <w:tcPr>
            <w:tcW w:w="2268" w:type="dxa"/>
            <w:tcBorders>
              <w:top w:val="nil"/>
              <w:left w:val="nil"/>
              <w:bottom w:val="nil"/>
              <w:right w:val="nil"/>
            </w:tcBorders>
          </w:tcPr>
          <w:p w:rsidR="002237C1" w:rsidRPr="00287A22" w:rsidRDefault="00A01CB7" w:rsidP="008829BA">
            <w:pPr>
              <w:jc w:val="left"/>
              <w:rPr>
                <w:sz w:val="18"/>
                <w:szCs w:val="18"/>
              </w:rPr>
            </w:pPr>
            <w:fldSimple w:instr=" DOCPROPERTY  DocType  \* MERGEFORMAT ">
              <w:r w:rsidR="0043677C" w:rsidRPr="0043677C">
                <w:rPr>
                  <w:sz w:val="18"/>
                  <w:szCs w:val="18"/>
                </w:rPr>
                <w:t>DCT: Dossier de Conception Technique</w:t>
              </w:r>
            </w:fldSimple>
          </w:p>
        </w:tc>
      </w:tr>
    </w:tbl>
    <w:p w:rsidR="00995840" w:rsidRPr="00C64513" w:rsidRDefault="00995840">
      <w:pPr>
        <w:sectPr w:rsidR="00995840" w:rsidRPr="00C64513" w:rsidSect="00B51C72">
          <w:headerReference w:type="even" r:id="rId8"/>
          <w:headerReference w:type="first" r:id="rId9"/>
          <w:footerReference w:type="first" r:id="rId10"/>
          <w:pgSz w:w="11907" w:h="16840" w:code="9"/>
          <w:pgMar w:top="816" w:right="1134" w:bottom="1134" w:left="1134" w:header="720" w:footer="680" w:gutter="0"/>
          <w:cols w:space="720"/>
        </w:sectPr>
      </w:pPr>
    </w:p>
    <w:p w:rsidR="00DD0F65" w:rsidRPr="008276F4" w:rsidRDefault="00DD0F65" w:rsidP="00DD0F65">
      <w:pPr>
        <w:pStyle w:val="Normalaprstbl"/>
        <w:spacing w:before="60"/>
      </w:pPr>
    </w:p>
    <w:p w:rsidR="0022172E" w:rsidRPr="00BE34C9" w:rsidRDefault="0022172E" w:rsidP="0022172E">
      <w:pPr>
        <w:jc w:val="right"/>
        <w:outlineLvl w:val="0"/>
        <w:rPr>
          <w:b/>
          <w:i/>
          <w:sz w:val="44"/>
          <w:lang w:val="en-US"/>
        </w:rPr>
      </w:pPr>
      <w:r w:rsidRPr="00BE34C9">
        <w:rPr>
          <w:b/>
          <w:i/>
          <w:sz w:val="44"/>
          <w:lang w:val="en-US"/>
        </w:rPr>
        <w:t>TABLE OF CONTENTS</w:t>
      </w:r>
    </w:p>
    <w:p w:rsidR="00995840" w:rsidRPr="00BE34C9" w:rsidRDefault="00995840">
      <w:pPr>
        <w:spacing w:before="0" w:after="0"/>
        <w:rPr>
          <w:lang w:val="en-US"/>
        </w:rPr>
      </w:pPr>
    </w:p>
    <w:p w:rsidR="003C3EBC" w:rsidRPr="003C3EBC" w:rsidRDefault="009105AF">
      <w:pPr>
        <w:pStyle w:val="TM1"/>
        <w:rPr>
          <w:rFonts w:asciiTheme="minorHAnsi" w:eastAsiaTheme="minorEastAsia" w:hAnsiTheme="minorHAnsi" w:cstheme="minorBidi"/>
          <w:b w:val="0"/>
          <w:caps w:val="0"/>
          <w:sz w:val="22"/>
          <w:szCs w:val="22"/>
          <w:lang w:val="en-US"/>
        </w:rPr>
      </w:pPr>
      <w:r w:rsidRPr="009E12D8">
        <w:rPr>
          <w:b w:val="0"/>
          <w:caps w:val="0"/>
          <w:noProof w:val="0"/>
          <w:lang w:val="en-US"/>
        </w:rPr>
        <w:fldChar w:fldCharType="begin"/>
      </w:r>
      <w:r w:rsidR="009E12D8" w:rsidRPr="009E12D8">
        <w:rPr>
          <w:b w:val="0"/>
          <w:caps w:val="0"/>
          <w:noProof w:val="0"/>
          <w:lang w:val="en-US"/>
        </w:rPr>
        <w:instrText xml:space="preserve"> TOC \o "1-5" </w:instrText>
      </w:r>
      <w:r w:rsidRPr="009E12D8">
        <w:rPr>
          <w:b w:val="0"/>
          <w:caps w:val="0"/>
          <w:noProof w:val="0"/>
          <w:lang w:val="en-US"/>
        </w:rPr>
        <w:fldChar w:fldCharType="separate"/>
      </w:r>
      <w:r w:rsidR="003C3EBC" w:rsidRPr="005C4AC1">
        <w:rPr>
          <w:lang w:val="en-US"/>
        </w:rPr>
        <w:t>1.</w:t>
      </w:r>
      <w:r w:rsidR="003C3EBC" w:rsidRPr="003C3EBC">
        <w:rPr>
          <w:rFonts w:asciiTheme="minorHAnsi" w:eastAsiaTheme="minorEastAsia" w:hAnsiTheme="minorHAnsi" w:cstheme="minorBidi"/>
          <w:b w:val="0"/>
          <w:caps w:val="0"/>
          <w:sz w:val="22"/>
          <w:szCs w:val="22"/>
          <w:lang w:val="en-US"/>
        </w:rPr>
        <w:tab/>
      </w:r>
      <w:r w:rsidR="003C3EBC" w:rsidRPr="005C4AC1">
        <w:rPr>
          <w:lang w:val="en-US"/>
        </w:rPr>
        <w:t>Introduction</w:t>
      </w:r>
      <w:r w:rsidR="003C3EBC" w:rsidRPr="003C3EBC">
        <w:rPr>
          <w:lang w:val="en-US"/>
        </w:rPr>
        <w:tab/>
      </w:r>
      <w:r w:rsidR="003C3EBC">
        <w:fldChar w:fldCharType="begin"/>
      </w:r>
      <w:r w:rsidR="003C3EBC" w:rsidRPr="003C3EBC">
        <w:rPr>
          <w:lang w:val="en-US"/>
        </w:rPr>
        <w:instrText xml:space="preserve"> PAGEREF _Toc503537132 \h </w:instrText>
      </w:r>
      <w:r w:rsidR="003C3EBC">
        <w:fldChar w:fldCharType="separate"/>
      </w:r>
      <w:r w:rsidR="003C3EBC" w:rsidRPr="003C3EBC">
        <w:rPr>
          <w:lang w:val="en-US"/>
        </w:rPr>
        <w:t>6</w:t>
      </w:r>
      <w:r w:rsidR="003C3EBC">
        <w:fldChar w:fldCharType="end"/>
      </w:r>
    </w:p>
    <w:p w:rsidR="003C3EBC" w:rsidRPr="003C3EBC" w:rsidRDefault="003C3EBC">
      <w:pPr>
        <w:pStyle w:val="TM2"/>
        <w:rPr>
          <w:rFonts w:asciiTheme="minorHAnsi" w:eastAsiaTheme="minorEastAsia" w:hAnsiTheme="minorHAnsi" w:cstheme="minorBidi"/>
          <w:smallCaps w:val="0"/>
          <w:sz w:val="22"/>
          <w:szCs w:val="22"/>
          <w:lang w:val="en-US"/>
        </w:rPr>
      </w:pPr>
      <w:r w:rsidRPr="005C4AC1">
        <w:rPr>
          <w:lang w:val="en-US"/>
        </w:rPr>
        <w:t>1.1</w:t>
      </w:r>
      <w:r w:rsidRPr="003C3EBC">
        <w:rPr>
          <w:rFonts w:asciiTheme="minorHAnsi" w:eastAsiaTheme="minorEastAsia" w:hAnsiTheme="minorHAnsi" w:cstheme="minorBidi"/>
          <w:smallCaps w:val="0"/>
          <w:sz w:val="22"/>
          <w:szCs w:val="22"/>
          <w:lang w:val="en-US"/>
        </w:rPr>
        <w:tab/>
      </w:r>
      <w:r w:rsidRPr="005C4AC1">
        <w:rPr>
          <w:lang w:val="en-US"/>
        </w:rPr>
        <w:t>Purpose</w:t>
      </w:r>
      <w:r w:rsidRPr="003C3EBC">
        <w:rPr>
          <w:lang w:val="en-US"/>
        </w:rPr>
        <w:tab/>
      </w:r>
      <w:r>
        <w:fldChar w:fldCharType="begin"/>
      </w:r>
      <w:r w:rsidRPr="003C3EBC">
        <w:rPr>
          <w:lang w:val="en-US"/>
        </w:rPr>
        <w:instrText xml:space="preserve"> PAGEREF _Toc503537133 \h </w:instrText>
      </w:r>
      <w:r>
        <w:fldChar w:fldCharType="separate"/>
      </w:r>
      <w:r w:rsidRPr="003C3EBC">
        <w:rPr>
          <w:lang w:val="en-US"/>
        </w:rPr>
        <w:t>6</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1.2</w:t>
      </w:r>
      <w:r w:rsidRPr="00215646">
        <w:rPr>
          <w:rFonts w:asciiTheme="minorHAnsi" w:eastAsiaTheme="minorEastAsia" w:hAnsiTheme="minorHAnsi" w:cstheme="minorBidi"/>
          <w:smallCaps w:val="0"/>
          <w:sz w:val="22"/>
          <w:szCs w:val="22"/>
          <w:lang w:val="en-US"/>
        </w:rPr>
        <w:tab/>
      </w:r>
      <w:r w:rsidRPr="005C4AC1">
        <w:rPr>
          <w:lang w:val="en-US"/>
        </w:rPr>
        <w:t>reference documents</w:t>
      </w:r>
      <w:r w:rsidRPr="00215646">
        <w:rPr>
          <w:lang w:val="en-US"/>
        </w:rPr>
        <w:tab/>
      </w:r>
      <w:r>
        <w:fldChar w:fldCharType="begin"/>
      </w:r>
      <w:r w:rsidRPr="00215646">
        <w:rPr>
          <w:lang w:val="en-US"/>
        </w:rPr>
        <w:instrText xml:space="preserve"> PAGEREF _Toc503537134 \h </w:instrText>
      </w:r>
      <w:r>
        <w:fldChar w:fldCharType="separate"/>
      </w:r>
      <w:r w:rsidRPr="00215646">
        <w:rPr>
          <w:lang w:val="en-US"/>
        </w:rPr>
        <w:t>6</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1.3</w:t>
      </w:r>
      <w:r w:rsidRPr="00215646">
        <w:rPr>
          <w:rFonts w:asciiTheme="minorHAnsi" w:eastAsiaTheme="minorEastAsia" w:hAnsiTheme="minorHAnsi" w:cstheme="minorBidi"/>
          <w:smallCaps w:val="0"/>
          <w:sz w:val="22"/>
          <w:szCs w:val="22"/>
          <w:lang w:val="en-US"/>
        </w:rPr>
        <w:tab/>
      </w:r>
      <w:r w:rsidRPr="005C4AC1">
        <w:rPr>
          <w:lang w:val="en-US"/>
        </w:rPr>
        <w:t>TerminologY</w:t>
      </w:r>
      <w:r w:rsidRPr="00215646">
        <w:rPr>
          <w:lang w:val="en-US"/>
        </w:rPr>
        <w:tab/>
      </w:r>
      <w:r>
        <w:fldChar w:fldCharType="begin"/>
      </w:r>
      <w:r w:rsidRPr="00215646">
        <w:rPr>
          <w:lang w:val="en-US"/>
        </w:rPr>
        <w:instrText xml:space="preserve"> PAGEREF _Toc503537135 \h </w:instrText>
      </w:r>
      <w:r>
        <w:fldChar w:fldCharType="separate"/>
      </w:r>
      <w:r w:rsidRPr="00215646">
        <w:rPr>
          <w:lang w:val="en-US"/>
        </w:rPr>
        <w:t>6</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1.3.1</w:t>
      </w:r>
      <w:r w:rsidRPr="00215646">
        <w:rPr>
          <w:rFonts w:asciiTheme="minorHAnsi" w:eastAsiaTheme="minorEastAsia" w:hAnsiTheme="minorHAnsi" w:cstheme="minorBidi"/>
          <w:i w:val="0"/>
          <w:sz w:val="22"/>
          <w:szCs w:val="22"/>
          <w:lang w:val="en-US"/>
        </w:rPr>
        <w:tab/>
      </w:r>
      <w:r w:rsidRPr="005C4AC1">
        <w:rPr>
          <w:lang w:val="en-US"/>
        </w:rPr>
        <w:t>Acronyms</w:t>
      </w:r>
      <w:r w:rsidRPr="00215646">
        <w:rPr>
          <w:lang w:val="en-US"/>
        </w:rPr>
        <w:tab/>
      </w:r>
      <w:r>
        <w:fldChar w:fldCharType="begin"/>
      </w:r>
      <w:r w:rsidRPr="00215646">
        <w:rPr>
          <w:lang w:val="en-US"/>
        </w:rPr>
        <w:instrText xml:space="preserve"> PAGEREF _Toc503537136 \h </w:instrText>
      </w:r>
      <w:r>
        <w:fldChar w:fldCharType="separate"/>
      </w:r>
      <w:r w:rsidRPr="00215646">
        <w:rPr>
          <w:lang w:val="en-US"/>
        </w:rPr>
        <w:t>6</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1.3.2</w:t>
      </w:r>
      <w:r w:rsidRPr="00215646">
        <w:rPr>
          <w:rFonts w:asciiTheme="minorHAnsi" w:eastAsiaTheme="minorEastAsia" w:hAnsiTheme="minorHAnsi" w:cstheme="minorBidi"/>
          <w:i w:val="0"/>
          <w:sz w:val="22"/>
          <w:szCs w:val="22"/>
          <w:lang w:val="en-US"/>
        </w:rPr>
        <w:tab/>
      </w:r>
      <w:r w:rsidRPr="005C4AC1">
        <w:rPr>
          <w:lang w:val="en-US"/>
        </w:rPr>
        <w:t>Definitions</w:t>
      </w:r>
      <w:r w:rsidRPr="00215646">
        <w:rPr>
          <w:lang w:val="en-US"/>
        </w:rPr>
        <w:tab/>
      </w:r>
      <w:r>
        <w:fldChar w:fldCharType="begin"/>
      </w:r>
      <w:r w:rsidRPr="00215646">
        <w:rPr>
          <w:lang w:val="en-US"/>
        </w:rPr>
        <w:instrText xml:space="preserve"> PAGEREF _Toc503537137 \h </w:instrText>
      </w:r>
      <w:r>
        <w:fldChar w:fldCharType="separate"/>
      </w:r>
      <w:r w:rsidRPr="00215646">
        <w:rPr>
          <w:lang w:val="en-US"/>
        </w:rPr>
        <w:t>7</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1.4</w:t>
      </w:r>
      <w:r w:rsidRPr="00215646">
        <w:rPr>
          <w:rFonts w:asciiTheme="minorHAnsi" w:eastAsiaTheme="minorEastAsia" w:hAnsiTheme="minorHAnsi" w:cstheme="minorBidi"/>
          <w:smallCaps w:val="0"/>
          <w:sz w:val="22"/>
          <w:szCs w:val="22"/>
          <w:lang w:val="en-US"/>
        </w:rPr>
        <w:tab/>
      </w:r>
      <w:r w:rsidRPr="005C4AC1">
        <w:rPr>
          <w:lang w:val="en-US"/>
        </w:rPr>
        <w:t>Requirement management</w:t>
      </w:r>
      <w:r w:rsidRPr="00215646">
        <w:rPr>
          <w:lang w:val="en-US"/>
        </w:rPr>
        <w:tab/>
      </w:r>
      <w:r>
        <w:fldChar w:fldCharType="begin"/>
      </w:r>
      <w:r w:rsidRPr="00215646">
        <w:rPr>
          <w:lang w:val="en-US"/>
        </w:rPr>
        <w:instrText xml:space="preserve"> PAGEREF _Toc503537138 \h </w:instrText>
      </w:r>
      <w:r>
        <w:fldChar w:fldCharType="separate"/>
      </w:r>
      <w:r w:rsidRPr="00215646">
        <w:rPr>
          <w:lang w:val="en-US"/>
        </w:rPr>
        <w:t>8</w:t>
      </w:r>
      <w:r>
        <w:fldChar w:fldCharType="end"/>
      </w:r>
    </w:p>
    <w:p w:rsidR="003C3EBC" w:rsidRPr="00215646" w:rsidRDefault="003C3EBC">
      <w:pPr>
        <w:pStyle w:val="TM1"/>
        <w:rPr>
          <w:rFonts w:asciiTheme="minorHAnsi" w:eastAsiaTheme="minorEastAsia" w:hAnsiTheme="minorHAnsi" w:cstheme="minorBidi"/>
          <w:b w:val="0"/>
          <w:caps w:val="0"/>
          <w:sz w:val="22"/>
          <w:szCs w:val="22"/>
          <w:lang w:val="en-US"/>
        </w:rPr>
      </w:pPr>
      <w:r w:rsidRPr="005C4AC1">
        <w:rPr>
          <w:lang w:val="en-US"/>
        </w:rPr>
        <w:t>2.</w:t>
      </w:r>
      <w:r w:rsidRPr="00215646">
        <w:rPr>
          <w:rFonts w:asciiTheme="minorHAnsi" w:eastAsiaTheme="minorEastAsia" w:hAnsiTheme="minorHAnsi" w:cstheme="minorBidi"/>
          <w:b w:val="0"/>
          <w:caps w:val="0"/>
          <w:sz w:val="22"/>
          <w:szCs w:val="22"/>
          <w:lang w:val="en-US"/>
        </w:rPr>
        <w:tab/>
      </w:r>
      <w:r w:rsidRPr="005C4AC1">
        <w:rPr>
          <w:lang w:val="en-US"/>
        </w:rPr>
        <w:t>General overview</w:t>
      </w:r>
      <w:r w:rsidRPr="00215646">
        <w:rPr>
          <w:lang w:val="en-US"/>
        </w:rPr>
        <w:tab/>
      </w:r>
      <w:r>
        <w:fldChar w:fldCharType="begin"/>
      </w:r>
      <w:r w:rsidRPr="00215646">
        <w:rPr>
          <w:lang w:val="en-US"/>
        </w:rPr>
        <w:instrText xml:space="preserve"> PAGEREF _Toc503537139 \h </w:instrText>
      </w:r>
      <w:r>
        <w:fldChar w:fldCharType="separate"/>
      </w:r>
      <w:r w:rsidRPr="00215646">
        <w:rPr>
          <w:lang w:val="en-US"/>
        </w:rPr>
        <w:t>9</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2.1</w:t>
      </w:r>
      <w:r w:rsidRPr="00215646">
        <w:rPr>
          <w:rFonts w:asciiTheme="minorHAnsi" w:eastAsiaTheme="minorEastAsia" w:hAnsiTheme="minorHAnsi" w:cstheme="minorBidi"/>
          <w:smallCaps w:val="0"/>
          <w:sz w:val="22"/>
          <w:szCs w:val="22"/>
          <w:lang w:val="en-US"/>
        </w:rPr>
        <w:tab/>
      </w:r>
      <w:r w:rsidRPr="005C4AC1">
        <w:rPr>
          <w:lang w:val="en-US"/>
        </w:rPr>
        <w:t>Basic concepts</w:t>
      </w:r>
      <w:r w:rsidRPr="00215646">
        <w:rPr>
          <w:lang w:val="en-US"/>
        </w:rPr>
        <w:tab/>
      </w:r>
      <w:r>
        <w:fldChar w:fldCharType="begin"/>
      </w:r>
      <w:r w:rsidRPr="00215646">
        <w:rPr>
          <w:lang w:val="en-US"/>
        </w:rPr>
        <w:instrText xml:space="preserve"> PAGEREF _Toc503537140 \h </w:instrText>
      </w:r>
      <w:r>
        <w:fldChar w:fldCharType="separate"/>
      </w:r>
      <w:r w:rsidRPr="00215646">
        <w:rPr>
          <w:lang w:val="en-US"/>
        </w:rPr>
        <w:t>9</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2.2</w:t>
      </w:r>
      <w:r w:rsidRPr="00215646">
        <w:rPr>
          <w:rFonts w:asciiTheme="minorHAnsi" w:eastAsiaTheme="minorEastAsia" w:hAnsiTheme="minorHAnsi" w:cstheme="minorBidi"/>
          <w:smallCaps w:val="0"/>
          <w:sz w:val="22"/>
          <w:szCs w:val="22"/>
          <w:lang w:val="en-US"/>
        </w:rPr>
        <w:tab/>
      </w:r>
      <w:r w:rsidRPr="005C4AC1">
        <w:rPr>
          <w:lang w:val="en-US"/>
        </w:rPr>
        <w:t>Certification framework architecture</w:t>
      </w:r>
      <w:r w:rsidRPr="00215646">
        <w:rPr>
          <w:lang w:val="en-US"/>
        </w:rPr>
        <w:tab/>
      </w:r>
      <w:r>
        <w:fldChar w:fldCharType="begin"/>
      </w:r>
      <w:r w:rsidRPr="00215646">
        <w:rPr>
          <w:lang w:val="en-US"/>
        </w:rPr>
        <w:instrText xml:space="preserve"> PAGEREF _Toc503537141 \h </w:instrText>
      </w:r>
      <w:r>
        <w:fldChar w:fldCharType="separate"/>
      </w:r>
      <w:r w:rsidRPr="00215646">
        <w:rPr>
          <w:lang w:val="en-US"/>
        </w:rPr>
        <w:t>9</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2.3</w:t>
      </w:r>
      <w:r w:rsidRPr="00215646">
        <w:rPr>
          <w:rFonts w:asciiTheme="minorHAnsi" w:eastAsiaTheme="minorEastAsia" w:hAnsiTheme="minorHAnsi" w:cstheme="minorBidi"/>
          <w:smallCaps w:val="0"/>
          <w:sz w:val="22"/>
          <w:szCs w:val="22"/>
          <w:lang w:val="en-US"/>
        </w:rPr>
        <w:tab/>
      </w:r>
      <w:r w:rsidRPr="005C4AC1">
        <w:rPr>
          <w:lang w:val="en-US"/>
        </w:rPr>
        <w:t>Test Case architecture</w:t>
      </w:r>
      <w:r w:rsidRPr="00215646">
        <w:rPr>
          <w:lang w:val="en-US"/>
        </w:rPr>
        <w:tab/>
      </w:r>
      <w:r>
        <w:fldChar w:fldCharType="begin"/>
      </w:r>
      <w:r w:rsidRPr="00215646">
        <w:rPr>
          <w:lang w:val="en-US"/>
        </w:rPr>
        <w:instrText xml:space="preserve"> PAGEREF _Toc503537142 \h </w:instrText>
      </w:r>
      <w:r>
        <w:fldChar w:fldCharType="separate"/>
      </w:r>
      <w:r w:rsidRPr="00215646">
        <w:rPr>
          <w:lang w:val="en-US"/>
        </w:rPr>
        <w:t>12</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2.3.1</w:t>
      </w:r>
      <w:r w:rsidRPr="00215646">
        <w:rPr>
          <w:rFonts w:asciiTheme="minorHAnsi" w:eastAsiaTheme="minorEastAsia" w:hAnsiTheme="minorHAnsi" w:cstheme="minorBidi"/>
          <w:i w:val="0"/>
          <w:sz w:val="22"/>
          <w:szCs w:val="22"/>
          <w:lang w:val="en-US"/>
        </w:rPr>
        <w:tab/>
      </w:r>
      <w:r w:rsidRPr="005C4AC1">
        <w:rPr>
          <w:lang w:val="en-US"/>
        </w:rPr>
        <w:t>Test Case definition</w:t>
      </w:r>
      <w:r w:rsidRPr="00215646">
        <w:rPr>
          <w:lang w:val="en-US"/>
        </w:rPr>
        <w:tab/>
      </w:r>
      <w:r>
        <w:fldChar w:fldCharType="begin"/>
      </w:r>
      <w:r w:rsidRPr="00215646">
        <w:rPr>
          <w:lang w:val="en-US"/>
        </w:rPr>
        <w:instrText xml:space="preserve"> PAGEREF _Toc503537143 \h </w:instrText>
      </w:r>
      <w:r>
        <w:fldChar w:fldCharType="separate"/>
      </w:r>
      <w:r w:rsidRPr="00215646">
        <w:rPr>
          <w:lang w:val="en-US"/>
        </w:rPr>
        <w:t>12</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2.3.2</w:t>
      </w:r>
      <w:r w:rsidRPr="00215646">
        <w:rPr>
          <w:rFonts w:asciiTheme="minorHAnsi" w:eastAsiaTheme="minorEastAsia" w:hAnsiTheme="minorHAnsi" w:cstheme="minorBidi"/>
          <w:i w:val="0"/>
          <w:sz w:val="22"/>
          <w:szCs w:val="22"/>
          <w:lang w:val="en-US"/>
        </w:rPr>
        <w:tab/>
      </w:r>
      <w:r w:rsidRPr="005C4AC1">
        <w:rPr>
          <w:lang w:val="en-US"/>
        </w:rPr>
        <w:t>Test case configuration</w:t>
      </w:r>
      <w:r w:rsidRPr="00215646">
        <w:rPr>
          <w:lang w:val="en-US"/>
        </w:rPr>
        <w:tab/>
      </w:r>
      <w:r>
        <w:fldChar w:fldCharType="begin"/>
      </w:r>
      <w:r w:rsidRPr="00215646">
        <w:rPr>
          <w:lang w:val="en-US"/>
        </w:rPr>
        <w:instrText xml:space="preserve"> PAGEREF _Toc503537144 \h </w:instrText>
      </w:r>
      <w:r>
        <w:fldChar w:fldCharType="separate"/>
      </w:r>
      <w:r w:rsidRPr="00215646">
        <w:rPr>
          <w:lang w:val="en-US"/>
        </w:rPr>
        <w:t>13</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2.3.3</w:t>
      </w:r>
      <w:r w:rsidRPr="00215646">
        <w:rPr>
          <w:rFonts w:asciiTheme="minorHAnsi" w:eastAsiaTheme="minorEastAsia" w:hAnsiTheme="minorHAnsi" w:cstheme="minorBidi"/>
          <w:i w:val="0"/>
          <w:sz w:val="22"/>
          <w:szCs w:val="22"/>
          <w:lang w:val="en-US"/>
        </w:rPr>
        <w:tab/>
      </w:r>
      <w:r w:rsidRPr="005C4AC1">
        <w:rPr>
          <w:lang w:val="en-US"/>
        </w:rPr>
        <w:t>Test case execution</w:t>
      </w:r>
      <w:r w:rsidRPr="00215646">
        <w:rPr>
          <w:lang w:val="en-US"/>
        </w:rPr>
        <w:tab/>
      </w:r>
      <w:r>
        <w:fldChar w:fldCharType="begin"/>
      </w:r>
      <w:r w:rsidRPr="00215646">
        <w:rPr>
          <w:lang w:val="en-US"/>
        </w:rPr>
        <w:instrText xml:space="preserve"> PAGEREF _Toc503537145 \h </w:instrText>
      </w:r>
      <w:r>
        <w:fldChar w:fldCharType="separate"/>
      </w:r>
      <w:r w:rsidRPr="00215646">
        <w:rPr>
          <w:lang w:val="en-US"/>
        </w:rPr>
        <w:t>17</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2.3.4</w:t>
      </w:r>
      <w:r w:rsidRPr="00215646">
        <w:rPr>
          <w:rFonts w:asciiTheme="minorHAnsi" w:eastAsiaTheme="minorEastAsia" w:hAnsiTheme="minorHAnsi" w:cstheme="minorBidi"/>
          <w:i w:val="0"/>
          <w:sz w:val="22"/>
          <w:szCs w:val="22"/>
          <w:lang w:val="en-US"/>
        </w:rPr>
        <w:tab/>
      </w:r>
      <w:r w:rsidRPr="005C4AC1">
        <w:rPr>
          <w:lang w:val="en-US"/>
        </w:rPr>
        <w:t>Technical environment and dependencies</w:t>
      </w:r>
      <w:r w:rsidRPr="00215646">
        <w:rPr>
          <w:lang w:val="en-US"/>
        </w:rPr>
        <w:tab/>
      </w:r>
      <w:r>
        <w:fldChar w:fldCharType="begin"/>
      </w:r>
      <w:r w:rsidRPr="00215646">
        <w:rPr>
          <w:lang w:val="en-US"/>
        </w:rPr>
        <w:instrText xml:space="preserve"> PAGEREF _Toc503537146 \h </w:instrText>
      </w:r>
      <w:r>
        <w:fldChar w:fldCharType="separate"/>
      </w:r>
      <w:r w:rsidRPr="00215646">
        <w:rPr>
          <w:lang w:val="en-US"/>
        </w:rPr>
        <w:t>17</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2.4</w:t>
      </w:r>
      <w:r w:rsidRPr="00215646">
        <w:rPr>
          <w:rFonts w:asciiTheme="minorHAnsi" w:eastAsiaTheme="minorEastAsia" w:hAnsiTheme="minorHAnsi" w:cstheme="minorBidi"/>
          <w:smallCaps w:val="0"/>
          <w:sz w:val="22"/>
          <w:szCs w:val="22"/>
          <w:lang w:val="en-US"/>
        </w:rPr>
        <w:tab/>
      </w:r>
      <w:r w:rsidRPr="005C4AC1">
        <w:rPr>
          <w:lang w:val="en-US"/>
        </w:rPr>
        <w:t>implementation rules</w:t>
      </w:r>
      <w:r w:rsidRPr="00215646">
        <w:rPr>
          <w:lang w:val="en-US"/>
        </w:rPr>
        <w:tab/>
      </w:r>
      <w:r>
        <w:fldChar w:fldCharType="begin"/>
      </w:r>
      <w:r w:rsidRPr="00215646">
        <w:rPr>
          <w:lang w:val="en-US"/>
        </w:rPr>
        <w:instrText xml:space="preserve"> PAGEREF _Toc503537147 \h </w:instrText>
      </w:r>
      <w:r>
        <w:fldChar w:fldCharType="separate"/>
      </w:r>
      <w:r w:rsidRPr="00215646">
        <w:rPr>
          <w:lang w:val="en-US"/>
        </w:rPr>
        <w:t>17</w:t>
      </w:r>
      <w:r>
        <w:fldChar w:fldCharType="end"/>
      </w:r>
    </w:p>
    <w:p w:rsidR="003C3EBC" w:rsidRPr="00215646" w:rsidRDefault="003C3EBC">
      <w:pPr>
        <w:pStyle w:val="TM1"/>
        <w:rPr>
          <w:rFonts w:asciiTheme="minorHAnsi" w:eastAsiaTheme="minorEastAsia" w:hAnsiTheme="minorHAnsi" w:cstheme="minorBidi"/>
          <w:b w:val="0"/>
          <w:caps w:val="0"/>
          <w:sz w:val="22"/>
          <w:szCs w:val="22"/>
          <w:lang w:val="en-US"/>
        </w:rPr>
      </w:pPr>
      <w:r w:rsidRPr="005C4AC1">
        <w:rPr>
          <w:lang w:val="en-US"/>
        </w:rPr>
        <w:t>3.</w:t>
      </w:r>
      <w:r w:rsidRPr="00215646">
        <w:rPr>
          <w:rFonts w:asciiTheme="minorHAnsi" w:eastAsiaTheme="minorEastAsia" w:hAnsiTheme="minorHAnsi" w:cstheme="minorBidi"/>
          <w:b w:val="0"/>
          <w:caps w:val="0"/>
          <w:sz w:val="22"/>
          <w:szCs w:val="22"/>
          <w:lang w:val="en-US"/>
        </w:rPr>
        <w:tab/>
      </w:r>
      <w:r w:rsidRPr="005C4AC1">
        <w:rPr>
          <w:lang w:val="en-US"/>
        </w:rPr>
        <w:t>Specifications</w:t>
      </w:r>
      <w:r w:rsidRPr="00215646">
        <w:rPr>
          <w:lang w:val="en-US"/>
        </w:rPr>
        <w:tab/>
      </w:r>
      <w:r>
        <w:fldChar w:fldCharType="begin"/>
      </w:r>
      <w:r w:rsidRPr="00215646">
        <w:rPr>
          <w:lang w:val="en-US"/>
        </w:rPr>
        <w:instrText xml:space="preserve"> PAGEREF _Toc503537148 \h </w:instrText>
      </w:r>
      <w:r>
        <w:fldChar w:fldCharType="separate"/>
      </w:r>
      <w:r w:rsidRPr="00215646">
        <w:rPr>
          <w:lang w:val="en-US"/>
        </w:rPr>
        <w:t>18</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3.1</w:t>
      </w:r>
      <w:r w:rsidRPr="00215646">
        <w:rPr>
          <w:rFonts w:asciiTheme="minorHAnsi" w:eastAsiaTheme="minorEastAsia" w:hAnsiTheme="minorHAnsi" w:cstheme="minorBidi"/>
          <w:smallCaps w:val="0"/>
          <w:sz w:val="22"/>
          <w:szCs w:val="22"/>
          <w:lang w:val="en-US"/>
        </w:rPr>
        <w:tab/>
      </w:r>
      <w:r w:rsidRPr="005C4AC1">
        <w:rPr>
          <w:lang w:val="en-US"/>
        </w:rPr>
        <w:t>Presentation</w:t>
      </w:r>
      <w:r w:rsidRPr="00215646">
        <w:rPr>
          <w:lang w:val="en-US"/>
        </w:rPr>
        <w:tab/>
      </w:r>
      <w:r>
        <w:fldChar w:fldCharType="begin"/>
      </w:r>
      <w:r w:rsidRPr="00215646">
        <w:rPr>
          <w:lang w:val="en-US"/>
        </w:rPr>
        <w:instrText xml:space="preserve"> PAGEREF _Toc503537149 \h </w:instrText>
      </w:r>
      <w:r>
        <w:fldChar w:fldCharType="separate"/>
      </w:r>
      <w:r w:rsidRPr="00215646">
        <w:rPr>
          <w:lang w:val="en-US"/>
        </w:rPr>
        <w:t>18</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215646">
        <w:rPr>
          <w:lang w:val="en-US"/>
        </w:rPr>
        <w:t>3.2</w:t>
      </w:r>
      <w:r w:rsidRPr="00215646">
        <w:rPr>
          <w:rFonts w:asciiTheme="minorHAnsi" w:eastAsiaTheme="minorEastAsia" w:hAnsiTheme="minorHAnsi" w:cstheme="minorBidi"/>
          <w:smallCaps w:val="0"/>
          <w:sz w:val="22"/>
          <w:szCs w:val="22"/>
          <w:lang w:val="en-US"/>
        </w:rPr>
        <w:tab/>
      </w:r>
      <w:r w:rsidRPr="00215646">
        <w:rPr>
          <w:lang w:val="en-US"/>
        </w:rPr>
        <w:t>Common component "ETC_FRA_Common"</w:t>
      </w:r>
      <w:r w:rsidRPr="00215646">
        <w:rPr>
          <w:lang w:val="en-US"/>
        </w:rPr>
        <w:tab/>
      </w:r>
      <w:r>
        <w:fldChar w:fldCharType="begin"/>
      </w:r>
      <w:r w:rsidRPr="00215646">
        <w:rPr>
          <w:lang w:val="en-US"/>
        </w:rPr>
        <w:instrText xml:space="preserve"> PAGEREF _Toc503537150 \h </w:instrText>
      </w:r>
      <w:r>
        <w:fldChar w:fldCharType="separate"/>
      </w:r>
      <w:r w:rsidRPr="00215646">
        <w:rPr>
          <w:lang w:val="en-US"/>
        </w:rPr>
        <w:t>18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3.2.1</w:t>
      </w:r>
      <w:r w:rsidRPr="00215646">
        <w:rPr>
          <w:rFonts w:asciiTheme="minorHAnsi" w:eastAsiaTheme="minorEastAsia" w:hAnsiTheme="minorHAnsi" w:cstheme="minorBidi"/>
          <w:i w:val="0"/>
          <w:sz w:val="22"/>
          <w:szCs w:val="22"/>
          <w:lang w:val="en-US"/>
        </w:rPr>
        <w:tab/>
      </w:r>
      <w:r w:rsidRPr="005C4AC1">
        <w:rPr>
          <w:lang w:val="en-US"/>
        </w:rPr>
        <w:t>Role</w:t>
      </w:r>
      <w:r w:rsidRPr="00215646">
        <w:rPr>
          <w:lang w:val="en-US"/>
        </w:rPr>
        <w:tab/>
      </w:r>
      <w:r>
        <w:fldChar w:fldCharType="begin"/>
      </w:r>
      <w:r w:rsidRPr="00215646">
        <w:rPr>
          <w:lang w:val="en-US"/>
        </w:rPr>
        <w:instrText xml:space="preserve"> PAGEREF _Toc503537151 \h </w:instrText>
      </w:r>
      <w:r>
        <w:fldChar w:fldCharType="separate"/>
      </w:r>
      <w:r w:rsidRPr="00215646">
        <w:rPr>
          <w:lang w:val="en-US"/>
        </w:rPr>
        <w:t>18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3.2.2</w:t>
      </w:r>
      <w:r w:rsidRPr="00215646">
        <w:rPr>
          <w:rFonts w:asciiTheme="minorHAnsi" w:eastAsiaTheme="minorEastAsia" w:hAnsiTheme="minorHAnsi" w:cstheme="minorBidi"/>
          <w:i w:val="0"/>
          <w:sz w:val="22"/>
          <w:szCs w:val="22"/>
          <w:lang w:val="en-US"/>
        </w:rPr>
        <w:tab/>
      </w:r>
      <w:r w:rsidRPr="005C4AC1">
        <w:rPr>
          <w:lang w:val="en-US"/>
        </w:rPr>
        <w:t>Implementation</w:t>
      </w:r>
      <w:r w:rsidRPr="00215646">
        <w:rPr>
          <w:lang w:val="en-US"/>
        </w:rPr>
        <w:tab/>
      </w:r>
      <w:r>
        <w:fldChar w:fldCharType="begin"/>
      </w:r>
      <w:r w:rsidRPr="00215646">
        <w:rPr>
          <w:lang w:val="en-US"/>
        </w:rPr>
        <w:instrText xml:space="preserve"> PAGEREF _Toc503537152 \h </w:instrText>
      </w:r>
      <w:r>
        <w:fldChar w:fldCharType="separate"/>
      </w:r>
      <w:r w:rsidRPr="00215646">
        <w:rPr>
          <w:lang w:val="en-US"/>
        </w:rPr>
        <w:t>18</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3.2.2.1</w:t>
      </w:r>
      <w:r w:rsidRPr="00215646">
        <w:rPr>
          <w:rFonts w:asciiTheme="minorHAnsi" w:eastAsiaTheme="minorEastAsia" w:hAnsiTheme="minorHAnsi" w:cstheme="minorBidi"/>
          <w:sz w:val="22"/>
          <w:szCs w:val="22"/>
          <w:lang w:val="en-US"/>
        </w:rPr>
        <w:tab/>
      </w:r>
      <w:r w:rsidRPr="005C4AC1">
        <w:rPr>
          <w:lang w:val="en-US"/>
        </w:rPr>
        <w:t>FCTT_NG reused code</w:t>
      </w:r>
      <w:r w:rsidRPr="00215646">
        <w:rPr>
          <w:lang w:val="en-US"/>
        </w:rPr>
        <w:tab/>
      </w:r>
      <w:r>
        <w:fldChar w:fldCharType="begin"/>
      </w:r>
      <w:r w:rsidRPr="00215646">
        <w:rPr>
          <w:lang w:val="en-US"/>
        </w:rPr>
        <w:instrText xml:space="preserve"> PAGEREF _Toc503537153 \h </w:instrText>
      </w:r>
      <w:r>
        <w:fldChar w:fldCharType="separate"/>
      </w:r>
      <w:r w:rsidRPr="00215646">
        <w:rPr>
          <w:lang w:val="en-US"/>
        </w:rPr>
        <w:t>18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3.2.3</w:t>
      </w:r>
      <w:r w:rsidRPr="00215646">
        <w:rPr>
          <w:rFonts w:asciiTheme="minorHAnsi" w:eastAsiaTheme="minorEastAsia" w:hAnsiTheme="minorHAnsi" w:cstheme="minorBidi"/>
          <w:i w:val="0"/>
          <w:sz w:val="22"/>
          <w:szCs w:val="22"/>
          <w:lang w:val="en-US"/>
        </w:rPr>
        <w:tab/>
      </w:r>
      <w:r w:rsidRPr="005C4AC1">
        <w:rPr>
          <w:lang w:val="en-US"/>
        </w:rPr>
        <w:t>Compilation</w:t>
      </w:r>
      <w:r w:rsidRPr="00215646">
        <w:rPr>
          <w:lang w:val="en-US"/>
        </w:rPr>
        <w:tab/>
      </w:r>
      <w:r>
        <w:fldChar w:fldCharType="begin"/>
      </w:r>
      <w:r w:rsidRPr="00215646">
        <w:rPr>
          <w:lang w:val="en-US"/>
        </w:rPr>
        <w:instrText xml:space="preserve"> PAGEREF _Toc503537154 \h </w:instrText>
      </w:r>
      <w:r>
        <w:fldChar w:fldCharType="separate"/>
      </w:r>
      <w:r w:rsidRPr="00215646">
        <w:rPr>
          <w:lang w:val="en-US"/>
        </w:rPr>
        <w:t>19</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3.2.4</w:t>
      </w:r>
      <w:r w:rsidRPr="00215646">
        <w:rPr>
          <w:rFonts w:asciiTheme="minorHAnsi" w:eastAsiaTheme="minorEastAsia" w:hAnsiTheme="minorHAnsi" w:cstheme="minorBidi"/>
          <w:i w:val="0"/>
          <w:sz w:val="22"/>
          <w:szCs w:val="22"/>
          <w:lang w:val="en-US"/>
        </w:rPr>
        <w:tab/>
      </w:r>
      <w:r w:rsidRPr="005C4AC1">
        <w:rPr>
          <w:lang w:val="en-US"/>
        </w:rPr>
        <w:t>Configuration</w:t>
      </w:r>
      <w:r w:rsidRPr="00215646">
        <w:rPr>
          <w:lang w:val="en-US"/>
        </w:rPr>
        <w:tab/>
      </w:r>
      <w:r>
        <w:fldChar w:fldCharType="begin"/>
      </w:r>
      <w:r w:rsidRPr="00215646">
        <w:rPr>
          <w:lang w:val="en-US"/>
        </w:rPr>
        <w:instrText xml:space="preserve"> PAGEREF _Toc503537155 \h </w:instrText>
      </w:r>
      <w:r>
        <w:fldChar w:fldCharType="separate"/>
      </w:r>
      <w:r w:rsidRPr="00215646">
        <w:rPr>
          <w:lang w:val="en-US"/>
        </w:rPr>
        <w:t>20</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3.2.5</w:t>
      </w:r>
      <w:r w:rsidRPr="00215646">
        <w:rPr>
          <w:rFonts w:asciiTheme="minorHAnsi" w:eastAsiaTheme="minorEastAsia" w:hAnsiTheme="minorHAnsi" w:cstheme="minorBidi"/>
          <w:i w:val="0"/>
          <w:sz w:val="22"/>
          <w:szCs w:val="22"/>
          <w:lang w:val="en-US"/>
        </w:rPr>
        <w:tab/>
      </w:r>
      <w:r w:rsidRPr="005C4AC1">
        <w:rPr>
          <w:lang w:val="en-US"/>
        </w:rPr>
        <w:t>Execution</w:t>
      </w:r>
      <w:r w:rsidRPr="00215646">
        <w:rPr>
          <w:lang w:val="en-US"/>
        </w:rPr>
        <w:tab/>
      </w:r>
      <w:r>
        <w:fldChar w:fldCharType="begin"/>
      </w:r>
      <w:r w:rsidRPr="00215646">
        <w:rPr>
          <w:lang w:val="en-US"/>
        </w:rPr>
        <w:instrText xml:space="preserve"> PAGEREF _Toc503537156 \h </w:instrText>
      </w:r>
      <w:r>
        <w:fldChar w:fldCharType="separate"/>
      </w:r>
      <w:r w:rsidRPr="00215646">
        <w:rPr>
          <w:lang w:val="en-US"/>
        </w:rPr>
        <w:t>20</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3.3</w:t>
      </w:r>
      <w:r w:rsidRPr="00215646">
        <w:rPr>
          <w:rFonts w:asciiTheme="minorHAnsi" w:eastAsiaTheme="minorEastAsia" w:hAnsiTheme="minorHAnsi" w:cstheme="minorBidi"/>
          <w:smallCaps w:val="0"/>
          <w:sz w:val="22"/>
          <w:szCs w:val="22"/>
          <w:lang w:val="en-US"/>
        </w:rPr>
        <w:tab/>
      </w:r>
      <w:r w:rsidRPr="005C4AC1">
        <w:rPr>
          <w:lang w:val="en-US"/>
        </w:rPr>
        <w:t>Test case "CS Verification"</w:t>
      </w:r>
      <w:r w:rsidRPr="00215646">
        <w:rPr>
          <w:lang w:val="en-US"/>
        </w:rPr>
        <w:tab/>
      </w:r>
      <w:r>
        <w:fldChar w:fldCharType="begin"/>
      </w:r>
      <w:r w:rsidRPr="00215646">
        <w:rPr>
          <w:lang w:val="en-US"/>
        </w:rPr>
        <w:instrText xml:space="preserve"> PAGEREF _Toc503537157 \h </w:instrText>
      </w:r>
      <w:r>
        <w:fldChar w:fldCharType="separate"/>
      </w:r>
      <w:r w:rsidRPr="00215646">
        <w:rPr>
          <w:lang w:val="en-US"/>
        </w:rPr>
        <w:t>20</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3.3.1</w:t>
      </w:r>
      <w:r w:rsidRPr="00215646">
        <w:rPr>
          <w:rFonts w:asciiTheme="minorHAnsi" w:eastAsiaTheme="minorEastAsia" w:hAnsiTheme="minorHAnsi" w:cstheme="minorBidi"/>
          <w:i w:val="0"/>
          <w:sz w:val="22"/>
          <w:szCs w:val="22"/>
          <w:lang w:val="en-US"/>
        </w:rPr>
        <w:tab/>
      </w:r>
      <w:r w:rsidRPr="005C4AC1">
        <w:rPr>
          <w:lang w:val="en-US"/>
        </w:rPr>
        <w:t>Role</w:t>
      </w:r>
      <w:r w:rsidRPr="00215646">
        <w:rPr>
          <w:lang w:val="en-US"/>
        </w:rPr>
        <w:tab/>
      </w:r>
      <w:r>
        <w:fldChar w:fldCharType="begin"/>
      </w:r>
      <w:r w:rsidRPr="00215646">
        <w:rPr>
          <w:lang w:val="en-US"/>
        </w:rPr>
        <w:instrText xml:space="preserve"> PAGEREF _Toc503537158 \h </w:instrText>
      </w:r>
      <w:r>
        <w:fldChar w:fldCharType="separate"/>
      </w:r>
      <w:r w:rsidRPr="00215646">
        <w:rPr>
          <w:lang w:val="en-US"/>
        </w:rPr>
        <w:t>20</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3.3.2</w:t>
      </w:r>
      <w:r w:rsidRPr="00215646">
        <w:rPr>
          <w:rFonts w:asciiTheme="minorHAnsi" w:eastAsiaTheme="minorEastAsia" w:hAnsiTheme="minorHAnsi" w:cstheme="minorBidi"/>
          <w:i w:val="0"/>
          <w:sz w:val="22"/>
          <w:szCs w:val="22"/>
          <w:lang w:val="en-US"/>
        </w:rPr>
        <w:tab/>
      </w:r>
      <w:r w:rsidRPr="005C4AC1">
        <w:rPr>
          <w:lang w:val="en-US"/>
        </w:rPr>
        <w:t>Implementation</w:t>
      </w:r>
      <w:r w:rsidRPr="00215646">
        <w:rPr>
          <w:lang w:val="en-US"/>
        </w:rPr>
        <w:tab/>
      </w:r>
      <w:r>
        <w:fldChar w:fldCharType="begin"/>
      </w:r>
      <w:r w:rsidRPr="00215646">
        <w:rPr>
          <w:lang w:val="en-US"/>
        </w:rPr>
        <w:instrText xml:space="preserve"> PAGEREF _Toc503537159 \h </w:instrText>
      </w:r>
      <w:r>
        <w:fldChar w:fldCharType="separate"/>
      </w:r>
      <w:r w:rsidRPr="00215646">
        <w:rPr>
          <w:lang w:val="en-US"/>
        </w:rPr>
        <w:t>20</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3.3.2.1</w:t>
      </w:r>
      <w:r w:rsidRPr="00215646">
        <w:rPr>
          <w:rFonts w:asciiTheme="minorHAnsi" w:eastAsiaTheme="minorEastAsia" w:hAnsiTheme="minorHAnsi" w:cstheme="minorBidi"/>
          <w:sz w:val="22"/>
          <w:szCs w:val="22"/>
          <w:lang w:val="en-US"/>
        </w:rPr>
        <w:tab/>
      </w:r>
      <w:r w:rsidRPr="005C4AC1">
        <w:rPr>
          <w:lang w:val="en-US"/>
        </w:rPr>
        <w:t>Test case main class</w:t>
      </w:r>
      <w:r w:rsidRPr="00215646">
        <w:rPr>
          <w:lang w:val="en-US"/>
        </w:rPr>
        <w:tab/>
      </w:r>
      <w:r>
        <w:fldChar w:fldCharType="begin"/>
      </w:r>
      <w:r w:rsidRPr="00215646">
        <w:rPr>
          <w:lang w:val="en-US"/>
        </w:rPr>
        <w:instrText xml:space="preserve"> PAGEREF _Toc503537160 \h </w:instrText>
      </w:r>
      <w:r>
        <w:fldChar w:fldCharType="separate"/>
      </w:r>
      <w:r w:rsidRPr="00215646">
        <w:rPr>
          <w:lang w:val="en-US"/>
        </w:rPr>
        <w:t>20</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3.3.2.2</w:t>
      </w:r>
      <w:r w:rsidRPr="00215646">
        <w:rPr>
          <w:rFonts w:asciiTheme="minorHAnsi" w:eastAsiaTheme="minorEastAsia" w:hAnsiTheme="minorHAnsi" w:cstheme="minorBidi"/>
          <w:sz w:val="22"/>
          <w:szCs w:val="22"/>
          <w:lang w:val="en-US"/>
        </w:rPr>
        <w:tab/>
      </w:r>
      <w:r w:rsidRPr="005C4AC1">
        <w:rPr>
          <w:lang w:val="en-US"/>
        </w:rPr>
        <w:t>Data model management class</w:t>
      </w:r>
      <w:r w:rsidRPr="00215646">
        <w:rPr>
          <w:lang w:val="en-US"/>
        </w:rPr>
        <w:tab/>
      </w:r>
      <w:r>
        <w:fldChar w:fldCharType="begin"/>
      </w:r>
      <w:r w:rsidRPr="00215646">
        <w:rPr>
          <w:lang w:val="en-US"/>
        </w:rPr>
        <w:instrText xml:space="preserve"> PAGEREF _Toc503537161 \h </w:instrText>
      </w:r>
      <w:r>
        <w:fldChar w:fldCharType="separate"/>
      </w:r>
      <w:r w:rsidRPr="00215646">
        <w:rPr>
          <w:lang w:val="en-US"/>
        </w:rPr>
        <w:t>21</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3.3.2.3</w:t>
      </w:r>
      <w:r w:rsidRPr="00215646">
        <w:rPr>
          <w:rFonts w:asciiTheme="minorHAnsi" w:eastAsiaTheme="minorEastAsia" w:hAnsiTheme="minorHAnsi" w:cstheme="minorBidi"/>
          <w:sz w:val="22"/>
          <w:szCs w:val="22"/>
          <w:lang w:val="en-US"/>
        </w:rPr>
        <w:tab/>
      </w:r>
      <w:r w:rsidRPr="005C4AC1">
        <w:rPr>
          <w:lang w:val="en-US"/>
        </w:rPr>
        <w:t>Parameters management class</w:t>
      </w:r>
      <w:r w:rsidRPr="00215646">
        <w:rPr>
          <w:lang w:val="en-US"/>
        </w:rPr>
        <w:tab/>
      </w:r>
      <w:r>
        <w:fldChar w:fldCharType="begin"/>
      </w:r>
      <w:r w:rsidRPr="00215646">
        <w:rPr>
          <w:lang w:val="en-US"/>
        </w:rPr>
        <w:instrText xml:space="preserve"> PAGEREF _Toc503537162 \h </w:instrText>
      </w:r>
      <w:r>
        <w:fldChar w:fldCharType="separate"/>
      </w:r>
      <w:r w:rsidRPr="00215646">
        <w:rPr>
          <w:lang w:val="en-US"/>
        </w:rPr>
        <w:t>21</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3.3.2.4</w:t>
      </w:r>
      <w:r w:rsidRPr="00215646">
        <w:rPr>
          <w:rFonts w:asciiTheme="minorHAnsi" w:eastAsiaTheme="minorEastAsia" w:hAnsiTheme="minorHAnsi" w:cstheme="minorBidi"/>
          <w:sz w:val="22"/>
          <w:szCs w:val="22"/>
          <w:lang w:val="en-US"/>
        </w:rPr>
        <w:tab/>
      </w:r>
      <w:r w:rsidRPr="005C4AC1">
        <w:rPr>
          <w:lang w:val="en-US"/>
        </w:rPr>
        <w:t>FCTT_NG reused code</w:t>
      </w:r>
      <w:r w:rsidRPr="00215646">
        <w:rPr>
          <w:lang w:val="en-US"/>
        </w:rPr>
        <w:tab/>
      </w:r>
      <w:r>
        <w:fldChar w:fldCharType="begin"/>
      </w:r>
      <w:r w:rsidRPr="00215646">
        <w:rPr>
          <w:lang w:val="en-US"/>
        </w:rPr>
        <w:instrText xml:space="preserve"> PAGEREF _Toc503537163 \h </w:instrText>
      </w:r>
      <w:r>
        <w:fldChar w:fldCharType="separate"/>
      </w:r>
      <w:r w:rsidRPr="00215646">
        <w:rPr>
          <w:lang w:val="en-US"/>
        </w:rPr>
        <w:t>22</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3.3.3</w:t>
      </w:r>
      <w:r w:rsidRPr="00215646">
        <w:rPr>
          <w:rFonts w:asciiTheme="minorHAnsi" w:eastAsiaTheme="minorEastAsia" w:hAnsiTheme="minorHAnsi" w:cstheme="minorBidi"/>
          <w:i w:val="0"/>
          <w:sz w:val="22"/>
          <w:szCs w:val="22"/>
          <w:lang w:val="en-US"/>
        </w:rPr>
        <w:tab/>
      </w:r>
      <w:r w:rsidRPr="005C4AC1">
        <w:rPr>
          <w:lang w:val="en-US"/>
        </w:rPr>
        <w:t>Compilation</w:t>
      </w:r>
      <w:r w:rsidRPr="00215646">
        <w:rPr>
          <w:lang w:val="en-US"/>
        </w:rPr>
        <w:tab/>
      </w:r>
      <w:r>
        <w:fldChar w:fldCharType="begin"/>
      </w:r>
      <w:r w:rsidRPr="00215646">
        <w:rPr>
          <w:lang w:val="en-US"/>
        </w:rPr>
        <w:instrText xml:space="preserve"> PAGEREF _Toc503537164 \h </w:instrText>
      </w:r>
      <w:r>
        <w:fldChar w:fldCharType="separate"/>
      </w:r>
      <w:r w:rsidRPr="00215646">
        <w:rPr>
          <w:lang w:val="en-US"/>
        </w:rPr>
        <w:t>22</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3.3.4</w:t>
      </w:r>
      <w:r w:rsidRPr="00215646">
        <w:rPr>
          <w:rFonts w:asciiTheme="minorHAnsi" w:eastAsiaTheme="minorEastAsia" w:hAnsiTheme="minorHAnsi" w:cstheme="minorBidi"/>
          <w:i w:val="0"/>
          <w:sz w:val="22"/>
          <w:szCs w:val="22"/>
          <w:lang w:val="en-US"/>
        </w:rPr>
        <w:tab/>
      </w:r>
      <w:r w:rsidRPr="005C4AC1">
        <w:rPr>
          <w:lang w:val="en-US"/>
        </w:rPr>
        <w:t>Configuration</w:t>
      </w:r>
      <w:r w:rsidRPr="00215646">
        <w:rPr>
          <w:lang w:val="en-US"/>
        </w:rPr>
        <w:tab/>
      </w:r>
      <w:r>
        <w:fldChar w:fldCharType="begin"/>
      </w:r>
      <w:r w:rsidRPr="00215646">
        <w:rPr>
          <w:lang w:val="en-US"/>
        </w:rPr>
        <w:instrText xml:space="preserve"> PAGEREF _Toc503537165 \h </w:instrText>
      </w:r>
      <w:r>
        <w:fldChar w:fldCharType="separate"/>
      </w:r>
      <w:r w:rsidRPr="00215646">
        <w:rPr>
          <w:lang w:val="en-US"/>
        </w:rPr>
        <w:t>22</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3.3.4.1</w:t>
      </w:r>
      <w:r w:rsidRPr="00215646">
        <w:rPr>
          <w:rFonts w:asciiTheme="minorHAnsi" w:eastAsiaTheme="minorEastAsia" w:hAnsiTheme="minorHAnsi" w:cstheme="minorBidi"/>
          <w:sz w:val="22"/>
          <w:szCs w:val="22"/>
          <w:lang w:val="en-US"/>
        </w:rPr>
        <w:tab/>
      </w:r>
      <w:r w:rsidRPr="005C4AC1">
        <w:rPr>
          <w:lang w:val="en-US"/>
        </w:rPr>
        <w:t>« IVCTsut » subdirectory</w:t>
      </w:r>
      <w:r w:rsidRPr="00215646">
        <w:rPr>
          <w:lang w:val="en-US"/>
        </w:rPr>
        <w:tab/>
      </w:r>
      <w:r>
        <w:fldChar w:fldCharType="begin"/>
      </w:r>
      <w:r w:rsidRPr="00215646">
        <w:rPr>
          <w:lang w:val="en-US"/>
        </w:rPr>
        <w:instrText xml:space="preserve"> PAGEREF _Toc503537166 \h </w:instrText>
      </w:r>
      <w:r>
        <w:fldChar w:fldCharType="separate"/>
      </w:r>
      <w:r w:rsidRPr="00215646">
        <w:rPr>
          <w:lang w:val="en-US"/>
        </w:rPr>
        <w:t>23</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3.3.4.2</w:t>
      </w:r>
      <w:r w:rsidRPr="00215646">
        <w:rPr>
          <w:rFonts w:asciiTheme="minorHAnsi" w:eastAsiaTheme="minorEastAsia" w:hAnsiTheme="minorHAnsi" w:cstheme="minorBidi"/>
          <w:sz w:val="22"/>
          <w:szCs w:val="22"/>
          <w:lang w:val="en-US"/>
        </w:rPr>
        <w:tab/>
      </w:r>
      <w:r w:rsidRPr="005C4AC1">
        <w:rPr>
          <w:lang w:val="en-US"/>
        </w:rPr>
        <w:t>"TestSchedules" subdirectory</w:t>
      </w:r>
      <w:r w:rsidRPr="00215646">
        <w:rPr>
          <w:lang w:val="en-US"/>
        </w:rPr>
        <w:tab/>
      </w:r>
      <w:r>
        <w:fldChar w:fldCharType="begin"/>
      </w:r>
      <w:r w:rsidRPr="00215646">
        <w:rPr>
          <w:lang w:val="en-US"/>
        </w:rPr>
        <w:instrText xml:space="preserve"> PAGEREF _Toc503537167 \h </w:instrText>
      </w:r>
      <w:r>
        <w:fldChar w:fldCharType="separate"/>
      </w:r>
      <w:r w:rsidRPr="00215646">
        <w:rPr>
          <w:lang w:val="en-US"/>
        </w:rPr>
        <w:t>23</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3.3.5</w:t>
      </w:r>
      <w:r w:rsidRPr="00215646">
        <w:rPr>
          <w:rFonts w:asciiTheme="minorHAnsi" w:eastAsiaTheme="minorEastAsia" w:hAnsiTheme="minorHAnsi" w:cstheme="minorBidi"/>
          <w:i w:val="0"/>
          <w:sz w:val="22"/>
          <w:szCs w:val="22"/>
          <w:lang w:val="en-US"/>
        </w:rPr>
        <w:tab/>
      </w:r>
      <w:r w:rsidRPr="005C4AC1">
        <w:rPr>
          <w:lang w:val="en-US"/>
        </w:rPr>
        <w:t>Execution</w:t>
      </w:r>
      <w:r w:rsidRPr="00215646">
        <w:rPr>
          <w:lang w:val="en-US"/>
        </w:rPr>
        <w:tab/>
      </w:r>
      <w:r>
        <w:fldChar w:fldCharType="begin"/>
      </w:r>
      <w:r w:rsidRPr="00215646">
        <w:rPr>
          <w:lang w:val="en-US"/>
        </w:rPr>
        <w:instrText xml:space="preserve"> PAGEREF _Toc503537168 \h </w:instrText>
      </w:r>
      <w:r>
        <w:fldChar w:fldCharType="separate"/>
      </w:r>
      <w:r w:rsidRPr="00215646">
        <w:rPr>
          <w:lang w:val="en-US"/>
        </w:rPr>
        <w:t>24</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3.3.5.1</w:t>
      </w:r>
      <w:r w:rsidRPr="00215646">
        <w:rPr>
          <w:rFonts w:asciiTheme="minorHAnsi" w:eastAsiaTheme="minorEastAsia" w:hAnsiTheme="minorHAnsi" w:cstheme="minorBidi"/>
          <w:sz w:val="22"/>
          <w:szCs w:val="22"/>
          <w:lang w:val="en-US"/>
        </w:rPr>
        <w:tab/>
      </w:r>
      <w:r w:rsidRPr="005C4AC1">
        <w:rPr>
          <w:lang w:val="en-US"/>
        </w:rPr>
        <w:t>Nominal case (outside Eclipse)</w:t>
      </w:r>
      <w:r w:rsidRPr="00215646">
        <w:rPr>
          <w:lang w:val="en-US"/>
        </w:rPr>
        <w:tab/>
      </w:r>
      <w:r>
        <w:fldChar w:fldCharType="begin"/>
      </w:r>
      <w:r w:rsidRPr="00215646">
        <w:rPr>
          <w:lang w:val="en-US"/>
        </w:rPr>
        <w:instrText xml:space="preserve"> PAGEREF _Toc503537169 \h </w:instrText>
      </w:r>
      <w:r>
        <w:fldChar w:fldCharType="separate"/>
      </w:r>
      <w:r w:rsidRPr="00215646">
        <w:rPr>
          <w:lang w:val="en-US"/>
        </w:rPr>
        <w:t>24</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3.3.5.2</w:t>
      </w:r>
      <w:r w:rsidRPr="00215646">
        <w:rPr>
          <w:rFonts w:asciiTheme="minorHAnsi" w:eastAsiaTheme="minorEastAsia" w:hAnsiTheme="minorHAnsi" w:cstheme="minorBidi"/>
          <w:sz w:val="22"/>
          <w:szCs w:val="22"/>
          <w:lang w:val="en-US"/>
        </w:rPr>
        <w:tab/>
      </w:r>
      <w:r w:rsidRPr="005C4AC1">
        <w:rPr>
          <w:lang w:val="en-US"/>
        </w:rPr>
        <w:t>Development case (for Eclipse debugging)</w:t>
      </w:r>
      <w:r w:rsidRPr="00215646">
        <w:rPr>
          <w:lang w:val="en-US"/>
        </w:rPr>
        <w:tab/>
      </w:r>
      <w:r>
        <w:fldChar w:fldCharType="begin"/>
      </w:r>
      <w:r w:rsidRPr="00215646">
        <w:rPr>
          <w:lang w:val="en-US"/>
        </w:rPr>
        <w:instrText xml:space="preserve"> PAGEREF _Toc503537170 \h </w:instrText>
      </w:r>
      <w:r>
        <w:fldChar w:fldCharType="separate"/>
      </w:r>
      <w:r w:rsidRPr="00215646">
        <w:rPr>
          <w:lang w:val="en-US"/>
        </w:rPr>
        <w:t>25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3.3.6</w:t>
      </w:r>
      <w:r w:rsidRPr="00215646">
        <w:rPr>
          <w:rFonts w:asciiTheme="minorHAnsi" w:eastAsiaTheme="minorEastAsia" w:hAnsiTheme="minorHAnsi" w:cstheme="minorBidi"/>
          <w:i w:val="0"/>
          <w:sz w:val="22"/>
          <w:szCs w:val="22"/>
          <w:lang w:val="en-US"/>
        </w:rPr>
        <w:tab/>
      </w:r>
      <w:r w:rsidRPr="005C4AC1">
        <w:rPr>
          <w:lang w:val="en-US"/>
        </w:rPr>
        <w:t>Results</w:t>
      </w:r>
      <w:r w:rsidRPr="00215646">
        <w:rPr>
          <w:lang w:val="en-US"/>
        </w:rPr>
        <w:tab/>
      </w:r>
      <w:r>
        <w:fldChar w:fldCharType="begin"/>
      </w:r>
      <w:r w:rsidRPr="00215646">
        <w:rPr>
          <w:lang w:val="en-US"/>
        </w:rPr>
        <w:instrText xml:space="preserve"> PAGEREF _Toc503537171 \h </w:instrText>
      </w:r>
      <w:r>
        <w:fldChar w:fldCharType="separate"/>
      </w:r>
      <w:r w:rsidRPr="00215646">
        <w:rPr>
          <w:lang w:val="en-US"/>
        </w:rPr>
        <w:t>25</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3.4</w:t>
      </w:r>
      <w:r w:rsidRPr="00215646">
        <w:rPr>
          <w:rFonts w:asciiTheme="minorHAnsi" w:eastAsiaTheme="minorEastAsia" w:hAnsiTheme="minorHAnsi" w:cstheme="minorBidi"/>
          <w:smallCaps w:val="0"/>
          <w:sz w:val="22"/>
          <w:szCs w:val="22"/>
          <w:lang w:val="en-US"/>
        </w:rPr>
        <w:tab/>
      </w:r>
      <w:r w:rsidRPr="005C4AC1">
        <w:rPr>
          <w:lang w:val="en-US"/>
        </w:rPr>
        <w:t>Test Case « HLA Declaration Management »</w:t>
      </w:r>
      <w:r w:rsidRPr="00215646">
        <w:rPr>
          <w:lang w:val="en-US"/>
        </w:rPr>
        <w:tab/>
      </w:r>
      <w:r>
        <w:fldChar w:fldCharType="begin"/>
      </w:r>
      <w:r w:rsidRPr="00215646">
        <w:rPr>
          <w:lang w:val="en-US"/>
        </w:rPr>
        <w:instrText xml:space="preserve"> PAGEREF _Toc503537172 \h </w:instrText>
      </w:r>
      <w:r>
        <w:fldChar w:fldCharType="separate"/>
      </w:r>
      <w:r w:rsidRPr="00215646">
        <w:rPr>
          <w:lang w:val="en-US"/>
        </w:rPr>
        <w:t>25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3.4.1</w:t>
      </w:r>
      <w:r w:rsidRPr="00215646">
        <w:rPr>
          <w:rFonts w:asciiTheme="minorHAnsi" w:eastAsiaTheme="minorEastAsia" w:hAnsiTheme="minorHAnsi" w:cstheme="minorBidi"/>
          <w:i w:val="0"/>
          <w:sz w:val="22"/>
          <w:szCs w:val="22"/>
          <w:lang w:val="en-US"/>
        </w:rPr>
        <w:tab/>
      </w:r>
      <w:r w:rsidRPr="005C4AC1">
        <w:rPr>
          <w:lang w:val="en-US"/>
        </w:rPr>
        <w:t>Role</w:t>
      </w:r>
      <w:r w:rsidRPr="00215646">
        <w:rPr>
          <w:lang w:val="en-US"/>
        </w:rPr>
        <w:tab/>
      </w:r>
      <w:r>
        <w:fldChar w:fldCharType="begin"/>
      </w:r>
      <w:r w:rsidRPr="00215646">
        <w:rPr>
          <w:lang w:val="en-US"/>
        </w:rPr>
        <w:instrText xml:space="preserve"> PAGEREF _Toc503537173 \h </w:instrText>
      </w:r>
      <w:r>
        <w:fldChar w:fldCharType="separate"/>
      </w:r>
      <w:r w:rsidRPr="00215646">
        <w:rPr>
          <w:lang w:val="en-US"/>
        </w:rPr>
        <w:t>25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3.4.2</w:t>
      </w:r>
      <w:r w:rsidRPr="00215646">
        <w:rPr>
          <w:rFonts w:asciiTheme="minorHAnsi" w:eastAsiaTheme="minorEastAsia" w:hAnsiTheme="minorHAnsi" w:cstheme="minorBidi"/>
          <w:i w:val="0"/>
          <w:sz w:val="22"/>
          <w:szCs w:val="22"/>
          <w:lang w:val="en-US"/>
        </w:rPr>
        <w:tab/>
      </w:r>
      <w:r w:rsidRPr="005C4AC1">
        <w:rPr>
          <w:lang w:val="en-US"/>
        </w:rPr>
        <w:t>Implementation</w:t>
      </w:r>
      <w:r w:rsidRPr="00215646">
        <w:rPr>
          <w:lang w:val="en-US"/>
        </w:rPr>
        <w:tab/>
      </w:r>
      <w:r>
        <w:fldChar w:fldCharType="begin"/>
      </w:r>
      <w:r w:rsidRPr="00215646">
        <w:rPr>
          <w:lang w:val="en-US"/>
        </w:rPr>
        <w:instrText xml:space="preserve"> PAGEREF _Toc503537174 \h </w:instrText>
      </w:r>
      <w:r>
        <w:fldChar w:fldCharType="separate"/>
      </w:r>
      <w:r w:rsidRPr="00215646">
        <w:rPr>
          <w:lang w:val="en-US"/>
        </w:rPr>
        <w:t>26</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3.4.2.1</w:t>
      </w:r>
      <w:r w:rsidRPr="00215646">
        <w:rPr>
          <w:rFonts w:asciiTheme="minorHAnsi" w:eastAsiaTheme="minorEastAsia" w:hAnsiTheme="minorHAnsi" w:cstheme="minorBidi"/>
          <w:sz w:val="22"/>
          <w:szCs w:val="22"/>
          <w:lang w:val="en-US"/>
        </w:rPr>
        <w:tab/>
      </w:r>
      <w:r w:rsidRPr="005C4AC1">
        <w:rPr>
          <w:lang w:val="en-US"/>
        </w:rPr>
        <w:t>Test case main class</w:t>
      </w:r>
      <w:r w:rsidRPr="00215646">
        <w:rPr>
          <w:lang w:val="en-US"/>
        </w:rPr>
        <w:tab/>
      </w:r>
      <w:r>
        <w:fldChar w:fldCharType="begin"/>
      </w:r>
      <w:r w:rsidRPr="00215646">
        <w:rPr>
          <w:lang w:val="en-US"/>
        </w:rPr>
        <w:instrText xml:space="preserve"> PAGEREF _Toc503537175 \h </w:instrText>
      </w:r>
      <w:r>
        <w:fldChar w:fldCharType="separate"/>
      </w:r>
      <w:r w:rsidRPr="00215646">
        <w:rPr>
          <w:lang w:val="en-US"/>
        </w:rPr>
        <w:t>26</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3.4.2.2</w:t>
      </w:r>
      <w:r w:rsidRPr="00215646">
        <w:rPr>
          <w:rFonts w:asciiTheme="minorHAnsi" w:eastAsiaTheme="minorEastAsia" w:hAnsiTheme="minorHAnsi" w:cstheme="minorBidi"/>
          <w:sz w:val="22"/>
          <w:szCs w:val="22"/>
          <w:lang w:val="en-US"/>
        </w:rPr>
        <w:tab/>
      </w:r>
      <w:r w:rsidRPr="005C4AC1">
        <w:rPr>
          <w:lang w:val="en-US"/>
        </w:rPr>
        <w:t>Data model management class</w:t>
      </w:r>
      <w:r w:rsidRPr="00215646">
        <w:rPr>
          <w:lang w:val="en-US"/>
        </w:rPr>
        <w:tab/>
      </w:r>
      <w:r>
        <w:fldChar w:fldCharType="begin"/>
      </w:r>
      <w:r w:rsidRPr="00215646">
        <w:rPr>
          <w:lang w:val="en-US"/>
        </w:rPr>
        <w:instrText xml:space="preserve"> PAGEREF _Toc503537176 \h </w:instrText>
      </w:r>
      <w:r>
        <w:fldChar w:fldCharType="separate"/>
      </w:r>
      <w:r w:rsidRPr="00215646">
        <w:rPr>
          <w:lang w:val="en-US"/>
        </w:rPr>
        <w:t>26</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3.4.2.3</w:t>
      </w:r>
      <w:r w:rsidRPr="00215646">
        <w:rPr>
          <w:rFonts w:asciiTheme="minorHAnsi" w:eastAsiaTheme="minorEastAsia" w:hAnsiTheme="minorHAnsi" w:cstheme="minorBidi"/>
          <w:sz w:val="22"/>
          <w:szCs w:val="22"/>
          <w:lang w:val="en-US"/>
        </w:rPr>
        <w:tab/>
      </w:r>
      <w:r w:rsidRPr="005C4AC1">
        <w:rPr>
          <w:lang w:val="en-US"/>
        </w:rPr>
        <w:t>Parameters management class</w:t>
      </w:r>
      <w:r w:rsidRPr="00215646">
        <w:rPr>
          <w:lang w:val="en-US"/>
        </w:rPr>
        <w:tab/>
      </w:r>
      <w:r>
        <w:fldChar w:fldCharType="begin"/>
      </w:r>
      <w:r w:rsidRPr="00215646">
        <w:rPr>
          <w:lang w:val="en-US"/>
        </w:rPr>
        <w:instrText xml:space="preserve"> PAGEREF _Toc503537177 \h </w:instrText>
      </w:r>
      <w:r>
        <w:fldChar w:fldCharType="separate"/>
      </w:r>
      <w:r w:rsidRPr="00215646">
        <w:rPr>
          <w:lang w:val="en-US"/>
        </w:rPr>
        <w:t>27</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3.4.2.4</w:t>
      </w:r>
      <w:r w:rsidRPr="00215646">
        <w:rPr>
          <w:rFonts w:asciiTheme="minorHAnsi" w:eastAsiaTheme="minorEastAsia" w:hAnsiTheme="minorHAnsi" w:cstheme="minorBidi"/>
          <w:sz w:val="22"/>
          <w:szCs w:val="22"/>
          <w:lang w:val="en-US"/>
        </w:rPr>
        <w:tab/>
      </w:r>
      <w:r w:rsidRPr="005C4AC1">
        <w:rPr>
          <w:lang w:val="en-US"/>
        </w:rPr>
        <w:t>FCTT_NG reused code</w:t>
      </w:r>
      <w:r w:rsidRPr="00215646">
        <w:rPr>
          <w:lang w:val="en-US"/>
        </w:rPr>
        <w:tab/>
      </w:r>
      <w:r>
        <w:fldChar w:fldCharType="begin"/>
      </w:r>
      <w:r w:rsidRPr="00215646">
        <w:rPr>
          <w:lang w:val="en-US"/>
        </w:rPr>
        <w:instrText xml:space="preserve"> PAGEREF _Toc503537178 \h </w:instrText>
      </w:r>
      <w:r>
        <w:fldChar w:fldCharType="separate"/>
      </w:r>
      <w:r w:rsidRPr="00215646">
        <w:rPr>
          <w:lang w:val="en-US"/>
        </w:rPr>
        <w:t>27</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lastRenderedPageBreak/>
        <w:t>3.4.3</w:t>
      </w:r>
      <w:r w:rsidRPr="00215646">
        <w:rPr>
          <w:rFonts w:asciiTheme="minorHAnsi" w:eastAsiaTheme="minorEastAsia" w:hAnsiTheme="minorHAnsi" w:cstheme="minorBidi"/>
          <w:i w:val="0"/>
          <w:sz w:val="22"/>
          <w:szCs w:val="22"/>
          <w:lang w:val="en-US"/>
        </w:rPr>
        <w:tab/>
      </w:r>
      <w:r w:rsidRPr="005C4AC1">
        <w:rPr>
          <w:lang w:val="en-US"/>
        </w:rPr>
        <w:t>Compilation</w:t>
      </w:r>
      <w:r w:rsidRPr="00215646">
        <w:rPr>
          <w:lang w:val="en-US"/>
        </w:rPr>
        <w:tab/>
      </w:r>
      <w:r>
        <w:fldChar w:fldCharType="begin"/>
      </w:r>
      <w:r w:rsidRPr="00215646">
        <w:rPr>
          <w:lang w:val="en-US"/>
        </w:rPr>
        <w:instrText xml:space="preserve"> PAGEREF _Toc503537179 \h </w:instrText>
      </w:r>
      <w:r>
        <w:fldChar w:fldCharType="separate"/>
      </w:r>
      <w:r w:rsidRPr="00215646">
        <w:rPr>
          <w:lang w:val="en-US"/>
        </w:rPr>
        <w:t>28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3.4.4</w:t>
      </w:r>
      <w:r w:rsidRPr="00215646">
        <w:rPr>
          <w:rFonts w:asciiTheme="minorHAnsi" w:eastAsiaTheme="minorEastAsia" w:hAnsiTheme="minorHAnsi" w:cstheme="minorBidi"/>
          <w:i w:val="0"/>
          <w:sz w:val="22"/>
          <w:szCs w:val="22"/>
          <w:lang w:val="en-US"/>
        </w:rPr>
        <w:tab/>
      </w:r>
      <w:r w:rsidRPr="005C4AC1">
        <w:rPr>
          <w:lang w:val="en-US"/>
        </w:rPr>
        <w:t>Configuration</w:t>
      </w:r>
      <w:r w:rsidRPr="00215646">
        <w:rPr>
          <w:lang w:val="en-US"/>
        </w:rPr>
        <w:tab/>
      </w:r>
      <w:r>
        <w:fldChar w:fldCharType="begin"/>
      </w:r>
      <w:r w:rsidRPr="00215646">
        <w:rPr>
          <w:lang w:val="en-US"/>
        </w:rPr>
        <w:instrText xml:space="preserve"> PAGEREF _Toc503537180 \h </w:instrText>
      </w:r>
      <w:r>
        <w:fldChar w:fldCharType="separate"/>
      </w:r>
      <w:r w:rsidRPr="00215646">
        <w:rPr>
          <w:lang w:val="en-US"/>
        </w:rPr>
        <w:t>28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3.4.5</w:t>
      </w:r>
      <w:r w:rsidRPr="00215646">
        <w:rPr>
          <w:rFonts w:asciiTheme="minorHAnsi" w:eastAsiaTheme="minorEastAsia" w:hAnsiTheme="minorHAnsi" w:cstheme="minorBidi"/>
          <w:i w:val="0"/>
          <w:sz w:val="22"/>
          <w:szCs w:val="22"/>
          <w:lang w:val="en-US"/>
        </w:rPr>
        <w:tab/>
      </w:r>
      <w:r w:rsidRPr="005C4AC1">
        <w:rPr>
          <w:lang w:val="en-US"/>
        </w:rPr>
        <w:t>Execution</w:t>
      </w:r>
      <w:r w:rsidRPr="00215646">
        <w:rPr>
          <w:lang w:val="en-US"/>
        </w:rPr>
        <w:tab/>
      </w:r>
      <w:r>
        <w:fldChar w:fldCharType="begin"/>
      </w:r>
      <w:r w:rsidRPr="00215646">
        <w:rPr>
          <w:lang w:val="en-US"/>
        </w:rPr>
        <w:instrText xml:space="preserve"> PAGEREF _Toc503537181 \h </w:instrText>
      </w:r>
      <w:r>
        <w:fldChar w:fldCharType="separate"/>
      </w:r>
      <w:r w:rsidRPr="00215646">
        <w:rPr>
          <w:lang w:val="en-US"/>
        </w:rPr>
        <w:t>28</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3.4.6</w:t>
      </w:r>
      <w:r w:rsidRPr="00215646">
        <w:rPr>
          <w:rFonts w:asciiTheme="minorHAnsi" w:eastAsiaTheme="minorEastAsia" w:hAnsiTheme="minorHAnsi" w:cstheme="minorBidi"/>
          <w:i w:val="0"/>
          <w:sz w:val="22"/>
          <w:szCs w:val="22"/>
          <w:lang w:val="en-US"/>
        </w:rPr>
        <w:tab/>
      </w:r>
      <w:r w:rsidRPr="005C4AC1">
        <w:rPr>
          <w:lang w:val="en-US"/>
        </w:rPr>
        <w:t>Results</w:t>
      </w:r>
      <w:r w:rsidRPr="00215646">
        <w:rPr>
          <w:lang w:val="en-US"/>
        </w:rPr>
        <w:tab/>
      </w:r>
      <w:r>
        <w:fldChar w:fldCharType="begin"/>
      </w:r>
      <w:r w:rsidRPr="00215646">
        <w:rPr>
          <w:lang w:val="en-US"/>
        </w:rPr>
        <w:instrText xml:space="preserve"> PAGEREF _Toc503537182 \h </w:instrText>
      </w:r>
      <w:r>
        <w:fldChar w:fldCharType="separate"/>
      </w:r>
      <w:r w:rsidRPr="00215646">
        <w:rPr>
          <w:lang w:val="en-US"/>
        </w:rPr>
        <w:t>28</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3.5</w:t>
      </w:r>
      <w:r w:rsidRPr="00215646">
        <w:rPr>
          <w:rFonts w:asciiTheme="minorHAnsi" w:eastAsiaTheme="minorEastAsia" w:hAnsiTheme="minorHAnsi" w:cstheme="minorBidi"/>
          <w:smallCaps w:val="0"/>
          <w:sz w:val="22"/>
          <w:szCs w:val="22"/>
          <w:lang w:val="en-US"/>
        </w:rPr>
        <w:tab/>
      </w:r>
      <w:r w:rsidRPr="005C4AC1">
        <w:rPr>
          <w:lang w:val="en-US" w:eastAsia="en-US"/>
        </w:rPr>
        <w:t>Test Case « HLA Object Management »</w:t>
      </w:r>
      <w:r w:rsidRPr="00215646">
        <w:rPr>
          <w:lang w:val="en-US"/>
        </w:rPr>
        <w:tab/>
      </w:r>
      <w:r>
        <w:fldChar w:fldCharType="begin"/>
      </w:r>
      <w:r w:rsidRPr="00215646">
        <w:rPr>
          <w:lang w:val="en-US"/>
        </w:rPr>
        <w:instrText xml:space="preserve"> PAGEREF _Toc503537183 \h </w:instrText>
      </w:r>
      <w:r>
        <w:fldChar w:fldCharType="separate"/>
      </w:r>
      <w:r w:rsidRPr="00215646">
        <w:rPr>
          <w:lang w:val="en-US"/>
        </w:rPr>
        <w:t>30</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3.5.1</w:t>
      </w:r>
      <w:r w:rsidRPr="00215646">
        <w:rPr>
          <w:rFonts w:asciiTheme="minorHAnsi" w:eastAsiaTheme="minorEastAsia" w:hAnsiTheme="minorHAnsi" w:cstheme="minorBidi"/>
          <w:i w:val="0"/>
          <w:sz w:val="22"/>
          <w:szCs w:val="22"/>
          <w:lang w:val="en-US"/>
        </w:rPr>
        <w:tab/>
      </w:r>
      <w:r w:rsidRPr="005C4AC1">
        <w:rPr>
          <w:lang w:val="en-US"/>
        </w:rPr>
        <w:t>Role</w:t>
      </w:r>
      <w:r w:rsidRPr="00215646">
        <w:rPr>
          <w:lang w:val="en-US"/>
        </w:rPr>
        <w:tab/>
      </w:r>
      <w:r>
        <w:fldChar w:fldCharType="begin"/>
      </w:r>
      <w:r w:rsidRPr="00215646">
        <w:rPr>
          <w:lang w:val="en-US"/>
        </w:rPr>
        <w:instrText xml:space="preserve"> PAGEREF _Toc503537184 \h </w:instrText>
      </w:r>
      <w:r>
        <w:fldChar w:fldCharType="separate"/>
      </w:r>
      <w:r w:rsidRPr="00215646">
        <w:rPr>
          <w:lang w:val="en-US"/>
        </w:rPr>
        <w:t>30</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3.5.2</w:t>
      </w:r>
      <w:r w:rsidRPr="00215646">
        <w:rPr>
          <w:rFonts w:asciiTheme="minorHAnsi" w:eastAsiaTheme="minorEastAsia" w:hAnsiTheme="minorHAnsi" w:cstheme="minorBidi"/>
          <w:i w:val="0"/>
          <w:sz w:val="22"/>
          <w:szCs w:val="22"/>
          <w:lang w:val="en-US"/>
        </w:rPr>
        <w:tab/>
      </w:r>
      <w:r w:rsidRPr="005C4AC1">
        <w:rPr>
          <w:lang w:val="en-US"/>
        </w:rPr>
        <w:t>Implementation</w:t>
      </w:r>
      <w:r w:rsidRPr="00215646">
        <w:rPr>
          <w:lang w:val="en-US"/>
        </w:rPr>
        <w:tab/>
      </w:r>
      <w:r>
        <w:fldChar w:fldCharType="begin"/>
      </w:r>
      <w:r w:rsidRPr="00215646">
        <w:rPr>
          <w:lang w:val="en-US"/>
        </w:rPr>
        <w:instrText xml:space="preserve"> PAGEREF _Toc503537185 \h </w:instrText>
      </w:r>
      <w:r>
        <w:fldChar w:fldCharType="separate"/>
      </w:r>
      <w:r w:rsidRPr="00215646">
        <w:rPr>
          <w:lang w:val="en-US"/>
        </w:rPr>
        <w:t>30</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3.5.2.1</w:t>
      </w:r>
      <w:r w:rsidRPr="00215646">
        <w:rPr>
          <w:rFonts w:asciiTheme="minorHAnsi" w:eastAsiaTheme="minorEastAsia" w:hAnsiTheme="minorHAnsi" w:cstheme="minorBidi"/>
          <w:sz w:val="22"/>
          <w:szCs w:val="22"/>
          <w:lang w:val="en-US"/>
        </w:rPr>
        <w:tab/>
      </w:r>
      <w:r w:rsidRPr="005C4AC1">
        <w:rPr>
          <w:lang w:val="en-US"/>
        </w:rPr>
        <w:t>Test case main class</w:t>
      </w:r>
      <w:r w:rsidRPr="00215646">
        <w:rPr>
          <w:lang w:val="en-US"/>
        </w:rPr>
        <w:tab/>
      </w:r>
      <w:r>
        <w:fldChar w:fldCharType="begin"/>
      </w:r>
      <w:r w:rsidRPr="00215646">
        <w:rPr>
          <w:lang w:val="en-US"/>
        </w:rPr>
        <w:instrText xml:space="preserve"> PAGEREF _Toc503537186 \h </w:instrText>
      </w:r>
      <w:r>
        <w:fldChar w:fldCharType="separate"/>
      </w:r>
      <w:r w:rsidRPr="00215646">
        <w:rPr>
          <w:lang w:val="en-US"/>
        </w:rPr>
        <w:t>30</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3.5.2.2</w:t>
      </w:r>
      <w:r w:rsidRPr="00215646">
        <w:rPr>
          <w:rFonts w:asciiTheme="minorHAnsi" w:eastAsiaTheme="minorEastAsia" w:hAnsiTheme="minorHAnsi" w:cstheme="minorBidi"/>
          <w:sz w:val="22"/>
          <w:szCs w:val="22"/>
          <w:lang w:val="en-US"/>
        </w:rPr>
        <w:tab/>
      </w:r>
      <w:r w:rsidRPr="005C4AC1">
        <w:rPr>
          <w:lang w:val="en-US"/>
        </w:rPr>
        <w:t>Data model management class</w:t>
      </w:r>
      <w:r w:rsidRPr="00215646">
        <w:rPr>
          <w:lang w:val="en-US"/>
        </w:rPr>
        <w:tab/>
      </w:r>
      <w:r>
        <w:fldChar w:fldCharType="begin"/>
      </w:r>
      <w:r w:rsidRPr="00215646">
        <w:rPr>
          <w:lang w:val="en-US"/>
        </w:rPr>
        <w:instrText xml:space="preserve"> PAGEREF _Toc503537187 \h </w:instrText>
      </w:r>
      <w:r>
        <w:fldChar w:fldCharType="separate"/>
      </w:r>
      <w:r w:rsidRPr="00215646">
        <w:rPr>
          <w:lang w:val="en-US"/>
        </w:rPr>
        <w:t>31</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3.5.2.3</w:t>
      </w:r>
      <w:r w:rsidRPr="00215646">
        <w:rPr>
          <w:rFonts w:asciiTheme="minorHAnsi" w:eastAsiaTheme="minorEastAsia" w:hAnsiTheme="minorHAnsi" w:cstheme="minorBidi"/>
          <w:sz w:val="22"/>
          <w:szCs w:val="22"/>
          <w:lang w:val="en-US"/>
        </w:rPr>
        <w:tab/>
      </w:r>
      <w:r w:rsidRPr="005C4AC1">
        <w:rPr>
          <w:lang w:val="en-US"/>
        </w:rPr>
        <w:t>Parameters management class</w:t>
      </w:r>
      <w:r w:rsidRPr="00215646">
        <w:rPr>
          <w:lang w:val="en-US"/>
        </w:rPr>
        <w:tab/>
      </w:r>
      <w:r>
        <w:fldChar w:fldCharType="begin"/>
      </w:r>
      <w:r w:rsidRPr="00215646">
        <w:rPr>
          <w:lang w:val="en-US"/>
        </w:rPr>
        <w:instrText xml:space="preserve"> PAGEREF _Toc503537188 \h </w:instrText>
      </w:r>
      <w:r>
        <w:fldChar w:fldCharType="separate"/>
      </w:r>
      <w:r w:rsidRPr="00215646">
        <w:rPr>
          <w:lang w:val="en-US"/>
        </w:rPr>
        <w:t>31</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3.5.2.4</w:t>
      </w:r>
      <w:r w:rsidRPr="00215646">
        <w:rPr>
          <w:rFonts w:asciiTheme="minorHAnsi" w:eastAsiaTheme="minorEastAsia" w:hAnsiTheme="minorHAnsi" w:cstheme="minorBidi"/>
          <w:sz w:val="22"/>
          <w:szCs w:val="22"/>
          <w:lang w:val="en-US"/>
        </w:rPr>
        <w:tab/>
      </w:r>
      <w:r w:rsidRPr="005C4AC1">
        <w:rPr>
          <w:lang w:val="en-US"/>
        </w:rPr>
        <w:t>FCTT_NG reused code</w:t>
      </w:r>
      <w:r w:rsidRPr="00215646">
        <w:rPr>
          <w:lang w:val="en-US"/>
        </w:rPr>
        <w:tab/>
      </w:r>
      <w:r>
        <w:fldChar w:fldCharType="begin"/>
      </w:r>
      <w:r w:rsidRPr="00215646">
        <w:rPr>
          <w:lang w:val="en-US"/>
        </w:rPr>
        <w:instrText xml:space="preserve"> PAGEREF _Toc503537189 \h </w:instrText>
      </w:r>
      <w:r>
        <w:fldChar w:fldCharType="separate"/>
      </w:r>
      <w:r w:rsidRPr="00215646">
        <w:rPr>
          <w:lang w:val="en-US"/>
        </w:rPr>
        <w:t>31</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3.5.3</w:t>
      </w:r>
      <w:r w:rsidRPr="00215646">
        <w:rPr>
          <w:rFonts w:asciiTheme="minorHAnsi" w:eastAsiaTheme="minorEastAsia" w:hAnsiTheme="minorHAnsi" w:cstheme="minorBidi"/>
          <w:i w:val="0"/>
          <w:sz w:val="22"/>
          <w:szCs w:val="22"/>
          <w:lang w:val="en-US"/>
        </w:rPr>
        <w:tab/>
      </w:r>
      <w:r w:rsidRPr="005C4AC1">
        <w:rPr>
          <w:lang w:val="en-US"/>
        </w:rPr>
        <w:t>Compilation</w:t>
      </w:r>
      <w:r w:rsidRPr="00215646">
        <w:rPr>
          <w:lang w:val="en-US"/>
        </w:rPr>
        <w:tab/>
      </w:r>
      <w:r>
        <w:fldChar w:fldCharType="begin"/>
      </w:r>
      <w:r w:rsidRPr="00215646">
        <w:rPr>
          <w:lang w:val="en-US"/>
        </w:rPr>
        <w:instrText xml:space="preserve"> PAGEREF _Toc503537190 \h </w:instrText>
      </w:r>
      <w:r>
        <w:fldChar w:fldCharType="separate"/>
      </w:r>
      <w:r w:rsidRPr="00215646">
        <w:rPr>
          <w:lang w:val="en-US"/>
        </w:rPr>
        <w:t>31</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3.5.4</w:t>
      </w:r>
      <w:r w:rsidRPr="00215646">
        <w:rPr>
          <w:rFonts w:asciiTheme="minorHAnsi" w:eastAsiaTheme="minorEastAsia" w:hAnsiTheme="minorHAnsi" w:cstheme="minorBidi"/>
          <w:i w:val="0"/>
          <w:sz w:val="22"/>
          <w:szCs w:val="22"/>
          <w:lang w:val="en-US"/>
        </w:rPr>
        <w:tab/>
      </w:r>
      <w:r w:rsidRPr="005C4AC1">
        <w:rPr>
          <w:lang w:val="en-US"/>
        </w:rPr>
        <w:t>Configuration</w:t>
      </w:r>
      <w:r w:rsidRPr="00215646">
        <w:rPr>
          <w:lang w:val="en-US"/>
        </w:rPr>
        <w:tab/>
      </w:r>
      <w:r>
        <w:fldChar w:fldCharType="begin"/>
      </w:r>
      <w:r w:rsidRPr="00215646">
        <w:rPr>
          <w:lang w:val="en-US"/>
        </w:rPr>
        <w:instrText xml:space="preserve"> PAGEREF _Toc503537191 \h </w:instrText>
      </w:r>
      <w:r>
        <w:fldChar w:fldCharType="separate"/>
      </w:r>
      <w:r w:rsidRPr="00215646">
        <w:rPr>
          <w:lang w:val="en-US"/>
        </w:rPr>
        <w:t>31</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3.5.5</w:t>
      </w:r>
      <w:r w:rsidRPr="00215646">
        <w:rPr>
          <w:rFonts w:asciiTheme="minorHAnsi" w:eastAsiaTheme="minorEastAsia" w:hAnsiTheme="minorHAnsi" w:cstheme="minorBidi"/>
          <w:i w:val="0"/>
          <w:sz w:val="22"/>
          <w:szCs w:val="22"/>
          <w:lang w:val="en-US"/>
        </w:rPr>
        <w:tab/>
      </w:r>
      <w:r w:rsidRPr="005C4AC1">
        <w:rPr>
          <w:lang w:val="en-US"/>
        </w:rPr>
        <w:t>Execution</w:t>
      </w:r>
      <w:r w:rsidRPr="00215646">
        <w:rPr>
          <w:lang w:val="en-US"/>
        </w:rPr>
        <w:tab/>
      </w:r>
      <w:r>
        <w:fldChar w:fldCharType="begin"/>
      </w:r>
      <w:r w:rsidRPr="00215646">
        <w:rPr>
          <w:lang w:val="en-US"/>
        </w:rPr>
        <w:instrText xml:space="preserve"> PAGEREF _Toc503537192 \h </w:instrText>
      </w:r>
      <w:r>
        <w:fldChar w:fldCharType="separate"/>
      </w:r>
      <w:r w:rsidRPr="00215646">
        <w:rPr>
          <w:lang w:val="en-US"/>
        </w:rPr>
        <w:t>31</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3.5.6</w:t>
      </w:r>
      <w:r w:rsidRPr="00215646">
        <w:rPr>
          <w:rFonts w:asciiTheme="minorHAnsi" w:eastAsiaTheme="minorEastAsia" w:hAnsiTheme="minorHAnsi" w:cstheme="minorBidi"/>
          <w:i w:val="0"/>
          <w:sz w:val="22"/>
          <w:szCs w:val="22"/>
          <w:lang w:val="en-US"/>
        </w:rPr>
        <w:tab/>
      </w:r>
      <w:r w:rsidRPr="005C4AC1">
        <w:rPr>
          <w:lang w:val="en-US"/>
        </w:rPr>
        <w:t>Results</w:t>
      </w:r>
      <w:r w:rsidRPr="00215646">
        <w:rPr>
          <w:lang w:val="en-US"/>
        </w:rPr>
        <w:tab/>
      </w:r>
      <w:r>
        <w:fldChar w:fldCharType="begin"/>
      </w:r>
      <w:r w:rsidRPr="00215646">
        <w:rPr>
          <w:lang w:val="en-US"/>
        </w:rPr>
        <w:instrText xml:space="preserve"> PAGEREF _Toc503537193 \h </w:instrText>
      </w:r>
      <w:r>
        <w:fldChar w:fldCharType="separate"/>
      </w:r>
      <w:r w:rsidRPr="00215646">
        <w:rPr>
          <w:lang w:val="en-US"/>
        </w:rPr>
        <w:t>31</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3.6</w:t>
      </w:r>
      <w:r w:rsidRPr="00215646">
        <w:rPr>
          <w:rFonts w:asciiTheme="minorHAnsi" w:eastAsiaTheme="minorEastAsia" w:hAnsiTheme="minorHAnsi" w:cstheme="minorBidi"/>
          <w:smallCaps w:val="0"/>
          <w:sz w:val="22"/>
          <w:szCs w:val="22"/>
          <w:lang w:val="en-US"/>
        </w:rPr>
        <w:tab/>
      </w:r>
      <w:r w:rsidRPr="005C4AC1">
        <w:rPr>
          <w:lang w:val="en-US" w:eastAsia="en-US"/>
        </w:rPr>
        <w:t>Test Case « HLA Services Verification »</w:t>
      </w:r>
      <w:r w:rsidRPr="00215646">
        <w:rPr>
          <w:lang w:val="en-US"/>
        </w:rPr>
        <w:tab/>
      </w:r>
      <w:r>
        <w:fldChar w:fldCharType="begin"/>
      </w:r>
      <w:r w:rsidRPr="00215646">
        <w:rPr>
          <w:lang w:val="en-US"/>
        </w:rPr>
        <w:instrText xml:space="preserve"> PAGEREF _Toc503537194 \h </w:instrText>
      </w:r>
      <w:r>
        <w:fldChar w:fldCharType="separate"/>
      </w:r>
      <w:r w:rsidRPr="00215646">
        <w:rPr>
          <w:lang w:val="en-US"/>
        </w:rPr>
        <w:t>34</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3.6.1</w:t>
      </w:r>
      <w:r w:rsidRPr="00215646">
        <w:rPr>
          <w:rFonts w:asciiTheme="minorHAnsi" w:eastAsiaTheme="minorEastAsia" w:hAnsiTheme="minorHAnsi" w:cstheme="minorBidi"/>
          <w:i w:val="0"/>
          <w:sz w:val="22"/>
          <w:szCs w:val="22"/>
          <w:lang w:val="en-US"/>
        </w:rPr>
        <w:tab/>
      </w:r>
      <w:r w:rsidRPr="005C4AC1">
        <w:rPr>
          <w:lang w:val="en-US"/>
        </w:rPr>
        <w:t>Role</w:t>
      </w:r>
      <w:r w:rsidRPr="00215646">
        <w:rPr>
          <w:lang w:val="en-US"/>
        </w:rPr>
        <w:tab/>
      </w:r>
      <w:r>
        <w:fldChar w:fldCharType="begin"/>
      </w:r>
      <w:r w:rsidRPr="00215646">
        <w:rPr>
          <w:lang w:val="en-US"/>
        </w:rPr>
        <w:instrText xml:space="preserve"> PAGEREF _Toc503537195 \h </w:instrText>
      </w:r>
      <w:r>
        <w:fldChar w:fldCharType="separate"/>
      </w:r>
      <w:r w:rsidRPr="00215646">
        <w:rPr>
          <w:lang w:val="en-US"/>
        </w:rPr>
        <w:t>34</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3.6.2</w:t>
      </w:r>
      <w:r w:rsidRPr="00215646">
        <w:rPr>
          <w:rFonts w:asciiTheme="minorHAnsi" w:eastAsiaTheme="minorEastAsia" w:hAnsiTheme="minorHAnsi" w:cstheme="minorBidi"/>
          <w:i w:val="0"/>
          <w:sz w:val="22"/>
          <w:szCs w:val="22"/>
          <w:lang w:val="en-US"/>
        </w:rPr>
        <w:tab/>
      </w:r>
      <w:r w:rsidRPr="005C4AC1">
        <w:rPr>
          <w:lang w:val="en-US"/>
        </w:rPr>
        <w:t>Implementation</w:t>
      </w:r>
      <w:r w:rsidRPr="00215646">
        <w:rPr>
          <w:lang w:val="en-US"/>
        </w:rPr>
        <w:tab/>
      </w:r>
      <w:r>
        <w:fldChar w:fldCharType="begin"/>
      </w:r>
      <w:r w:rsidRPr="00215646">
        <w:rPr>
          <w:lang w:val="en-US"/>
        </w:rPr>
        <w:instrText xml:space="preserve"> PAGEREF _Toc503537196 \h </w:instrText>
      </w:r>
      <w:r>
        <w:fldChar w:fldCharType="separate"/>
      </w:r>
      <w:r w:rsidRPr="00215646">
        <w:rPr>
          <w:lang w:val="en-US"/>
        </w:rPr>
        <w:t>34</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3.6.2.1</w:t>
      </w:r>
      <w:r w:rsidRPr="00215646">
        <w:rPr>
          <w:rFonts w:asciiTheme="minorHAnsi" w:eastAsiaTheme="minorEastAsia" w:hAnsiTheme="minorHAnsi" w:cstheme="minorBidi"/>
          <w:sz w:val="22"/>
          <w:szCs w:val="22"/>
          <w:lang w:val="en-US"/>
        </w:rPr>
        <w:tab/>
      </w:r>
      <w:r w:rsidRPr="005C4AC1">
        <w:rPr>
          <w:lang w:val="en-US"/>
        </w:rPr>
        <w:t>Test case main class</w:t>
      </w:r>
      <w:r w:rsidRPr="00215646">
        <w:rPr>
          <w:lang w:val="en-US"/>
        </w:rPr>
        <w:tab/>
      </w:r>
      <w:r>
        <w:fldChar w:fldCharType="begin"/>
      </w:r>
      <w:r w:rsidRPr="00215646">
        <w:rPr>
          <w:lang w:val="en-US"/>
        </w:rPr>
        <w:instrText xml:space="preserve"> PAGEREF _Toc503537197 \h </w:instrText>
      </w:r>
      <w:r>
        <w:fldChar w:fldCharType="separate"/>
      </w:r>
      <w:r w:rsidRPr="00215646">
        <w:rPr>
          <w:lang w:val="en-US"/>
        </w:rPr>
        <w:t>34</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3.6.2.2</w:t>
      </w:r>
      <w:r w:rsidRPr="00215646">
        <w:rPr>
          <w:rFonts w:asciiTheme="minorHAnsi" w:eastAsiaTheme="minorEastAsia" w:hAnsiTheme="minorHAnsi" w:cstheme="minorBidi"/>
          <w:sz w:val="22"/>
          <w:szCs w:val="22"/>
          <w:lang w:val="en-US"/>
        </w:rPr>
        <w:tab/>
      </w:r>
      <w:r w:rsidRPr="005C4AC1">
        <w:rPr>
          <w:lang w:val="en-US"/>
        </w:rPr>
        <w:t>Data model management class</w:t>
      </w:r>
      <w:r w:rsidRPr="00215646">
        <w:rPr>
          <w:lang w:val="en-US"/>
        </w:rPr>
        <w:tab/>
      </w:r>
      <w:r>
        <w:fldChar w:fldCharType="begin"/>
      </w:r>
      <w:r w:rsidRPr="00215646">
        <w:rPr>
          <w:lang w:val="en-US"/>
        </w:rPr>
        <w:instrText xml:space="preserve"> PAGEREF _Toc503537198 \h </w:instrText>
      </w:r>
      <w:r>
        <w:fldChar w:fldCharType="separate"/>
      </w:r>
      <w:r w:rsidRPr="00215646">
        <w:rPr>
          <w:lang w:val="en-US"/>
        </w:rPr>
        <w:t>34</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3.6.2.3</w:t>
      </w:r>
      <w:r w:rsidRPr="00215646">
        <w:rPr>
          <w:rFonts w:asciiTheme="minorHAnsi" w:eastAsiaTheme="minorEastAsia" w:hAnsiTheme="minorHAnsi" w:cstheme="minorBidi"/>
          <w:sz w:val="22"/>
          <w:szCs w:val="22"/>
          <w:lang w:val="en-US"/>
        </w:rPr>
        <w:tab/>
      </w:r>
      <w:r w:rsidRPr="005C4AC1">
        <w:rPr>
          <w:lang w:val="en-US"/>
        </w:rPr>
        <w:t>Parameters management class</w:t>
      </w:r>
      <w:r w:rsidRPr="00215646">
        <w:rPr>
          <w:lang w:val="en-US"/>
        </w:rPr>
        <w:tab/>
      </w:r>
      <w:r>
        <w:fldChar w:fldCharType="begin"/>
      </w:r>
      <w:r w:rsidRPr="00215646">
        <w:rPr>
          <w:lang w:val="en-US"/>
        </w:rPr>
        <w:instrText xml:space="preserve"> PAGEREF _Toc503537199 \h </w:instrText>
      </w:r>
      <w:r>
        <w:fldChar w:fldCharType="separate"/>
      </w:r>
      <w:r w:rsidRPr="00215646">
        <w:rPr>
          <w:lang w:val="en-US"/>
        </w:rPr>
        <w:t>35</w:t>
      </w:r>
      <w:r>
        <w:fldChar w:fldCharType="end"/>
      </w:r>
    </w:p>
    <w:p w:rsidR="003C3EBC" w:rsidRPr="00215646" w:rsidRDefault="003C3EBC">
      <w:pPr>
        <w:pStyle w:val="TM4"/>
        <w:rPr>
          <w:rFonts w:asciiTheme="minorHAnsi" w:eastAsiaTheme="minorEastAsia" w:hAnsiTheme="minorHAnsi" w:cstheme="minorBidi"/>
          <w:sz w:val="22"/>
          <w:szCs w:val="22"/>
          <w:lang w:val="en-US"/>
        </w:rPr>
      </w:pPr>
      <w:r w:rsidRPr="005C4AC1">
        <w:rPr>
          <w:lang w:val="en-US"/>
        </w:rPr>
        <w:t>3.6.2.4</w:t>
      </w:r>
      <w:r w:rsidRPr="00215646">
        <w:rPr>
          <w:rFonts w:asciiTheme="minorHAnsi" w:eastAsiaTheme="minorEastAsia" w:hAnsiTheme="minorHAnsi" w:cstheme="minorBidi"/>
          <w:sz w:val="22"/>
          <w:szCs w:val="22"/>
          <w:lang w:val="en-US"/>
        </w:rPr>
        <w:tab/>
      </w:r>
      <w:r w:rsidRPr="005C4AC1">
        <w:rPr>
          <w:lang w:val="en-US"/>
        </w:rPr>
        <w:t>FCTT_NG reused code</w:t>
      </w:r>
      <w:r w:rsidRPr="00215646">
        <w:rPr>
          <w:lang w:val="en-US"/>
        </w:rPr>
        <w:tab/>
      </w:r>
      <w:r>
        <w:fldChar w:fldCharType="begin"/>
      </w:r>
      <w:r w:rsidRPr="00215646">
        <w:rPr>
          <w:lang w:val="en-US"/>
        </w:rPr>
        <w:instrText xml:space="preserve"> PAGEREF _Toc503537200 \h </w:instrText>
      </w:r>
      <w:r>
        <w:fldChar w:fldCharType="separate"/>
      </w:r>
      <w:r w:rsidRPr="00215646">
        <w:rPr>
          <w:lang w:val="en-US"/>
        </w:rPr>
        <w:t>35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3.6.3</w:t>
      </w:r>
      <w:r w:rsidRPr="00215646">
        <w:rPr>
          <w:rFonts w:asciiTheme="minorHAnsi" w:eastAsiaTheme="minorEastAsia" w:hAnsiTheme="minorHAnsi" w:cstheme="minorBidi"/>
          <w:i w:val="0"/>
          <w:sz w:val="22"/>
          <w:szCs w:val="22"/>
          <w:lang w:val="en-US"/>
        </w:rPr>
        <w:tab/>
      </w:r>
      <w:r w:rsidRPr="005C4AC1">
        <w:rPr>
          <w:lang w:val="en-US"/>
        </w:rPr>
        <w:t>Compilation</w:t>
      </w:r>
      <w:r w:rsidRPr="00215646">
        <w:rPr>
          <w:lang w:val="en-US"/>
        </w:rPr>
        <w:tab/>
      </w:r>
      <w:r>
        <w:fldChar w:fldCharType="begin"/>
      </w:r>
      <w:r w:rsidRPr="00215646">
        <w:rPr>
          <w:lang w:val="en-US"/>
        </w:rPr>
        <w:instrText xml:space="preserve"> PAGEREF _Toc503537201 \h </w:instrText>
      </w:r>
      <w:r>
        <w:fldChar w:fldCharType="separate"/>
      </w:r>
      <w:r w:rsidRPr="00215646">
        <w:rPr>
          <w:lang w:val="en-US"/>
        </w:rPr>
        <w:t>35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3.6.4</w:t>
      </w:r>
      <w:r w:rsidRPr="00215646">
        <w:rPr>
          <w:rFonts w:asciiTheme="minorHAnsi" w:eastAsiaTheme="minorEastAsia" w:hAnsiTheme="minorHAnsi" w:cstheme="minorBidi"/>
          <w:i w:val="0"/>
          <w:sz w:val="22"/>
          <w:szCs w:val="22"/>
          <w:lang w:val="en-US"/>
        </w:rPr>
        <w:tab/>
      </w:r>
      <w:r w:rsidRPr="005C4AC1">
        <w:rPr>
          <w:lang w:val="en-US"/>
        </w:rPr>
        <w:t>Configuration</w:t>
      </w:r>
      <w:r w:rsidRPr="00215646">
        <w:rPr>
          <w:lang w:val="en-US"/>
        </w:rPr>
        <w:tab/>
      </w:r>
      <w:r>
        <w:fldChar w:fldCharType="begin"/>
      </w:r>
      <w:r w:rsidRPr="00215646">
        <w:rPr>
          <w:lang w:val="en-US"/>
        </w:rPr>
        <w:instrText xml:space="preserve"> PAGEREF _Toc503537202 \h </w:instrText>
      </w:r>
      <w:r>
        <w:fldChar w:fldCharType="separate"/>
      </w:r>
      <w:r w:rsidRPr="00215646">
        <w:rPr>
          <w:lang w:val="en-US"/>
        </w:rPr>
        <w:t>35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3.6.5</w:t>
      </w:r>
      <w:r w:rsidRPr="00215646">
        <w:rPr>
          <w:rFonts w:asciiTheme="minorHAnsi" w:eastAsiaTheme="minorEastAsia" w:hAnsiTheme="minorHAnsi" w:cstheme="minorBidi"/>
          <w:i w:val="0"/>
          <w:sz w:val="22"/>
          <w:szCs w:val="22"/>
          <w:lang w:val="en-US"/>
        </w:rPr>
        <w:tab/>
      </w:r>
      <w:r w:rsidRPr="005C4AC1">
        <w:rPr>
          <w:lang w:val="en-US"/>
        </w:rPr>
        <w:t>Execution</w:t>
      </w:r>
      <w:r w:rsidRPr="00215646">
        <w:rPr>
          <w:lang w:val="en-US"/>
        </w:rPr>
        <w:tab/>
      </w:r>
      <w:r>
        <w:fldChar w:fldCharType="begin"/>
      </w:r>
      <w:r w:rsidRPr="00215646">
        <w:rPr>
          <w:lang w:val="en-US"/>
        </w:rPr>
        <w:instrText xml:space="preserve"> PAGEREF _Toc503537203 \h </w:instrText>
      </w:r>
      <w:r>
        <w:fldChar w:fldCharType="separate"/>
      </w:r>
      <w:r w:rsidRPr="00215646">
        <w:rPr>
          <w:lang w:val="en-US"/>
        </w:rPr>
        <w:t>35</w:t>
      </w:r>
      <w:r>
        <w:fldChar w:fldCharType="end"/>
      </w:r>
    </w:p>
    <w:p w:rsidR="003C3EBC" w:rsidRPr="00215646" w:rsidRDefault="003C3EBC">
      <w:pPr>
        <w:pStyle w:val="TM3"/>
        <w:rPr>
          <w:rFonts w:asciiTheme="minorHAnsi" w:eastAsiaTheme="minorEastAsia" w:hAnsiTheme="minorHAnsi" w:cstheme="minorBidi"/>
          <w:i w:val="0"/>
          <w:sz w:val="22"/>
          <w:szCs w:val="22"/>
          <w:lang w:val="en-US"/>
        </w:rPr>
      </w:pPr>
      <w:r w:rsidRPr="005C4AC1">
        <w:rPr>
          <w:lang w:val="en-US"/>
        </w:rPr>
        <w:t>3.6.6</w:t>
      </w:r>
      <w:r w:rsidRPr="00215646">
        <w:rPr>
          <w:rFonts w:asciiTheme="minorHAnsi" w:eastAsiaTheme="minorEastAsia" w:hAnsiTheme="minorHAnsi" w:cstheme="minorBidi"/>
          <w:i w:val="0"/>
          <w:sz w:val="22"/>
          <w:szCs w:val="22"/>
          <w:lang w:val="en-US"/>
        </w:rPr>
        <w:tab/>
      </w:r>
      <w:r w:rsidRPr="005C4AC1">
        <w:rPr>
          <w:lang w:val="en-US"/>
        </w:rPr>
        <w:t>Results</w:t>
      </w:r>
      <w:r w:rsidRPr="00215646">
        <w:rPr>
          <w:lang w:val="en-US"/>
        </w:rPr>
        <w:tab/>
      </w:r>
      <w:r>
        <w:fldChar w:fldCharType="begin"/>
      </w:r>
      <w:r w:rsidRPr="00215646">
        <w:rPr>
          <w:lang w:val="en-US"/>
        </w:rPr>
        <w:instrText xml:space="preserve"> PAGEREF _Toc503537204 \h </w:instrText>
      </w:r>
      <w:r>
        <w:fldChar w:fldCharType="separate"/>
      </w:r>
      <w:r w:rsidRPr="00215646">
        <w:rPr>
          <w:lang w:val="en-US"/>
        </w:rPr>
        <w:t>35</w:t>
      </w:r>
      <w:r>
        <w:fldChar w:fldCharType="end"/>
      </w:r>
    </w:p>
    <w:p w:rsidR="003C3EBC" w:rsidRPr="00215646" w:rsidRDefault="003C3EBC">
      <w:pPr>
        <w:pStyle w:val="TM1"/>
        <w:rPr>
          <w:rFonts w:asciiTheme="minorHAnsi" w:eastAsiaTheme="minorEastAsia" w:hAnsiTheme="minorHAnsi" w:cstheme="minorBidi"/>
          <w:b w:val="0"/>
          <w:caps w:val="0"/>
          <w:sz w:val="22"/>
          <w:szCs w:val="22"/>
          <w:lang w:val="en-US"/>
        </w:rPr>
      </w:pPr>
      <w:r w:rsidRPr="005C4AC1">
        <w:rPr>
          <w:lang w:val="en-US"/>
        </w:rPr>
        <w:t>4.</w:t>
      </w:r>
      <w:r w:rsidRPr="00215646">
        <w:rPr>
          <w:rFonts w:asciiTheme="minorHAnsi" w:eastAsiaTheme="minorEastAsia" w:hAnsiTheme="minorHAnsi" w:cstheme="minorBidi"/>
          <w:b w:val="0"/>
          <w:caps w:val="0"/>
          <w:sz w:val="22"/>
          <w:szCs w:val="22"/>
          <w:lang w:val="en-US"/>
        </w:rPr>
        <w:tab/>
      </w:r>
      <w:r w:rsidRPr="005C4AC1">
        <w:rPr>
          <w:lang w:val="en-US"/>
        </w:rPr>
        <w:t>Hardware resources</w:t>
      </w:r>
      <w:r w:rsidRPr="00215646">
        <w:rPr>
          <w:lang w:val="en-US"/>
        </w:rPr>
        <w:tab/>
      </w:r>
      <w:r>
        <w:fldChar w:fldCharType="begin"/>
      </w:r>
      <w:r w:rsidRPr="00215646">
        <w:rPr>
          <w:lang w:val="en-US"/>
        </w:rPr>
        <w:instrText xml:space="preserve"> PAGEREF _Toc503537205 \h </w:instrText>
      </w:r>
      <w:r>
        <w:fldChar w:fldCharType="separate"/>
      </w:r>
      <w:r w:rsidRPr="00215646">
        <w:rPr>
          <w:lang w:val="en-US"/>
        </w:rPr>
        <w:t>39</w:t>
      </w:r>
      <w:r>
        <w:fldChar w:fldCharType="end"/>
      </w:r>
    </w:p>
    <w:p w:rsidR="003C3EBC" w:rsidRPr="00215646" w:rsidRDefault="003C3EBC">
      <w:pPr>
        <w:pStyle w:val="TM1"/>
        <w:rPr>
          <w:rFonts w:asciiTheme="minorHAnsi" w:eastAsiaTheme="minorEastAsia" w:hAnsiTheme="minorHAnsi" w:cstheme="minorBidi"/>
          <w:b w:val="0"/>
          <w:caps w:val="0"/>
          <w:sz w:val="22"/>
          <w:szCs w:val="22"/>
          <w:lang w:val="en-US"/>
        </w:rPr>
      </w:pPr>
      <w:r w:rsidRPr="005C4AC1">
        <w:rPr>
          <w:lang w:val="en-US"/>
        </w:rPr>
        <w:t>5.</w:t>
      </w:r>
      <w:r w:rsidRPr="00215646">
        <w:rPr>
          <w:rFonts w:asciiTheme="minorHAnsi" w:eastAsiaTheme="minorEastAsia" w:hAnsiTheme="minorHAnsi" w:cstheme="minorBidi"/>
          <w:b w:val="0"/>
          <w:caps w:val="0"/>
          <w:sz w:val="22"/>
          <w:szCs w:val="22"/>
          <w:lang w:val="en-US"/>
        </w:rPr>
        <w:tab/>
      </w:r>
      <w:r w:rsidRPr="005C4AC1">
        <w:rPr>
          <w:lang w:val="en-US"/>
        </w:rPr>
        <w:t>Appendices</w:t>
      </w:r>
      <w:r w:rsidRPr="00215646">
        <w:rPr>
          <w:lang w:val="en-US"/>
        </w:rPr>
        <w:tab/>
      </w:r>
      <w:r>
        <w:fldChar w:fldCharType="begin"/>
      </w:r>
      <w:r w:rsidRPr="00215646">
        <w:rPr>
          <w:lang w:val="en-US"/>
        </w:rPr>
        <w:instrText xml:space="preserve"> PAGEREF _Toc503537206 \h </w:instrText>
      </w:r>
      <w:r>
        <w:fldChar w:fldCharType="separate"/>
      </w:r>
      <w:r w:rsidRPr="00215646">
        <w:rPr>
          <w:lang w:val="en-US"/>
        </w:rPr>
        <w:t>40</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5.1</w:t>
      </w:r>
      <w:r w:rsidRPr="00215646">
        <w:rPr>
          <w:rFonts w:asciiTheme="minorHAnsi" w:eastAsiaTheme="minorEastAsia" w:hAnsiTheme="minorHAnsi" w:cstheme="minorBidi"/>
          <w:smallCaps w:val="0"/>
          <w:sz w:val="22"/>
          <w:szCs w:val="22"/>
          <w:lang w:val="en-US"/>
        </w:rPr>
        <w:tab/>
      </w:r>
      <w:r w:rsidRPr="005C4AC1">
        <w:rPr>
          <w:lang w:val="en-US"/>
        </w:rPr>
        <w:t>SCHEMATRON rules file</w:t>
      </w:r>
      <w:r w:rsidRPr="00215646">
        <w:rPr>
          <w:lang w:val="en-US"/>
        </w:rPr>
        <w:tab/>
      </w:r>
      <w:r>
        <w:fldChar w:fldCharType="begin"/>
      </w:r>
      <w:r w:rsidRPr="00215646">
        <w:rPr>
          <w:lang w:val="en-US"/>
        </w:rPr>
        <w:instrText xml:space="preserve"> PAGEREF _Toc503537207 \h </w:instrText>
      </w:r>
      <w:r>
        <w:fldChar w:fldCharType="separate"/>
      </w:r>
      <w:r w:rsidRPr="00215646">
        <w:rPr>
          <w:lang w:val="en-US"/>
        </w:rPr>
        <w:t>40</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5.2</w:t>
      </w:r>
      <w:r w:rsidRPr="00215646">
        <w:rPr>
          <w:rFonts w:asciiTheme="minorHAnsi" w:eastAsiaTheme="minorEastAsia" w:hAnsiTheme="minorHAnsi" w:cstheme="minorBidi"/>
          <w:smallCaps w:val="0"/>
          <w:sz w:val="22"/>
          <w:szCs w:val="22"/>
          <w:lang w:val="en-US"/>
        </w:rPr>
        <w:tab/>
      </w:r>
      <w:r w:rsidRPr="005C4AC1">
        <w:rPr>
          <w:lang w:val="en-US"/>
        </w:rPr>
        <w:t>« ETC_FRA_COMMON.gradle » Gradle generation file</w:t>
      </w:r>
      <w:r w:rsidRPr="00215646">
        <w:rPr>
          <w:lang w:val="en-US"/>
        </w:rPr>
        <w:tab/>
      </w:r>
      <w:r>
        <w:fldChar w:fldCharType="begin"/>
      </w:r>
      <w:r w:rsidRPr="00215646">
        <w:rPr>
          <w:lang w:val="en-US"/>
        </w:rPr>
        <w:instrText xml:space="preserve"> PAGEREF _Toc503537208 \h </w:instrText>
      </w:r>
      <w:r>
        <w:fldChar w:fldCharType="separate"/>
      </w:r>
      <w:r w:rsidRPr="00215646">
        <w:rPr>
          <w:lang w:val="en-US"/>
        </w:rPr>
        <w:t>53</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5.3</w:t>
      </w:r>
      <w:r w:rsidRPr="00215646">
        <w:rPr>
          <w:rFonts w:asciiTheme="minorHAnsi" w:eastAsiaTheme="minorEastAsia" w:hAnsiTheme="minorHAnsi" w:cstheme="minorBidi"/>
          <w:smallCaps w:val="0"/>
          <w:sz w:val="22"/>
          <w:szCs w:val="22"/>
          <w:lang w:val="en-US"/>
        </w:rPr>
        <w:tab/>
      </w:r>
      <w:r w:rsidRPr="005C4AC1">
        <w:rPr>
          <w:lang w:val="en-US"/>
        </w:rPr>
        <w:t>« TS_CS_VERIFICATION.gradle » Gradle generation file</w:t>
      </w:r>
      <w:r w:rsidRPr="00215646">
        <w:rPr>
          <w:lang w:val="en-US"/>
        </w:rPr>
        <w:tab/>
      </w:r>
      <w:r>
        <w:fldChar w:fldCharType="begin"/>
      </w:r>
      <w:r w:rsidRPr="00215646">
        <w:rPr>
          <w:lang w:val="en-US"/>
        </w:rPr>
        <w:instrText xml:space="preserve"> PAGEREF _Toc503537209 \h </w:instrText>
      </w:r>
      <w:r>
        <w:fldChar w:fldCharType="separate"/>
      </w:r>
      <w:r w:rsidRPr="00215646">
        <w:rPr>
          <w:lang w:val="en-US"/>
        </w:rPr>
        <w:t>54</w:t>
      </w:r>
      <w:r>
        <w:fldChar w:fldCharType="end"/>
      </w:r>
    </w:p>
    <w:p w:rsidR="003C3EBC" w:rsidRPr="00215646" w:rsidRDefault="003C3EBC">
      <w:pPr>
        <w:pStyle w:val="TM2"/>
        <w:rPr>
          <w:rFonts w:asciiTheme="minorHAnsi" w:eastAsiaTheme="minorEastAsia" w:hAnsiTheme="minorHAnsi" w:cstheme="minorBidi"/>
          <w:smallCaps w:val="0"/>
          <w:sz w:val="22"/>
          <w:szCs w:val="22"/>
          <w:lang w:val="en-US"/>
        </w:rPr>
      </w:pPr>
      <w:r w:rsidRPr="005C4AC1">
        <w:rPr>
          <w:lang w:val="en-US"/>
        </w:rPr>
        <w:t>5.4</w:t>
      </w:r>
      <w:r w:rsidRPr="00215646">
        <w:rPr>
          <w:rFonts w:asciiTheme="minorHAnsi" w:eastAsiaTheme="minorEastAsia" w:hAnsiTheme="minorHAnsi" w:cstheme="minorBidi"/>
          <w:smallCaps w:val="0"/>
          <w:sz w:val="22"/>
          <w:szCs w:val="22"/>
          <w:lang w:val="en-US"/>
        </w:rPr>
        <w:tab/>
      </w:r>
      <w:r w:rsidRPr="005C4AC1">
        <w:rPr>
          <w:lang w:val="en-US"/>
        </w:rPr>
        <w:t>ETC CS_Verification execution logs</w:t>
      </w:r>
      <w:r w:rsidRPr="00215646">
        <w:rPr>
          <w:lang w:val="en-US"/>
        </w:rPr>
        <w:tab/>
      </w:r>
      <w:r>
        <w:fldChar w:fldCharType="begin"/>
      </w:r>
      <w:r w:rsidRPr="00215646">
        <w:rPr>
          <w:lang w:val="en-US"/>
        </w:rPr>
        <w:instrText xml:space="preserve"> PAGEREF _Toc503537210 \h </w:instrText>
      </w:r>
      <w:r>
        <w:fldChar w:fldCharType="separate"/>
      </w:r>
      <w:r w:rsidRPr="00215646">
        <w:rPr>
          <w:lang w:val="en-US"/>
        </w:rPr>
        <w:t>56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5.4.1</w:t>
      </w:r>
      <w:r>
        <w:rPr>
          <w:rFonts w:asciiTheme="minorHAnsi" w:eastAsiaTheme="minorEastAsia" w:hAnsiTheme="minorHAnsi" w:cstheme="minorBidi"/>
          <w:i w:val="0"/>
          <w:sz w:val="22"/>
          <w:szCs w:val="22"/>
        </w:rPr>
        <w:tab/>
      </w:r>
      <w:r w:rsidRPr="005C4AC1">
        <w:rPr>
          <w:lang w:val="en-US"/>
        </w:rPr>
        <w:t>Nominal case</w:t>
      </w:r>
      <w:r>
        <w:tab/>
      </w:r>
      <w:r>
        <w:fldChar w:fldCharType="begin"/>
      </w:r>
      <w:r>
        <w:instrText xml:space="preserve"> PAGEREF _Toc503537211 \h </w:instrText>
      </w:r>
      <w:r>
        <w:fldChar w:fldCharType="separate"/>
      </w:r>
      <w:r>
        <w:t>56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5.4.2</w:t>
      </w:r>
      <w:r>
        <w:rPr>
          <w:rFonts w:asciiTheme="minorHAnsi" w:eastAsiaTheme="minorEastAsia" w:hAnsiTheme="minorHAnsi" w:cstheme="minorBidi"/>
          <w:i w:val="0"/>
          <w:sz w:val="22"/>
          <w:szCs w:val="22"/>
        </w:rPr>
        <w:tab/>
      </w:r>
      <w:r w:rsidRPr="005C4AC1">
        <w:rPr>
          <w:lang w:val="en-US"/>
        </w:rPr>
        <w:t>Failed case</w:t>
      </w:r>
      <w:r>
        <w:tab/>
      </w:r>
      <w:r>
        <w:fldChar w:fldCharType="begin"/>
      </w:r>
      <w:r>
        <w:instrText xml:space="preserve"> PAGEREF _Toc503537212 \h </w:instrText>
      </w:r>
      <w:r>
        <w:fldChar w:fldCharType="separate"/>
      </w:r>
      <w:r>
        <w:t>57</w:t>
      </w:r>
      <w:r>
        <w:fldChar w:fldCharType="end"/>
      </w:r>
    </w:p>
    <w:p w:rsidR="009E6288" w:rsidRPr="00BE34C9" w:rsidRDefault="009105AF">
      <w:pPr>
        <w:rPr>
          <w:b/>
          <w:caps/>
          <w:lang w:val="en-US"/>
        </w:rPr>
      </w:pPr>
      <w:r w:rsidRPr="009E12D8">
        <w:rPr>
          <w:b/>
          <w:caps/>
          <w:lang w:val="en-US"/>
        </w:rPr>
        <w:fldChar w:fldCharType="end"/>
      </w:r>
      <w:bookmarkStart w:id="0" w:name="S_Page"/>
    </w:p>
    <w:p w:rsidR="00134DE1" w:rsidRPr="00BE34C9" w:rsidRDefault="009E12D8">
      <w:pPr>
        <w:spacing w:before="0" w:after="0"/>
        <w:jc w:val="left"/>
        <w:rPr>
          <w:b/>
          <w:i/>
          <w:sz w:val="44"/>
          <w:lang w:val="en-US"/>
        </w:rPr>
      </w:pPr>
      <w:r w:rsidRPr="009E12D8">
        <w:rPr>
          <w:b/>
          <w:i/>
          <w:sz w:val="44"/>
          <w:lang w:val="en-US"/>
        </w:rPr>
        <w:br w:type="page"/>
      </w:r>
    </w:p>
    <w:p w:rsidR="0022172E" w:rsidRPr="00BE34C9" w:rsidRDefault="009E12D8" w:rsidP="0022172E">
      <w:pPr>
        <w:jc w:val="right"/>
        <w:outlineLvl w:val="0"/>
        <w:rPr>
          <w:b/>
          <w:i/>
          <w:sz w:val="44"/>
          <w:lang w:val="en-US"/>
        </w:rPr>
      </w:pPr>
      <w:r w:rsidRPr="009E12D8">
        <w:rPr>
          <w:b/>
          <w:i/>
          <w:sz w:val="44"/>
          <w:lang w:val="en-US"/>
        </w:rPr>
        <w:lastRenderedPageBreak/>
        <w:t>Figures</w:t>
      </w:r>
    </w:p>
    <w:p w:rsidR="003A0BFD" w:rsidRPr="00BE34C9" w:rsidRDefault="003A0BFD" w:rsidP="003A0BFD">
      <w:pPr>
        <w:rPr>
          <w:lang w:val="en-US"/>
        </w:rPr>
      </w:pPr>
    </w:p>
    <w:p w:rsidR="0043677C" w:rsidRDefault="009105AF">
      <w:pPr>
        <w:pStyle w:val="Tabledesillustrations"/>
        <w:tabs>
          <w:tab w:val="right" w:leader="dot" w:pos="9628"/>
        </w:tabs>
        <w:rPr>
          <w:rFonts w:asciiTheme="minorHAnsi" w:eastAsiaTheme="minorEastAsia" w:hAnsiTheme="minorHAnsi" w:cstheme="minorBidi"/>
          <w:noProof/>
          <w:sz w:val="22"/>
          <w:szCs w:val="22"/>
        </w:rPr>
      </w:pPr>
      <w:r w:rsidRPr="00BE34C9">
        <w:rPr>
          <w:lang w:val="en-US"/>
        </w:rPr>
        <w:fldChar w:fldCharType="begin"/>
      </w:r>
      <w:r w:rsidR="009E12D8" w:rsidRPr="009E12D8">
        <w:rPr>
          <w:lang w:val="en-US"/>
        </w:rPr>
        <w:instrText xml:space="preserve"> TOC \h \z \c "Figure" </w:instrText>
      </w:r>
      <w:r w:rsidRPr="00BE34C9">
        <w:rPr>
          <w:lang w:val="en-US"/>
        </w:rPr>
        <w:fldChar w:fldCharType="separate"/>
      </w:r>
      <w:hyperlink w:anchor="_Toc503536865" w:history="1">
        <w:r w:rsidR="0043677C" w:rsidRPr="00C37C45">
          <w:rPr>
            <w:rStyle w:val="Lienhypertexte"/>
            <w:noProof/>
            <w:lang w:val="en-US"/>
          </w:rPr>
          <w:t>Figure 1: IVCT Framework overview</w:t>
        </w:r>
        <w:r w:rsidR="0043677C">
          <w:rPr>
            <w:noProof/>
            <w:webHidden/>
          </w:rPr>
          <w:tab/>
        </w:r>
        <w:r w:rsidR="0043677C">
          <w:rPr>
            <w:noProof/>
            <w:webHidden/>
          </w:rPr>
          <w:fldChar w:fldCharType="begin"/>
        </w:r>
        <w:r w:rsidR="0043677C">
          <w:rPr>
            <w:noProof/>
            <w:webHidden/>
          </w:rPr>
          <w:instrText xml:space="preserve"> PAGEREF _Toc503536865 \h </w:instrText>
        </w:r>
        <w:r w:rsidR="0043677C">
          <w:rPr>
            <w:noProof/>
            <w:webHidden/>
          </w:rPr>
        </w:r>
        <w:r w:rsidR="0043677C">
          <w:rPr>
            <w:noProof/>
            <w:webHidden/>
          </w:rPr>
          <w:fldChar w:fldCharType="separate"/>
        </w:r>
        <w:r w:rsidR="0043677C">
          <w:rPr>
            <w:noProof/>
            <w:webHidden/>
          </w:rPr>
          <w:t>10</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66" w:history="1">
        <w:r w:rsidR="0043677C" w:rsidRPr="00C37C45">
          <w:rPr>
            <w:rStyle w:val="Lienhypertexte"/>
            <w:noProof/>
            <w:lang w:val="en-US"/>
          </w:rPr>
          <w:t>Figure 2: IVCT / Test Case dependencies</w:t>
        </w:r>
        <w:r w:rsidR="0043677C">
          <w:rPr>
            <w:noProof/>
            <w:webHidden/>
          </w:rPr>
          <w:tab/>
        </w:r>
        <w:r w:rsidR="0043677C">
          <w:rPr>
            <w:noProof/>
            <w:webHidden/>
          </w:rPr>
          <w:fldChar w:fldCharType="begin"/>
        </w:r>
        <w:r w:rsidR="0043677C">
          <w:rPr>
            <w:noProof/>
            <w:webHidden/>
          </w:rPr>
          <w:instrText xml:space="preserve"> PAGEREF _Toc503536866 \h </w:instrText>
        </w:r>
        <w:r w:rsidR="0043677C">
          <w:rPr>
            <w:noProof/>
            <w:webHidden/>
          </w:rPr>
        </w:r>
        <w:r w:rsidR="0043677C">
          <w:rPr>
            <w:noProof/>
            <w:webHidden/>
          </w:rPr>
          <w:fldChar w:fldCharType="separate"/>
        </w:r>
        <w:r w:rsidR="0043677C">
          <w:rPr>
            <w:noProof/>
            <w:webHidden/>
          </w:rPr>
          <w:t>12</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67" w:history="1">
        <w:r w:rsidR="0043677C" w:rsidRPr="00C37C45">
          <w:rPr>
            <w:rStyle w:val="Lienhypertexte"/>
            <w:noProof/>
            <w:lang w:val="en-US"/>
          </w:rPr>
          <w:t>Figure 3: ETC FRA configuration overview</w:t>
        </w:r>
        <w:r w:rsidR="0043677C">
          <w:rPr>
            <w:noProof/>
            <w:webHidden/>
          </w:rPr>
          <w:tab/>
        </w:r>
        <w:r w:rsidR="0043677C">
          <w:rPr>
            <w:noProof/>
            <w:webHidden/>
          </w:rPr>
          <w:fldChar w:fldCharType="begin"/>
        </w:r>
        <w:r w:rsidR="0043677C">
          <w:rPr>
            <w:noProof/>
            <w:webHidden/>
          </w:rPr>
          <w:instrText xml:space="preserve"> PAGEREF _Toc503536867 \h </w:instrText>
        </w:r>
        <w:r w:rsidR="0043677C">
          <w:rPr>
            <w:noProof/>
            <w:webHidden/>
          </w:rPr>
        </w:r>
        <w:r w:rsidR="0043677C">
          <w:rPr>
            <w:noProof/>
            <w:webHidden/>
          </w:rPr>
          <w:fldChar w:fldCharType="separate"/>
        </w:r>
        <w:r w:rsidR="0043677C">
          <w:rPr>
            <w:noProof/>
            <w:webHidden/>
          </w:rPr>
          <w:t>14</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68" w:history="1">
        <w:r w:rsidR="0043677C" w:rsidRPr="00C37C45">
          <w:rPr>
            <w:rStyle w:val="Lienhypertexte"/>
            <w:noProof/>
            <w:lang w:val="en-US"/>
          </w:rPr>
          <w:t>Figure 4: Configuration file tree for a specific test case of a federate to be tested (SuT)</w:t>
        </w:r>
        <w:r w:rsidR="0043677C">
          <w:rPr>
            <w:noProof/>
            <w:webHidden/>
          </w:rPr>
          <w:tab/>
        </w:r>
        <w:r w:rsidR="0043677C">
          <w:rPr>
            <w:noProof/>
            <w:webHidden/>
          </w:rPr>
          <w:fldChar w:fldCharType="begin"/>
        </w:r>
        <w:r w:rsidR="0043677C">
          <w:rPr>
            <w:noProof/>
            <w:webHidden/>
          </w:rPr>
          <w:instrText xml:space="preserve"> PAGEREF _Toc503536868 \h </w:instrText>
        </w:r>
        <w:r w:rsidR="0043677C">
          <w:rPr>
            <w:noProof/>
            <w:webHidden/>
          </w:rPr>
        </w:r>
        <w:r w:rsidR="0043677C">
          <w:rPr>
            <w:noProof/>
            <w:webHidden/>
          </w:rPr>
          <w:fldChar w:fldCharType="separate"/>
        </w:r>
        <w:r w:rsidR="0043677C">
          <w:rPr>
            <w:noProof/>
            <w:webHidden/>
          </w:rPr>
          <w:t>15</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69" w:history="1">
        <w:r w:rsidR="0043677C" w:rsidRPr="00C37C45">
          <w:rPr>
            <w:rStyle w:val="Lienhypertexte"/>
            <w:noProof/>
            <w:lang w:val="en-US"/>
          </w:rPr>
          <w:t>Figure 5: Installation tree for a test case containing an ETC list file</w:t>
        </w:r>
        <w:r w:rsidR="0043677C">
          <w:rPr>
            <w:noProof/>
            <w:webHidden/>
          </w:rPr>
          <w:tab/>
        </w:r>
        <w:r w:rsidR="0043677C">
          <w:rPr>
            <w:noProof/>
            <w:webHidden/>
          </w:rPr>
          <w:fldChar w:fldCharType="begin"/>
        </w:r>
        <w:r w:rsidR="0043677C">
          <w:rPr>
            <w:noProof/>
            <w:webHidden/>
          </w:rPr>
          <w:instrText xml:space="preserve"> PAGEREF _Toc503536869 \h </w:instrText>
        </w:r>
        <w:r w:rsidR="0043677C">
          <w:rPr>
            <w:noProof/>
            <w:webHidden/>
          </w:rPr>
        </w:r>
        <w:r w:rsidR="0043677C">
          <w:rPr>
            <w:noProof/>
            <w:webHidden/>
          </w:rPr>
          <w:fldChar w:fldCharType="separate"/>
        </w:r>
        <w:r w:rsidR="0043677C">
          <w:rPr>
            <w:noProof/>
            <w:webHidden/>
          </w:rPr>
          <w:t>16</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70" w:history="1">
        <w:r w:rsidR="0043677C" w:rsidRPr="00C37C45">
          <w:rPr>
            <w:rStyle w:val="Lienhypertexte"/>
            <w:noProof/>
            <w:lang w:val="en-US"/>
          </w:rPr>
          <w:t>Figure 6: Configuration file tree for "TS_CS_Verification"</w:t>
        </w:r>
        <w:r w:rsidR="0043677C">
          <w:rPr>
            <w:noProof/>
            <w:webHidden/>
          </w:rPr>
          <w:tab/>
        </w:r>
        <w:r w:rsidR="0043677C">
          <w:rPr>
            <w:noProof/>
            <w:webHidden/>
          </w:rPr>
          <w:fldChar w:fldCharType="begin"/>
        </w:r>
        <w:r w:rsidR="0043677C">
          <w:rPr>
            <w:noProof/>
            <w:webHidden/>
          </w:rPr>
          <w:instrText xml:space="preserve"> PAGEREF _Toc503536870 \h </w:instrText>
        </w:r>
        <w:r w:rsidR="0043677C">
          <w:rPr>
            <w:noProof/>
            <w:webHidden/>
          </w:rPr>
        </w:r>
        <w:r w:rsidR="0043677C">
          <w:rPr>
            <w:noProof/>
            <w:webHidden/>
          </w:rPr>
          <w:fldChar w:fldCharType="separate"/>
        </w:r>
        <w:r w:rsidR="0043677C">
          <w:rPr>
            <w:noProof/>
            <w:webHidden/>
          </w:rPr>
          <w:t>22</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71" w:history="1">
        <w:r w:rsidR="0043677C" w:rsidRPr="00C37C45">
          <w:rPr>
            <w:rStyle w:val="Lienhypertexte"/>
            <w:noProof/>
            <w:lang w:val="en-US"/>
          </w:rPr>
          <w:t>Figure 7: SuT configuration folder for different ETCs</w:t>
        </w:r>
        <w:r w:rsidR="0043677C">
          <w:rPr>
            <w:noProof/>
            <w:webHidden/>
          </w:rPr>
          <w:tab/>
        </w:r>
        <w:r w:rsidR="0043677C">
          <w:rPr>
            <w:noProof/>
            <w:webHidden/>
          </w:rPr>
          <w:fldChar w:fldCharType="begin"/>
        </w:r>
        <w:r w:rsidR="0043677C">
          <w:rPr>
            <w:noProof/>
            <w:webHidden/>
          </w:rPr>
          <w:instrText xml:space="preserve"> PAGEREF _Toc503536871 \h </w:instrText>
        </w:r>
        <w:r w:rsidR="0043677C">
          <w:rPr>
            <w:noProof/>
            <w:webHidden/>
          </w:rPr>
        </w:r>
        <w:r w:rsidR="0043677C">
          <w:rPr>
            <w:noProof/>
            <w:webHidden/>
          </w:rPr>
          <w:fldChar w:fldCharType="separate"/>
        </w:r>
        <w:r w:rsidR="0043677C">
          <w:rPr>
            <w:noProof/>
            <w:webHidden/>
          </w:rPr>
          <w:t>23</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72" w:history="1">
        <w:r w:rsidR="0043677C" w:rsidRPr="00C37C45">
          <w:rPr>
            <w:rStyle w:val="Lienhypertexte"/>
            <w:noProof/>
            <w:lang w:val="en-US"/>
          </w:rPr>
          <w:t>Figure 8: File trees of a Test Suite for the "CS Verification" ETC</w:t>
        </w:r>
        <w:r w:rsidR="0043677C">
          <w:rPr>
            <w:noProof/>
            <w:webHidden/>
          </w:rPr>
          <w:tab/>
        </w:r>
        <w:r w:rsidR="0043677C">
          <w:rPr>
            <w:noProof/>
            <w:webHidden/>
          </w:rPr>
          <w:fldChar w:fldCharType="begin"/>
        </w:r>
        <w:r w:rsidR="0043677C">
          <w:rPr>
            <w:noProof/>
            <w:webHidden/>
          </w:rPr>
          <w:instrText xml:space="preserve"> PAGEREF _Toc503536872 \h </w:instrText>
        </w:r>
        <w:r w:rsidR="0043677C">
          <w:rPr>
            <w:noProof/>
            <w:webHidden/>
          </w:rPr>
        </w:r>
        <w:r w:rsidR="0043677C">
          <w:rPr>
            <w:noProof/>
            <w:webHidden/>
          </w:rPr>
          <w:fldChar w:fldCharType="separate"/>
        </w:r>
        <w:r w:rsidR="0043677C">
          <w:rPr>
            <w:noProof/>
            <w:webHidden/>
          </w:rPr>
          <w:t>23</w:t>
        </w:r>
        <w:r w:rsidR="0043677C">
          <w:rPr>
            <w:noProof/>
            <w:webHidden/>
          </w:rPr>
          <w:fldChar w:fldCharType="end"/>
        </w:r>
      </w:hyperlink>
    </w:p>
    <w:p w:rsidR="0043677C" w:rsidRDefault="00215646">
      <w:pPr>
        <w:pStyle w:val="Tabledesillustrations"/>
        <w:tabs>
          <w:tab w:val="right" w:leader="dot" w:pos="9628"/>
        </w:tabs>
        <w:rPr>
          <w:rFonts w:asciiTheme="minorHAnsi" w:eastAsiaTheme="minorEastAsia" w:hAnsiTheme="minorHAnsi" w:cstheme="minorBidi"/>
          <w:noProof/>
          <w:sz w:val="22"/>
          <w:szCs w:val="22"/>
        </w:rPr>
      </w:pPr>
      <w:hyperlink w:anchor="_Toc503536873" w:history="1">
        <w:r w:rsidR="0043677C" w:rsidRPr="00C37C45">
          <w:rPr>
            <w:rStyle w:val="Lienhypertexte"/>
            <w:noProof/>
            <w:lang w:val="en-US"/>
          </w:rPr>
          <w:t>Figure 9: "Log" window</w:t>
        </w:r>
        <w:r w:rsidR="0043677C">
          <w:rPr>
            <w:noProof/>
            <w:webHidden/>
          </w:rPr>
          <w:tab/>
        </w:r>
        <w:r w:rsidR="0043677C">
          <w:rPr>
            <w:noProof/>
            <w:webHidden/>
          </w:rPr>
          <w:fldChar w:fldCharType="begin"/>
        </w:r>
        <w:r w:rsidR="0043677C">
          <w:rPr>
            <w:noProof/>
            <w:webHidden/>
          </w:rPr>
          <w:instrText xml:space="preserve"> PAGEREF _Toc503536873 \h </w:instrText>
        </w:r>
        <w:r w:rsidR="0043677C">
          <w:rPr>
            <w:noProof/>
            <w:webHidden/>
          </w:rPr>
        </w:r>
        <w:r w:rsidR="0043677C">
          <w:rPr>
            <w:noProof/>
            <w:webHidden/>
          </w:rPr>
          <w:fldChar w:fldCharType="separate"/>
        </w:r>
        <w:r w:rsidR="0043677C">
          <w:rPr>
            <w:noProof/>
            <w:webHidden/>
          </w:rPr>
          <w:t>24</w:t>
        </w:r>
        <w:r w:rsidR="0043677C">
          <w:rPr>
            <w:noProof/>
            <w:webHidden/>
          </w:rPr>
          <w:fldChar w:fldCharType="end"/>
        </w:r>
      </w:hyperlink>
    </w:p>
    <w:p w:rsidR="00995840" w:rsidRPr="00BE34C9" w:rsidRDefault="009105AF">
      <w:pPr>
        <w:rPr>
          <w:lang w:val="en-US"/>
        </w:rPr>
      </w:pPr>
      <w:r w:rsidRPr="00BE34C9">
        <w:rPr>
          <w:lang w:val="en-US"/>
        </w:rPr>
        <w:fldChar w:fldCharType="end"/>
      </w:r>
      <w:r w:rsidR="00995840" w:rsidRPr="00BE34C9">
        <w:rPr>
          <w:vanish/>
          <w:lang w:val="en-US"/>
        </w:rPr>
        <w:t xml:space="preserve"> page</w:t>
      </w:r>
      <w:bookmarkEnd w:id="0"/>
    </w:p>
    <w:p w:rsidR="003A0BFD" w:rsidRPr="00BE34C9" w:rsidRDefault="003A0BFD" w:rsidP="0054191B">
      <w:pPr>
        <w:rPr>
          <w:lang w:val="en-US"/>
        </w:rPr>
      </w:pPr>
    </w:p>
    <w:p w:rsidR="003A0BFD" w:rsidRPr="00BE34C9" w:rsidRDefault="009E12D8">
      <w:pPr>
        <w:spacing w:before="0" w:after="0"/>
        <w:jc w:val="left"/>
        <w:rPr>
          <w:lang w:val="en-US"/>
        </w:rPr>
      </w:pPr>
      <w:r w:rsidRPr="009E12D8">
        <w:rPr>
          <w:lang w:val="en-US"/>
        </w:rPr>
        <w:br w:type="page"/>
      </w:r>
    </w:p>
    <w:p w:rsidR="0022172E" w:rsidRPr="00BE34C9" w:rsidRDefault="009E12D8" w:rsidP="0022172E">
      <w:pPr>
        <w:jc w:val="right"/>
        <w:outlineLvl w:val="0"/>
        <w:rPr>
          <w:b/>
          <w:i/>
          <w:sz w:val="44"/>
          <w:lang w:val="en-US"/>
        </w:rPr>
      </w:pPr>
      <w:r w:rsidRPr="009E12D8">
        <w:rPr>
          <w:b/>
          <w:i/>
          <w:sz w:val="44"/>
          <w:lang w:val="en-US"/>
        </w:rPr>
        <w:lastRenderedPageBreak/>
        <w:t>Tables</w:t>
      </w:r>
    </w:p>
    <w:p w:rsidR="003A0BFD" w:rsidRPr="00BE34C9" w:rsidRDefault="003A0BFD" w:rsidP="003A0BFD">
      <w:pPr>
        <w:jc w:val="right"/>
        <w:rPr>
          <w:b/>
          <w:i/>
          <w:sz w:val="44"/>
          <w:lang w:val="en-US"/>
        </w:rPr>
      </w:pPr>
    </w:p>
    <w:p w:rsidR="0043677C" w:rsidRDefault="009105AF">
      <w:pPr>
        <w:pStyle w:val="Tabledesillustrations"/>
        <w:tabs>
          <w:tab w:val="right" w:leader="dot" w:pos="9628"/>
        </w:tabs>
        <w:rPr>
          <w:rFonts w:asciiTheme="minorHAnsi" w:eastAsiaTheme="minorEastAsia" w:hAnsiTheme="minorHAnsi" w:cstheme="minorBidi"/>
          <w:noProof/>
          <w:sz w:val="22"/>
          <w:szCs w:val="22"/>
        </w:rPr>
      </w:pPr>
      <w:r w:rsidRPr="009E12D8">
        <w:rPr>
          <w:lang w:val="en-US"/>
        </w:rPr>
        <w:fldChar w:fldCharType="begin"/>
      </w:r>
      <w:r w:rsidR="009E12D8" w:rsidRPr="009E12D8">
        <w:rPr>
          <w:lang w:val="en-US"/>
        </w:rPr>
        <w:instrText xml:space="preserve"> TOC \h \z \c "Tableau" </w:instrText>
      </w:r>
      <w:r w:rsidRPr="009E12D8">
        <w:rPr>
          <w:lang w:val="en-US"/>
        </w:rPr>
        <w:fldChar w:fldCharType="separate"/>
      </w:r>
      <w:hyperlink w:anchor="_Toc503536874" w:history="1">
        <w:r w:rsidR="0043677C" w:rsidRPr="00D11901">
          <w:rPr>
            <w:rStyle w:val="Lienhypertexte"/>
            <w:noProof/>
            <w:lang w:val="en-US"/>
          </w:rPr>
          <w:t>Table 1: Minimal hardware configuration for ETC FRA</w:t>
        </w:r>
        <w:r w:rsidR="0043677C">
          <w:rPr>
            <w:noProof/>
            <w:webHidden/>
          </w:rPr>
          <w:tab/>
        </w:r>
        <w:r w:rsidR="0043677C">
          <w:rPr>
            <w:noProof/>
            <w:webHidden/>
          </w:rPr>
          <w:fldChar w:fldCharType="begin"/>
        </w:r>
        <w:r w:rsidR="0043677C">
          <w:rPr>
            <w:noProof/>
            <w:webHidden/>
          </w:rPr>
          <w:instrText xml:space="preserve"> PAGEREF _Toc503536874 \h </w:instrText>
        </w:r>
        <w:r w:rsidR="0043677C">
          <w:rPr>
            <w:noProof/>
            <w:webHidden/>
          </w:rPr>
        </w:r>
        <w:r w:rsidR="0043677C">
          <w:rPr>
            <w:noProof/>
            <w:webHidden/>
          </w:rPr>
          <w:fldChar w:fldCharType="separate"/>
        </w:r>
        <w:r w:rsidR="0043677C">
          <w:rPr>
            <w:noProof/>
            <w:webHidden/>
          </w:rPr>
          <w:t>39</w:t>
        </w:r>
        <w:r w:rsidR="0043677C">
          <w:rPr>
            <w:noProof/>
            <w:webHidden/>
          </w:rPr>
          <w:fldChar w:fldCharType="end"/>
        </w:r>
      </w:hyperlink>
    </w:p>
    <w:p w:rsidR="003A0BFD" w:rsidRPr="00BE34C9" w:rsidRDefault="009105AF" w:rsidP="003A0BFD">
      <w:pPr>
        <w:rPr>
          <w:lang w:val="en-US"/>
        </w:rPr>
      </w:pPr>
      <w:r w:rsidRPr="009E12D8">
        <w:rPr>
          <w:lang w:val="en-US"/>
        </w:rPr>
        <w:fldChar w:fldCharType="end"/>
      </w:r>
    </w:p>
    <w:p w:rsidR="003A0BFD" w:rsidRPr="00BE34C9" w:rsidRDefault="009E12D8">
      <w:pPr>
        <w:spacing w:before="0" w:after="0"/>
        <w:jc w:val="left"/>
        <w:rPr>
          <w:lang w:val="en-US"/>
        </w:rPr>
      </w:pPr>
      <w:r w:rsidRPr="009E12D8">
        <w:rPr>
          <w:lang w:val="en-US"/>
        </w:rPr>
        <w:br w:type="page"/>
      </w:r>
    </w:p>
    <w:p w:rsidR="001A2F4C" w:rsidRPr="00BE34C9" w:rsidRDefault="009E12D8" w:rsidP="00B87C1F">
      <w:pPr>
        <w:pStyle w:val="Titre1"/>
        <w:rPr>
          <w:lang w:val="en-US"/>
        </w:rPr>
      </w:pPr>
      <w:bookmarkStart w:id="1" w:name="_Toc300299755"/>
      <w:bookmarkStart w:id="2" w:name="_Toc342062137"/>
      <w:bookmarkStart w:id="3" w:name="_Toc426703996"/>
      <w:bookmarkStart w:id="4" w:name="_Toc503537132"/>
      <w:r w:rsidRPr="009E12D8">
        <w:rPr>
          <w:lang w:val="en-US"/>
        </w:rPr>
        <w:lastRenderedPageBreak/>
        <w:t>Introduction</w:t>
      </w:r>
      <w:bookmarkEnd w:id="1"/>
      <w:bookmarkEnd w:id="2"/>
      <w:bookmarkEnd w:id="3"/>
      <w:bookmarkEnd w:id="4"/>
    </w:p>
    <w:p w:rsidR="001A2F4C" w:rsidRPr="00BE34C9" w:rsidRDefault="009E12D8" w:rsidP="00B87C1F">
      <w:pPr>
        <w:pStyle w:val="Titre2"/>
        <w:rPr>
          <w:lang w:val="en-US"/>
        </w:rPr>
      </w:pPr>
      <w:bookmarkStart w:id="5" w:name="_Toc503537133"/>
      <w:r w:rsidRPr="009E12D8">
        <w:rPr>
          <w:lang w:val="en-US"/>
        </w:rPr>
        <w:t>Purpose</w:t>
      </w:r>
      <w:bookmarkEnd w:id="5"/>
    </w:p>
    <w:p w:rsidR="00D40877" w:rsidRPr="00BE34C9" w:rsidRDefault="009E12D8" w:rsidP="00D40877">
      <w:pPr>
        <w:rPr>
          <w:spacing w:val="-3"/>
          <w:lang w:val="en-US"/>
        </w:rPr>
      </w:pPr>
      <w:r w:rsidRPr="009E12D8">
        <w:rPr>
          <w:spacing w:val="-3"/>
          <w:lang w:val="en-US"/>
        </w:rPr>
        <w:t xml:space="preserve">This document is the technical specifications for the IVCT test cases (also called ETC FRA) developed by </w:t>
      </w:r>
      <w:r w:rsidR="00E42B08">
        <w:rPr>
          <w:spacing w:val="-3"/>
          <w:lang w:val="en-US"/>
        </w:rPr>
        <w:t>France</w:t>
      </w:r>
      <w:r w:rsidRPr="009E12D8">
        <w:rPr>
          <w:spacing w:val="-3"/>
          <w:lang w:val="en-US"/>
        </w:rPr>
        <w:t xml:space="preserve">, </w:t>
      </w:r>
      <w:r w:rsidRPr="009E12D8">
        <w:rPr>
          <w:lang w:val="en-US"/>
        </w:rPr>
        <w:t>as a part of the effort of development to produce a NATO certification capability within NATO group MSG-134</w:t>
      </w:r>
      <w:r w:rsidRPr="009E12D8">
        <w:rPr>
          <w:spacing w:val="-3"/>
          <w:lang w:val="en-US"/>
        </w:rPr>
        <w:t>.</w:t>
      </w:r>
    </w:p>
    <w:p w:rsidR="00D40877" w:rsidRPr="00BE34C9" w:rsidRDefault="009E12D8" w:rsidP="00D40877">
      <w:pPr>
        <w:rPr>
          <w:spacing w:val="-3"/>
          <w:lang w:val="en-US"/>
        </w:rPr>
      </w:pPr>
      <w:r w:rsidRPr="009E12D8">
        <w:rPr>
          <w:spacing w:val="-3"/>
          <w:lang w:val="en-US"/>
        </w:rPr>
        <w:t>This document describes:</w:t>
      </w:r>
    </w:p>
    <w:p w:rsidR="001B4096" w:rsidRPr="00BE34C9" w:rsidRDefault="009E12D8" w:rsidP="001B4096">
      <w:pPr>
        <w:pStyle w:val="Puce10"/>
        <w:numPr>
          <w:ilvl w:val="0"/>
          <w:numId w:val="34"/>
        </w:numPr>
        <w:rPr>
          <w:lang w:val="en-US"/>
        </w:rPr>
      </w:pPr>
      <w:r w:rsidRPr="009E12D8">
        <w:rPr>
          <w:lang w:val="en-US"/>
        </w:rPr>
        <w:t>An overview of the architecture of the certification Framework (see §</w:t>
      </w:r>
      <w:r w:rsidR="00233ECE">
        <w:fldChar w:fldCharType="begin"/>
      </w:r>
      <w:r w:rsidR="00233ECE" w:rsidRPr="00233ECE">
        <w:rPr>
          <w:lang w:val="en-US"/>
        </w:rPr>
        <w:instrText xml:space="preserve"> REF _Ref424818095 \r \h  \* MERGEFORMAT </w:instrText>
      </w:r>
      <w:r w:rsidR="00233ECE">
        <w:fldChar w:fldCharType="separate"/>
      </w:r>
      <w:r w:rsidR="0043677C">
        <w:rPr>
          <w:lang w:val="en-US"/>
        </w:rPr>
        <w:t>2</w:t>
      </w:r>
      <w:r w:rsidR="00233ECE">
        <w:fldChar w:fldCharType="end"/>
      </w:r>
      <w:r w:rsidR="001B4096" w:rsidRPr="00BE34C9">
        <w:rPr>
          <w:lang w:val="en-US"/>
        </w:rPr>
        <w:t>)</w:t>
      </w:r>
    </w:p>
    <w:p w:rsidR="001B4096" w:rsidRPr="00BE34C9" w:rsidRDefault="009E12D8" w:rsidP="001B4096">
      <w:pPr>
        <w:pStyle w:val="Puce10"/>
        <w:numPr>
          <w:ilvl w:val="0"/>
          <w:numId w:val="34"/>
        </w:numPr>
        <w:rPr>
          <w:lang w:val="en-US"/>
        </w:rPr>
      </w:pPr>
      <w:r w:rsidRPr="009E12D8">
        <w:rPr>
          <w:lang w:val="en-US"/>
        </w:rPr>
        <w:t>The detailed software architecture of the implemented test cases (certification tool, see §</w:t>
      </w:r>
      <w:r w:rsidR="009105AF" w:rsidRPr="009E12D8">
        <w:rPr>
          <w:lang w:val="en-US"/>
        </w:rPr>
        <w:fldChar w:fldCharType="begin"/>
      </w:r>
      <w:r w:rsidRPr="009E12D8">
        <w:rPr>
          <w:lang w:val="en-US"/>
        </w:rPr>
        <w:instrText xml:space="preserve"> REF _Ref478391264 \r \h </w:instrText>
      </w:r>
      <w:r w:rsidR="009105AF" w:rsidRPr="009E12D8">
        <w:rPr>
          <w:lang w:val="en-US"/>
        </w:rPr>
      </w:r>
      <w:r w:rsidR="009105AF" w:rsidRPr="009E12D8">
        <w:rPr>
          <w:lang w:val="en-US"/>
        </w:rPr>
        <w:fldChar w:fldCharType="separate"/>
      </w:r>
      <w:r w:rsidR="0043677C">
        <w:rPr>
          <w:lang w:val="en-US"/>
        </w:rPr>
        <w:t>3</w:t>
      </w:r>
      <w:r w:rsidR="009105AF" w:rsidRPr="009E12D8">
        <w:rPr>
          <w:lang w:val="en-US"/>
        </w:rPr>
        <w:fldChar w:fldCharType="end"/>
      </w:r>
      <w:r w:rsidRPr="009E12D8">
        <w:rPr>
          <w:lang w:val="en-US"/>
        </w:rPr>
        <w:t>)</w:t>
      </w:r>
    </w:p>
    <w:p w:rsidR="00D40877" w:rsidRPr="00BE34C9" w:rsidRDefault="009E12D8" w:rsidP="001B4096">
      <w:pPr>
        <w:pStyle w:val="Puce10"/>
        <w:numPr>
          <w:ilvl w:val="0"/>
          <w:numId w:val="34"/>
        </w:numPr>
        <w:rPr>
          <w:lang w:val="en-US"/>
        </w:rPr>
      </w:pPr>
      <w:r w:rsidRPr="009E12D8">
        <w:rPr>
          <w:lang w:val="en-US"/>
        </w:rPr>
        <w:t>The hardware resources required to run this software suite (see §</w:t>
      </w:r>
      <w:r w:rsidR="009105AF">
        <w:rPr>
          <w:lang w:val="en-US"/>
        </w:rPr>
        <w:fldChar w:fldCharType="begin"/>
      </w:r>
      <w:r w:rsidR="00E42B08">
        <w:rPr>
          <w:lang w:val="en-US"/>
        </w:rPr>
        <w:instrText xml:space="preserve"> REF _Ref480559341 \r \h </w:instrText>
      </w:r>
      <w:r w:rsidR="009105AF">
        <w:rPr>
          <w:lang w:val="en-US"/>
        </w:rPr>
      </w:r>
      <w:r w:rsidR="009105AF">
        <w:rPr>
          <w:lang w:val="en-US"/>
        </w:rPr>
        <w:fldChar w:fldCharType="separate"/>
      </w:r>
      <w:r w:rsidR="0043677C">
        <w:rPr>
          <w:lang w:val="en-US"/>
        </w:rPr>
        <w:t>4</w:t>
      </w:r>
      <w:r w:rsidR="009105AF">
        <w:rPr>
          <w:lang w:val="en-US"/>
        </w:rPr>
        <w:fldChar w:fldCharType="end"/>
      </w:r>
      <w:r w:rsidRPr="009E12D8">
        <w:rPr>
          <w:lang w:val="en-US"/>
        </w:rPr>
        <w:t>)</w:t>
      </w:r>
    </w:p>
    <w:p w:rsidR="00D40877" w:rsidRPr="00BE34C9" w:rsidRDefault="00D40877" w:rsidP="00D40877">
      <w:pPr>
        <w:rPr>
          <w:spacing w:val="-3"/>
          <w:lang w:val="en-US"/>
        </w:rPr>
      </w:pPr>
    </w:p>
    <w:p w:rsidR="00A70CD3" w:rsidRPr="00BE34C9" w:rsidRDefault="009E12D8" w:rsidP="00A70CD3">
      <w:pPr>
        <w:rPr>
          <w:spacing w:val="-3"/>
          <w:lang w:val="en-US"/>
        </w:rPr>
      </w:pPr>
      <w:r w:rsidRPr="009E12D8">
        <w:rPr>
          <w:spacing w:val="-3"/>
          <w:lang w:val="en-US"/>
        </w:rPr>
        <w:t>Note:</w:t>
      </w:r>
    </w:p>
    <w:p w:rsidR="001B4096" w:rsidRPr="00BE34C9" w:rsidRDefault="009E12D8" w:rsidP="001B4096">
      <w:pPr>
        <w:pStyle w:val="Puce10"/>
        <w:numPr>
          <w:ilvl w:val="0"/>
          <w:numId w:val="34"/>
        </w:numPr>
        <w:rPr>
          <w:lang w:val="en-US"/>
        </w:rPr>
      </w:pPr>
      <w:r w:rsidRPr="009E12D8">
        <w:rPr>
          <w:lang w:val="en-US"/>
        </w:rPr>
        <w:t>This document bring some technical details to the functional specifications and aims at doing the development</w:t>
      </w:r>
    </w:p>
    <w:p w:rsidR="001B4096" w:rsidRPr="00BE34C9" w:rsidRDefault="001B4096" w:rsidP="001B4096">
      <w:pPr>
        <w:rPr>
          <w:spacing w:val="-3"/>
          <w:lang w:val="en-US"/>
        </w:rPr>
      </w:pPr>
    </w:p>
    <w:p w:rsidR="00F21A2C" w:rsidRPr="00BE34C9" w:rsidRDefault="00F21A2C" w:rsidP="00BF59ED">
      <w:pPr>
        <w:rPr>
          <w:spacing w:val="-3"/>
          <w:lang w:val="en-US"/>
        </w:rPr>
      </w:pPr>
    </w:p>
    <w:p w:rsidR="001A2F4C" w:rsidRPr="00BE34C9" w:rsidRDefault="009E12D8" w:rsidP="001A2F4C">
      <w:pPr>
        <w:rPr>
          <w:spacing w:val="-3"/>
          <w:lang w:val="en-US"/>
        </w:rPr>
      </w:pPr>
      <w:r w:rsidRPr="009E12D8">
        <w:rPr>
          <w:spacing w:val="-3"/>
          <w:lang w:val="en-US"/>
        </w:rPr>
        <w:t>The document contains some specific symbols to indicate the following types of information:</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1A2F4C" w:rsidRPr="00BE34C9" w:rsidTr="0035580B">
        <w:tc>
          <w:tcPr>
            <w:tcW w:w="1101" w:type="dxa"/>
            <w:tcBorders>
              <w:top w:val="single" w:sz="8" w:space="0" w:color="4BACC6"/>
              <w:bottom w:val="single" w:sz="8" w:space="0" w:color="4BACC6"/>
              <w:righ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Symbol</w:t>
            </w:r>
          </w:p>
        </w:tc>
        <w:tc>
          <w:tcPr>
            <w:tcW w:w="8646" w:type="dxa"/>
            <w:tcBorders>
              <w:lef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Meaning</w:t>
            </w:r>
          </w:p>
        </w:tc>
      </w:tr>
      <w:tr w:rsidR="001A2F4C" w:rsidRPr="00BE34C9" w:rsidTr="0035580B">
        <w:tc>
          <w:tcPr>
            <w:tcW w:w="1101" w:type="dxa"/>
            <w:tcBorders>
              <w:top w:val="single" w:sz="8" w:space="0" w:color="4BACC6"/>
              <w:left w:val="single" w:sz="8" w:space="0" w:color="4BACC6"/>
              <w:bottom w:val="single" w:sz="8" w:space="0" w:color="4BACC6"/>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1A2F4C" w:rsidRPr="00BE34C9" w:rsidRDefault="009E12D8" w:rsidP="0035580B">
            <w:pPr>
              <w:rPr>
                <w:lang w:val="en-US"/>
              </w:rPr>
            </w:pPr>
            <w:r w:rsidRPr="009E12D8">
              <w:rPr>
                <w:lang w:val="en-US"/>
              </w:rPr>
              <w:t>Information</w:t>
            </w:r>
          </w:p>
        </w:tc>
      </w:tr>
      <w:tr w:rsidR="001A2F4C" w:rsidRPr="00BE34C9" w:rsidTr="0035580B">
        <w:trPr>
          <w:trHeight w:val="419"/>
        </w:trPr>
        <w:tc>
          <w:tcPr>
            <w:tcW w:w="1101" w:type="dxa"/>
            <w:tcBorders>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1A2F4C" w:rsidRPr="00BE34C9" w:rsidRDefault="009E12D8" w:rsidP="0035580B">
            <w:pPr>
              <w:rPr>
                <w:lang w:val="en-US"/>
              </w:rPr>
            </w:pPr>
            <w:r w:rsidRPr="009E12D8">
              <w:rPr>
                <w:lang w:val="en-US"/>
              </w:rPr>
              <w:t>Warning</w:t>
            </w:r>
          </w:p>
        </w:tc>
      </w:tr>
    </w:tbl>
    <w:p w:rsidR="001A2F4C" w:rsidRPr="00BE34C9" w:rsidRDefault="001A2F4C" w:rsidP="001A2F4C">
      <w:pPr>
        <w:rPr>
          <w:lang w:val="en-US"/>
        </w:rPr>
      </w:pPr>
    </w:p>
    <w:p w:rsidR="001A2F4C" w:rsidRPr="00BE34C9" w:rsidRDefault="009E12D8" w:rsidP="00B87C1F">
      <w:pPr>
        <w:pStyle w:val="Titre2"/>
        <w:rPr>
          <w:lang w:val="en-US"/>
        </w:rPr>
      </w:pPr>
      <w:bookmarkStart w:id="6" w:name="_Documents_de_référence"/>
      <w:bookmarkStart w:id="7" w:name="_Toc300299758"/>
      <w:bookmarkStart w:id="8" w:name="_Ref333393172"/>
      <w:bookmarkStart w:id="9" w:name="_Ref334712795"/>
      <w:bookmarkStart w:id="10" w:name="_Toc342062140"/>
      <w:bookmarkStart w:id="11" w:name="_Toc426703998"/>
      <w:bookmarkStart w:id="12" w:name="_Toc503537134"/>
      <w:bookmarkEnd w:id="6"/>
      <w:r w:rsidRPr="009E12D8">
        <w:rPr>
          <w:lang w:val="en-US"/>
        </w:rPr>
        <w:t>reference</w:t>
      </w:r>
      <w:bookmarkEnd w:id="7"/>
      <w:bookmarkEnd w:id="8"/>
      <w:bookmarkEnd w:id="9"/>
      <w:bookmarkEnd w:id="10"/>
      <w:bookmarkEnd w:id="11"/>
      <w:r w:rsidRPr="009E12D8">
        <w:rPr>
          <w:lang w:val="en-US"/>
        </w:rPr>
        <w:t xml:space="preserve"> documents</w:t>
      </w:r>
      <w:bookmarkEnd w:id="12"/>
    </w:p>
    <w:p w:rsidR="001A2F4C" w:rsidRPr="00BE34C9" w:rsidRDefault="001A2F4C" w:rsidP="001A2F4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3814"/>
        <w:gridCol w:w="5210"/>
      </w:tblGrid>
      <w:tr w:rsidR="001A2F4C" w:rsidRPr="00BE34C9" w:rsidTr="0035580B">
        <w:tc>
          <w:tcPr>
            <w:tcW w:w="830" w:type="dxa"/>
            <w:shd w:val="clear" w:color="auto" w:fill="D9D9D9"/>
          </w:tcPr>
          <w:p w:rsidR="001A2F4C" w:rsidRPr="00BE34C9" w:rsidRDefault="009E12D8" w:rsidP="0035580B">
            <w:pPr>
              <w:jc w:val="center"/>
              <w:rPr>
                <w:b/>
                <w:lang w:val="en-US"/>
              </w:rPr>
            </w:pPr>
            <w:r w:rsidRPr="009E12D8">
              <w:rPr>
                <w:b/>
                <w:lang w:val="en-US"/>
              </w:rPr>
              <w:t>ID</w:t>
            </w:r>
          </w:p>
        </w:tc>
        <w:tc>
          <w:tcPr>
            <w:tcW w:w="3814" w:type="dxa"/>
            <w:shd w:val="clear" w:color="auto" w:fill="D9D9D9"/>
          </w:tcPr>
          <w:p w:rsidR="001A2F4C" w:rsidRPr="00BE34C9" w:rsidRDefault="009E12D8" w:rsidP="00A51D40">
            <w:pPr>
              <w:jc w:val="center"/>
              <w:rPr>
                <w:b/>
                <w:lang w:val="en-US"/>
              </w:rPr>
            </w:pPr>
            <w:r w:rsidRPr="009E12D8">
              <w:rPr>
                <w:b/>
                <w:lang w:val="en-US"/>
              </w:rPr>
              <w:t>Reference</w:t>
            </w:r>
          </w:p>
        </w:tc>
        <w:tc>
          <w:tcPr>
            <w:tcW w:w="5210" w:type="dxa"/>
            <w:shd w:val="clear" w:color="auto" w:fill="D9D9D9"/>
          </w:tcPr>
          <w:p w:rsidR="001A2F4C" w:rsidRPr="00BE34C9" w:rsidRDefault="009E12D8" w:rsidP="0035580B">
            <w:pPr>
              <w:jc w:val="center"/>
              <w:rPr>
                <w:b/>
                <w:lang w:val="en-US"/>
              </w:rPr>
            </w:pPr>
            <w:r w:rsidRPr="009E12D8">
              <w:rPr>
                <w:b/>
                <w:lang w:val="en-US"/>
              </w:rPr>
              <w:t>Document name</w:t>
            </w:r>
          </w:p>
        </w:tc>
      </w:tr>
      <w:tr w:rsidR="00BD742D" w:rsidRPr="00215646" w:rsidTr="0035580B">
        <w:tc>
          <w:tcPr>
            <w:tcW w:w="830" w:type="dxa"/>
          </w:tcPr>
          <w:p w:rsidR="00BD742D" w:rsidRPr="00BE34C9" w:rsidRDefault="00BD742D" w:rsidP="00BD742D">
            <w:pPr>
              <w:jc w:val="center"/>
              <w:rPr>
                <w:lang w:val="en-US"/>
              </w:rPr>
            </w:pPr>
            <w:r w:rsidRPr="00BE34C9">
              <w:rPr>
                <w:lang w:val="en-US"/>
              </w:rPr>
              <w:t>[R1]</w:t>
            </w:r>
          </w:p>
        </w:tc>
        <w:tc>
          <w:tcPr>
            <w:tcW w:w="3814" w:type="dxa"/>
          </w:tcPr>
          <w:p w:rsidR="00BD742D" w:rsidRPr="00BE34C9" w:rsidRDefault="009E12D8" w:rsidP="00BD742D">
            <w:pPr>
              <w:rPr>
                <w:lang w:val="en-US"/>
              </w:rPr>
            </w:pPr>
            <w:r w:rsidRPr="009E12D8">
              <w:rPr>
                <w:lang w:val="en-US"/>
              </w:rPr>
              <w:t>MSG-134 Technical Activity Proposal</w:t>
            </w:r>
          </w:p>
        </w:tc>
        <w:tc>
          <w:tcPr>
            <w:tcW w:w="5210" w:type="dxa"/>
          </w:tcPr>
          <w:p w:rsidR="00BD742D" w:rsidRPr="00BE34C9" w:rsidRDefault="009E12D8" w:rsidP="00BD742D">
            <w:pPr>
              <w:rPr>
                <w:lang w:val="en-US"/>
              </w:rPr>
            </w:pPr>
            <w:r w:rsidRPr="009E12D8">
              <w:rPr>
                <w:lang w:val="en-US"/>
              </w:rPr>
              <w:t>Technical Activity Proposal  MSG-134 NATO Distributed Simulation Architecture &amp; Design, Compliance Testing and Certification</w:t>
            </w:r>
          </w:p>
        </w:tc>
      </w:tr>
      <w:tr w:rsidR="001A2F4C" w:rsidRPr="00215646" w:rsidTr="0035580B">
        <w:tc>
          <w:tcPr>
            <w:tcW w:w="830" w:type="dxa"/>
          </w:tcPr>
          <w:p w:rsidR="001A2F4C" w:rsidRPr="00BE34C9" w:rsidRDefault="001A2F4C" w:rsidP="0035580B">
            <w:pPr>
              <w:jc w:val="center"/>
              <w:rPr>
                <w:lang w:val="en-US"/>
              </w:rPr>
            </w:pPr>
            <w:r w:rsidRPr="00BE34C9">
              <w:rPr>
                <w:lang w:val="en-US"/>
              </w:rPr>
              <w:t>[R2]</w:t>
            </w:r>
          </w:p>
        </w:tc>
        <w:tc>
          <w:tcPr>
            <w:tcW w:w="3814" w:type="dxa"/>
          </w:tcPr>
          <w:p w:rsidR="001A2F4C" w:rsidRPr="00BE34C9" w:rsidRDefault="009E12D8" w:rsidP="0035580B">
            <w:pPr>
              <w:rPr>
                <w:lang w:val="en-US"/>
              </w:rPr>
            </w:pPr>
            <w:r w:rsidRPr="009E12D8">
              <w:rPr>
                <w:lang w:val="en-US"/>
              </w:rPr>
              <w:t>AC/323 (SGMS)D/2</w:t>
            </w:r>
          </w:p>
        </w:tc>
        <w:tc>
          <w:tcPr>
            <w:tcW w:w="5210" w:type="dxa"/>
          </w:tcPr>
          <w:p w:rsidR="001A2F4C" w:rsidRPr="00BE34C9" w:rsidRDefault="009E12D8" w:rsidP="0035580B">
            <w:pPr>
              <w:rPr>
                <w:lang w:val="en-US"/>
              </w:rPr>
            </w:pPr>
            <w:r w:rsidRPr="009E12D8">
              <w:rPr>
                <w:lang w:val="en-US"/>
              </w:rPr>
              <w:t>NATO Modeling and Simulation Master Plan version 1.0</w:t>
            </w:r>
          </w:p>
        </w:tc>
      </w:tr>
      <w:tr w:rsidR="001A2F4C" w:rsidRPr="00215646" w:rsidTr="0035580B">
        <w:tc>
          <w:tcPr>
            <w:tcW w:w="830" w:type="dxa"/>
            <w:shd w:val="clear" w:color="auto" w:fill="auto"/>
          </w:tcPr>
          <w:p w:rsidR="001A2F4C" w:rsidRPr="00BE34C9" w:rsidRDefault="001A2F4C" w:rsidP="0035580B">
            <w:pPr>
              <w:jc w:val="center"/>
              <w:rPr>
                <w:lang w:val="en-US"/>
              </w:rPr>
            </w:pPr>
            <w:r w:rsidRPr="00BE34C9">
              <w:rPr>
                <w:lang w:val="en-US"/>
              </w:rPr>
              <w:t>[R3]</w:t>
            </w:r>
          </w:p>
        </w:tc>
        <w:tc>
          <w:tcPr>
            <w:tcW w:w="3814" w:type="dxa"/>
            <w:shd w:val="clear" w:color="auto" w:fill="auto"/>
          </w:tcPr>
          <w:p w:rsidR="001A2F4C" w:rsidRPr="00BE34C9" w:rsidRDefault="009E12D8" w:rsidP="0035580B">
            <w:pPr>
              <w:rPr>
                <w:lang w:val="en-US"/>
              </w:rPr>
            </w:pPr>
            <w:r w:rsidRPr="009E12D8">
              <w:rPr>
                <w:lang w:val="en-US"/>
              </w:rPr>
              <w:t>IEEE 1516.1-2010</w:t>
            </w:r>
          </w:p>
        </w:tc>
        <w:tc>
          <w:tcPr>
            <w:tcW w:w="5210" w:type="dxa"/>
            <w:shd w:val="clear" w:color="auto" w:fill="auto"/>
          </w:tcPr>
          <w:p w:rsidR="001A2F4C" w:rsidRPr="00BE34C9" w:rsidRDefault="009E12D8" w:rsidP="0035580B">
            <w:pPr>
              <w:rPr>
                <w:lang w:val="en-US"/>
              </w:rPr>
            </w:pPr>
            <w:r w:rsidRPr="009E12D8">
              <w:rPr>
                <w:lang w:val="en-US"/>
              </w:rPr>
              <w:t>IEEE Standard for Modeling and Simulation (M&amp;S), High Level Architecture (HLA) – Federate Interface Specification</w:t>
            </w:r>
          </w:p>
        </w:tc>
      </w:tr>
      <w:tr w:rsidR="001A2F4C" w:rsidRPr="00215646" w:rsidTr="0035580B">
        <w:tc>
          <w:tcPr>
            <w:tcW w:w="830" w:type="dxa"/>
          </w:tcPr>
          <w:p w:rsidR="001A2F4C" w:rsidRPr="00BE34C9" w:rsidRDefault="001A2F4C" w:rsidP="0035580B">
            <w:pPr>
              <w:jc w:val="center"/>
              <w:rPr>
                <w:lang w:val="en-US"/>
              </w:rPr>
            </w:pPr>
            <w:r w:rsidRPr="00BE34C9">
              <w:rPr>
                <w:lang w:val="en-US"/>
              </w:rPr>
              <w:t>[R4]</w:t>
            </w:r>
          </w:p>
        </w:tc>
        <w:tc>
          <w:tcPr>
            <w:tcW w:w="3814" w:type="dxa"/>
          </w:tcPr>
          <w:p w:rsidR="001A2F4C" w:rsidRPr="00BE34C9" w:rsidRDefault="009E12D8" w:rsidP="0035580B">
            <w:pPr>
              <w:rPr>
                <w:lang w:val="en-US"/>
              </w:rPr>
            </w:pPr>
            <w:r w:rsidRPr="009E12D8">
              <w:rPr>
                <w:lang w:val="en-US"/>
              </w:rPr>
              <w:t>IEEE 1516.2-2010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Object Model Template (OMT) Specification</w:t>
            </w:r>
          </w:p>
        </w:tc>
      </w:tr>
      <w:tr w:rsidR="001A2F4C" w:rsidRPr="00215646" w:rsidTr="0035580B">
        <w:tc>
          <w:tcPr>
            <w:tcW w:w="830" w:type="dxa"/>
          </w:tcPr>
          <w:p w:rsidR="001A2F4C" w:rsidRPr="00BE34C9" w:rsidRDefault="001A2F4C" w:rsidP="0035580B">
            <w:pPr>
              <w:jc w:val="center"/>
              <w:rPr>
                <w:lang w:val="en-US"/>
              </w:rPr>
            </w:pPr>
            <w:r w:rsidRPr="00BE34C9">
              <w:rPr>
                <w:lang w:val="en-US"/>
              </w:rPr>
              <w:t>[R5]</w:t>
            </w:r>
          </w:p>
        </w:tc>
        <w:tc>
          <w:tcPr>
            <w:tcW w:w="3814" w:type="dxa"/>
          </w:tcPr>
          <w:p w:rsidR="001A2F4C" w:rsidRPr="00BE34C9" w:rsidRDefault="009E12D8" w:rsidP="0035580B">
            <w:pPr>
              <w:rPr>
                <w:lang w:val="en-US"/>
              </w:rPr>
            </w:pPr>
            <w:r w:rsidRPr="009E12D8">
              <w:rPr>
                <w:lang w:val="en-US"/>
              </w:rPr>
              <w:t>IEEE 1516-2010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Framework and Rules</w:t>
            </w:r>
          </w:p>
        </w:tc>
      </w:tr>
    </w:tbl>
    <w:p w:rsidR="001A2F4C" w:rsidRPr="008276F4" w:rsidRDefault="001A2F4C" w:rsidP="001A2F4C">
      <w:pPr>
        <w:rPr>
          <w:lang w:val="en-GB"/>
        </w:rPr>
      </w:pPr>
    </w:p>
    <w:p w:rsidR="001A2F4C" w:rsidRPr="008276F4" w:rsidRDefault="001A2F4C" w:rsidP="001A2F4C">
      <w:pPr>
        <w:rPr>
          <w:lang w:val="en-GB"/>
        </w:rPr>
      </w:pPr>
    </w:p>
    <w:p w:rsidR="001A2F4C" w:rsidRPr="00BE34C9" w:rsidRDefault="001A2F4C" w:rsidP="00B87C1F">
      <w:pPr>
        <w:pStyle w:val="Titre2"/>
        <w:tabs>
          <w:tab w:val="clear" w:pos="720"/>
          <w:tab w:val="left" w:pos="1021"/>
        </w:tabs>
        <w:spacing w:before="120" w:after="120"/>
        <w:ind w:left="1021" w:hanging="737"/>
        <w:jc w:val="both"/>
        <w:rPr>
          <w:lang w:val="en-US"/>
        </w:rPr>
      </w:pPr>
      <w:bookmarkStart w:id="13" w:name="_Toc190071951"/>
      <w:bookmarkStart w:id="14" w:name="_Toc287626237"/>
      <w:bookmarkStart w:id="15" w:name="_Toc342062141"/>
      <w:bookmarkStart w:id="16" w:name="_Toc426703999"/>
      <w:bookmarkStart w:id="17" w:name="_Toc503537135"/>
      <w:r w:rsidRPr="00BE34C9">
        <w:rPr>
          <w:lang w:val="en-US"/>
        </w:rPr>
        <w:t>Terminolog</w:t>
      </w:r>
      <w:bookmarkEnd w:id="13"/>
      <w:bookmarkEnd w:id="14"/>
      <w:bookmarkEnd w:id="15"/>
      <w:bookmarkEnd w:id="16"/>
      <w:r w:rsidR="00421CA9" w:rsidRPr="00BE34C9">
        <w:rPr>
          <w:lang w:val="en-US"/>
        </w:rPr>
        <w:t>Y</w:t>
      </w:r>
      <w:bookmarkEnd w:id="17"/>
    </w:p>
    <w:p w:rsidR="001A2F4C" w:rsidRPr="00BE34C9" w:rsidRDefault="004549BC" w:rsidP="00B87C1F">
      <w:pPr>
        <w:pStyle w:val="Titre3"/>
        <w:tabs>
          <w:tab w:val="clear" w:pos="709"/>
          <w:tab w:val="left" w:pos="1361"/>
        </w:tabs>
        <w:ind w:left="1361" w:hanging="794"/>
        <w:rPr>
          <w:lang w:val="en-US"/>
        </w:rPr>
      </w:pPr>
      <w:bookmarkStart w:id="18" w:name="_Toc503537136"/>
      <w:r>
        <w:rPr>
          <w:lang w:val="en-US"/>
        </w:rPr>
        <w:t>Acronyms</w:t>
      </w:r>
      <w:bookmarkEnd w:id="18"/>
    </w:p>
    <w:p w:rsidR="001A2F4C" w:rsidRPr="00BE34C9" w:rsidRDefault="001A2F4C" w:rsidP="001A2F4C">
      <w:pPr>
        <w:rPr>
          <w:lang w:val="en-US"/>
        </w:rPr>
      </w:pPr>
    </w:p>
    <w:tbl>
      <w:tblPr>
        <w:tblW w:w="9498"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43"/>
        <w:gridCol w:w="7655"/>
      </w:tblGrid>
      <w:tr w:rsidR="001A2F4C" w:rsidRPr="00BE34C9" w:rsidTr="00D34165">
        <w:trPr>
          <w:cantSplit/>
          <w:tblHeader/>
        </w:trPr>
        <w:tc>
          <w:tcPr>
            <w:tcW w:w="1843" w:type="dxa"/>
            <w:tcBorders>
              <w:top w:val="single" w:sz="4" w:space="0" w:color="auto"/>
              <w:left w:val="single" w:sz="4" w:space="0" w:color="auto"/>
              <w:bottom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Acronym</w:t>
            </w:r>
          </w:p>
        </w:tc>
        <w:tc>
          <w:tcPr>
            <w:tcW w:w="7655" w:type="dxa"/>
            <w:tcBorders>
              <w:top w:val="single" w:sz="4" w:space="0" w:color="auto"/>
              <w:bottom w:val="single" w:sz="4" w:space="0" w:color="auto"/>
              <w:right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Meaning</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API</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pStyle w:val="P2"/>
              <w:rPr>
                <w:rFonts w:ascii="Arial" w:hAnsi="Arial" w:cs="Arial"/>
                <w:sz w:val="20"/>
                <w:lang w:val="en-US"/>
              </w:rPr>
            </w:pPr>
            <w:r w:rsidRPr="009E12D8">
              <w:rPr>
                <w:rFonts w:ascii="Arial" w:hAnsi="Arial" w:cs="Arial"/>
                <w:sz w:val="20"/>
                <w:lang w:val="en-US"/>
              </w:rPr>
              <w:t>Application Programming Interface</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lastRenderedPageBreak/>
              <w:t>ATC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Abstract Test Case</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c>
          <w:tcPr>
            <w:tcW w:w="1843" w:type="dxa"/>
            <w:tcBorders>
              <w:top w:val="single" w:sz="4" w:space="0" w:color="auto"/>
              <w:left w:val="single" w:sz="4" w:space="0" w:color="auto"/>
              <w:bottom w:val="single" w:sz="4" w:space="0" w:color="auto"/>
              <w:right w:val="single" w:sz="6" w:space="0" w:color="auto"/>
            </w:tcBorders>
          </w:tcPr>
          <w:p w:rsidR="001A2F4C" w:rsidRPr="00BE34C9" w:rsidRDefault="001A2F4C" w:rsidP="0035580B">
            <w:pPr>
              <w:pStyle w:val="CelluleTableau"/>
              <w:rPr>
                <w:rFonts w:ascii="Arial" w:hAnsi="Arial" w:cs="Arial"/>
                <w:b/>
                <w:lang w:val="en-US"/>
              </w:rPr>
            </w:pPr>
            <w:r w:rsidRPr="00BE34C9">
              <w:rPr>
                <w:rFonts w:ascii="Arial" w:hAnsi="Arial" w:cs="Arial"/>
                <w:b/>
                <w:lang w:val="en-US"/>
              </w:rPr>
              <w:t>CA</w:t>
            </w:r>
          </w:p>
        </w:tc>
        <w:tc>
          <w:tcPr>
            <w:tcW w:w="7655" w:type="dxa"/>
            <w:tcBorders>
              <w:top w:val="single" w:sz="4" w:space="0" w:color="auto"/>
              <w:left w:val="single" w:sz="6" w:space="0" w:color="auto"/>
              <w:bottom w:val="single" w:sz="4" w:space="0" w:color="auto"/>
              <w:right w:val="single" w:sz="4" w:space="0" w:color="auto"/>
            </w:tcBorders>
          </w:tcPr>
          <w:p w:rsidR="001A2F4C" w:rsidRPr="00BE34C9" w:rsidRDefault="009E12D8" w:rsidP="00BE34C9">
            <w:pPr>
              <w:pStyle w:val="CelluleTableau"/>
              <w:rPr>
                <w:rFonts w:ascii="Arial" w:hAnsi="Arial" w:cs="Arial"/>
                <w:lang w:val="en-US"/>
              </w:rPr>
            </w:pPr>
            <w:r w:rsidRPr="009E12D8">
              <w:rPr>
                <w:rFonts w:ascii="Arial" w:hAnsi="Arial" w:cs="Arial"/>
                <w:lang w:val="en-US"/>
              </w:rPr>
              <w:t>Certification Agent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ETC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Executable Test Case</w:t>
            </w:r>
          </w:p>
        </w:tc>
      </w:tr>
      <w:tr w:rsidR="001A2F4C"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FCTT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1A2F4C" w:rsidP="00BE34C9">
            <w:pPr>
              <w:pStyle w:val="P2"/>
              <w:rPr>
                <w:rFonts w:ascii="Arial" w:hAnsi="Arial" w:cs="Arial"/>
                <w:sz w:val="20"/>
                <w:lang w:val="en-US"/>
              </w:rPr>
            </w:pPr>
            <w:r w:rsidRPr="00BE34C9">
              <w:rPr>
                <w:rFonts w:ascii="Arial" w:hAnsi="Arial" w:cs="Arial"/>
                <w:sz w:val="20"/>
                <w:lang w:val="en-US"/>
              </w:rPr>
              <w:t>Federate Compliance Testing Tool</w:t>
            </w:r>
            <w:r w:rsidR="00E11D61">
              <w:rPr>
                <w:rFonts w:ascii="Arial" w:hAnsi="Arial" w:cs="Arial"/>
                <w:sz w:val="20"/>
                <w:lang w:val="en-US"/>
              </w:rPr>
              <w:t>:</w:t>
            </w:r>
            <w:r w:rsidRPr="00BE34C9">
              <w:rPr>
                <w:rFonts w:ascii="Arial" w:hAnsi="Arial" w:cs="Arial"/>
                <w:sz w:val="20"/>
                <w:lang w:val="en-US"/>
              </w:rPr>
              <w:t xml:space="preserve"> </w:t>
            </w:r>
            <w:r w:rsidR="009E12D8" w:rsidRPr="009E12D8">
              <w:rPr>
                <w:rFonts w:ascii="Arial" w:hAnsi="Arial" w:cs="Arial"/>
                <w:sz w:val="20"/>
                <w:lang w:val="en-US"/>
              </w:rPr>
              <w:t xml:space="preserve">tool used by France to certify against HLA 1.3 et 1516-2000 </w:t>
            </w:r>
            <w:r w:rsidR="00BE34C9">
              <w:rPr>
                <w:rFonts w:ascii="Arial" w:hAnsi="Arial" w:cs="Arial"/>
                <w:sz w:val="20"/>
                <w:lang w:val="en-US"/>
              </w:rPr>
              <w:t>standards</w:t>
            </w:r>
          </w:p>
        </w:tc>
      </w:tr>
      <w:tr w:rsidR="00202209"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FCTT NG</w:t>
            </w:r>
          </w:p>
        </w:tc>
        <w:tc>
          <w:tcPr>
            <w:tcW w:w="7655" w:type="dxa"/>
            <w:tcBorders>
              <w:top w:val="single" w:sz="4" w:space="0" w:color="auto"/>
              <w:left w:val="single" w:sz="4" w:space="0" w:color="auto"/>
              <w:bottom w:val="single" w:sz="4" w:space="0" w:color="auto"/>
              <w:right w:val="single" w:sz="4" w:space="0" w:color="auto"/>
            </w:tcBorders>
          </w:tcPr>
          <w:p w:rsidR="00524257" w:rsidRPr="00BE34C9" w:rsidRDefault="009E12D8" w:rsidP="00BE34C9">
            <w:pPr>
              <w:pStyle w:val="P2"/>
              <w:rPr>
                <w:rFonts w:ascii="Arial" w:hAnsi="Arial" w:cs="Arial"/>
                <w:sz w:val="20"/>
                <w:lang w:val="en-US"/>
              </w:rPr>
            </w:pPr>
            <w:r w:rsidRPr="009E12D8">
              <w:rPr>
                <w:rFonts w:ascii="Arial" w:hAnsi="Arial" w:cs="Arial"/>
                <w:sz w:val="20"/>
                <w:lang w:val="en-US"/>
              </w:rPr>
              <w:t>Federate Compliance Testing Tool New Generation</w:t>
            </w:r>
            <w:r w:rsidR="00E11D61">
              <w:rPr>
                <w:rFonts w:ascii="Arial" w:hAnsi="Arial" w:cs="Arial"/>
                <w:sz w:val="20"/>
                <w:lang w:val="en-US"/>
              </w:rPr>
              <w:t>:</w:t>
            </w:r>
            <w:r w:rsidRPr="009E12D8">
              <w:rPr>
                <w:rFonts w:ascii="Arial" w:hAnsi="Arial" w:cs="Arial"/>
                <w:sz w:val="20"/>
                <w:lang w:val="en-US"/>
              </w:rPr>
              <w:t xml:space="preserve"> </w:t>
            </w:r>
            <w:r w:rsidR="00BE34C9" w:rsidRPr="00BE34C9">
              <w:rPr>
                <w:rFonts w:ascii="Arial" w:hAnsi="Arial" w:cs="Arial"/>
                <w:sz w:val="20"/>
                <w:lang w:val="en-US"/>
              </w:rPr>
              <w:t xml:space="preserve">tool used by France to certify against </w:t>
            </w:r>
            <w:r w:rsidRPr="009E12D8">
              <w:rPr>
                <w:rFonts w:ascii="Arial" w:hAnsi="Arial" w:cs="Arial"/>
                <w:sz w:val="20"/>
                <w:lang w:val="en-US"/>
              </w:rPr>
              <w:t>1516-2010</w:t>
            </w:r>
            <w:r w:rsidR="00BE34C9">
              <w:rPr>
                <w:rFonts w:ascii="Arial" w:hAnsi="Arial" w:cs="Arial"/>
                <w:sz w:val="20"/>
                <w:lang w:val="en-US"/>
              </w:rPr>
              <w:t xml:space="preserve"> </w:t>
            </w:r>
            <w:r w:rsidR="00BE34C9" w:rsidRPr="00BE34C9">
              <w:rPr>
                <w:rFonts w:ascii="Arial" w:hAnsi="Arial" w:cs="Arial"/>
                <w:sz w:val="20"/>
                <w:lang w:val="en-US"/>
              </w:rPr>
              <w:t>standard</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Federation Object Model</w:t>
            </w:r>
          </w:p>
        </w:tc>
      </w:tr>
      <w:tr w:rsidR="00B8687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8687C" w:rsidRPr="00BE34C9" w:rsidRDefault="00B8687C" w:rsidP="0035580B">
            <w:pPr>
              <w:pStyle w:val="P2"/>
              <w:jc w:val="left"/>
              <w:rPr>
                <w:rFonts w:ascii="Arial" w:hAnsi="Arial" w:cs="Arial"/>
                <w:b/>
                <w:sz w:val="20"/>
                <w:lang w:val="en-US"/>
              </w:rPr>
            </w:pPr>
            <w:r w:rsidRPr="00BE34C9">
              <w:rPr>
                <w:rFonts w:ascii="Arial" w:hAnsi="Arial" w:cs="Arial"/>
                <w:b/>
                <w:sz w:val="20"/>
                <w:lang w:val="en-US"/>
              </w:rPr>
              <w:t>FRA</w:t>
            </w:r>
          </w:p>
        </w:tc>
        <w:tc>
          <w:tcPr>
            <w:tcW w:w="7655" w:type="dxa"/>
            <w:tcBorders>
              <w:top w:val="single" w:sz="4" w:space="0" w:color="auto"/>
              <w:left w:val="single" w:sz="4" w:space="0" w:color="auto"/>
              <w:bottom w:val="single" w:sz="4" w:space="0" w:color="auto"/>
              <w:right w:val="single" w:sz="4" w:space="0" w:color="auto"/>
            </w:tcBorders>
          </w:tcPr>
          <w:p w:rsidR="00B8687C" w:rsidRPr="00BE34C9" w:rsidRDefault="009E12D8" w:rsidP="0035580B">
            <w:pPr>
              <w:pStyle w:val="P2"/>
              <w:rPr>
                <w:rFonts w:ascii="Arial" w:hAnsi="Arial" w:cs="Arial"/>
                <w:sz w:val="20"/>
                <w:lang w:val="en-US"/>
              </w:rPr>
            </w:pPr>
            <w:r w:rsidRPr="009E12D8">
              <w:rPr>
                <w:rFonts w:ascii="Arial" w:hAnsi="Arial" w:cs="Arial"/>
                <w:sz w:val="20"/>
                <w:lang w:val="en-US"/>
              </w:rPr>
              <w:t>France</w:t>
            </w:r>
          </w:p>
        </w:tc>
      </w:tr>
      <w:tr w:rsidR="00202209" w:rsidRPr="00BE34C9" w:rsidTr="00D34165">
        <w:tblPrEx>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FUT</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9E12D8" w:rsidP="00BE34C9">
            <w:pPr>
              <w:pStyle w:val="P2"/>
              <w:rPr>
                <w:rFonts w:ascii="Arial" w:hAnsi="Arial" w:cs="Arial"/>
                <w:sz w:val="20"/>
                <w:lang w:val="en-US"/>
              </w:rPr>
            </w:pPr>
            <w:r w:rsidRPr="009E12D8">
              <w:rPr>
                <w:rFonts w:ascii="Arial" w:hAnsi="Arial" w:cs="Arial"/>
                <w:sz w:val="20"/>
                <w:lang w:val="en-US"/>
              </w:rPr>
              <w:t>Federate Under Test</w:t>
            </w:r>
            <w:r w:rsidR="00E11D61">
              <w:rPr>
                <w:rFonts w:ascii="Arial" w:hAnsi="Arial" w:cs="Arial"/>
                <w:sz w:val="20"/>
                <w:lang w:val="en-US"/>
              </w:rPr>
              <w:t>:</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HLA</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 xml:space="preserve">High </w:t>
            </w:r>
            <w:r w:rsidR="004549BC">
              <w:rPr>
                <w:rStyle w:val="goohl3"/>
                <w:rFonts w:ascii="Arial" w:hAnsi="Arial" w:cs="Arial"/>
                <w:sz w:val="20"/>
                <w:lang w:val="en-US"/>
              </w:rPr>
              <w:t>Level</w:t>
            </w:r>
            <w:r w:rsidR="004549BC">
              <w:rPr>
                <w:rFonts w:ascii="Arial" w:hAnsi="Arial" w:cs="Arial"/>
                <w:sz w:val="20"/>
                <w:lang w:val="en-US"/>
              </w:rPr>
              <w:t xml:space="preserve"> Architecture</w:t>
            </w:r>
          </w:p>
        </w:tc>
      </w:tr>
      <w:tr w:rsidR="00917DCA" w:rsidRPr="00831F59" w:rsidTr="00917D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917DCA" w:rsidRPr="00A82AFE" w:rsidRDefault="00917DCA" w:rsidP="00917DCA">
            <w:pPr>
              <w:pStyle w:val="P2"/>
              <w:jc w:val="left"/>
              <w:rPr>
                <w:rFonts w:ascii="Arial" w:hAnsi="Arial" w:cs="Arial"/>
                <w:b/>
                <w:sz w:val="20"/>
                <w:lang w:val="en-GB"/>
              </w:rPr>
            </w:pPr>
            <w:r>
              <w:rPr>
                <w:rFonts w:ascii="Arial" w:hAnsi="Arial" w:cs="Arial"/>
                <w:b/>
                <w:sz w:val="20"/>
                <w:lang w:val="en-GB"/>
              </w:rPr>
              <w:t>HMI</w:t>
            </w:r>
          </w:p>
        </w:tc>
        <w:tc>
          <w:tcPr>
            <w:tcW w:w="7655" w:type="dxa"/>
            <w:tcBorders>
              <w:top w:val="single" w:sz="4" w:space="0" w:color="auto"/>
              <w:left w:val="single" w:sz="4" w:space="0" w:color="auto"/>
              <w:bottom w:val="single" w:sz="4" w:space="0" w:color="auto"/>
              <w:right w:val="single" w:sz="4" w:space="0" w:color="auto"/>
            </w:tcBorders>
          </w:tcPr>
          <w:p w:rsidR="00917DCA" w:rsidRPr="00BF01FE" w:rsidRDefault="00917DCA" w:rsidP="00917DCA">
            <w:pPr>
              <w:pStyle w:val="P2"/>
              <w:rPr>
                <w:rFonts w:ascii="Arial" w:hAnsi="Arial" w:cs="Arial"/>
                <w:sz w:val="20"/>
              </w:rPr>
            </w:pPr>
            <w:r w:rsidRPr="00BF01FE">
              <w:rPr>
                <w:rFonts w:ascii="Arial" w:hAnsi="Arial" w:cs="Arial"/>
                <w:sz w:val="20"/>
              </w:rPr>
              <w:t>H</w:t>
            </w:r>
            <w:r>
              <w:rPr>
                <w:rFonts w:ascii="Arial" w:hAnsi="Arial" w:cs="Arial"/>
                <w:sz w:val="20"/>
              </w:rPr>
              <w:t>uman</w:t>
            </w:r>
            <w:r w:rsidRPr="00BF01FE">
              <w:rPr>
                <w:rFonts w:ascii="Arial" w:hAnsi="Arial" w:cs="Arial"/>
                <w:sz w:val="20"/>
              </w:rPr>
              <w:t>-Machine</w:t>
            </w:r>
            <w:r>
              <w:rPr>
                <w:rFonts w:ascii="Arial" w:hAnsi="Arial" w:cs="Arial"/>
                <w:sz w:val="20"/>
              </w:rPr>
              <w:t xml:space="preserve"> Interface</w:t>
            </w:r>
          </w:p>
        </w:tc>
      </w:tr>
      <w:tr w:rsidR="00202209"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IEEE</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Institute of Electrical and Electronics Engineers</w:t>
            </w:r>
          </w:p>
        </w:tc>
      </w:tr>
      <w:tr w:rsidR="00ED6241"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D6241" w:rsidRPr="00BE34C9" w:rsidRDefault="00ED6241" w:rsidP="00ED6241">
            <w:pPr>
              <w:pStyle w:val="P2"/>
              <w:ind w:right="82"/>
              <w:jc w:val="left"/>
              <w:rPr>
                <w:rFonts w:ascii="Arial" w:hAnsi="Arial" w:cs="Arial"/>
                <w:b/>
                <w:sz w:val="20"/>
                <w:lang w:val="en-US"/>
              </w:rPr>
            </w:pPr>
            <w:r w:rsidRPr="00BE34C9">
              <w:rPr>
                <w:rFonts w:ascii="Arial" w:hAnsi="Arial" w:cs="Arial"/>
                <w:b/>
                <w:sz w:val="20"/>
                <w:lang w:val="en-US"/>
              </w:rPr>
              <w:t>IEEE 1516-2010</w:t>
            </w:r>
          </w:p>
        </w:tc>
        <w:tc>
          <w:tcPr>
            <w:tcW w:w="7655" w:type="dxa"/>
            <w:tcBorders>
              <w:top w:val="single" w:sz="4" w:space="0" w:color="auto"/>
              <w:left w:val="single" w:sz="4" w:space="0" w:color="auto"/>
              <w:bottom w:val="single" w:sz="4" w:space="0" w:color="auto"/>
              <w:right w:val="single" w:sz="4" w:space="0" w:color="auto"/>
            </w:tcBorders>
          </w:tcPr>
          <w:p w:rsidR="00ED6241" w:rsidRPr="00BE34C9" w:rsidRDefault="00BE34C9" w:rsidP="00BE34C9">
            <w:pPr>
              <w:pStyle w:val="P2"/>
              <w:rPr>
                <w:rFonts w:ascii="Arial" w:hAnsi="Arial" w:cs="Arial"/>
                <w:sz w:val="20"/>
                <w:lang w:val="en-US"/>
              </w:rPr>
            </w:pPr>
            <w:r w:rsidRPr="00BE34C9">
              <w:rPr>
                <w:rFonts w:ascii="Arial" w:hAnsi="Arial" w:cs="Arial"/>
                <w:sz w:val="20"/>
                <w:lang w:val="en-US"/>
              </w:rPr>
              <w:t>V</w:t>
            </w:r>
            <w:r w:rsidR="009E12D8" w:rsidRPr="009E12D8">
              <w:rPr>
                <w:rFonts w:ascii="Arial" w:hAnsi="Arial" w:cs="Arial"/>
                <w:sz w:val="20"/>
                <w:lang w:val="en-US"/>
              </w:rPr>
              <w:t>ersion of HLA</w:t>
            </w:r>
            <w:r w:rsidR="009E12D8" w:rsidRPr="009E12D8">
              <w:rPr>
                <w:lang w:val="en-US"/>
              </w:rPr>
              <w:t xml:space="preserve"> </w:t>
            </w:r>
            <w:r w:rsidR="009E12D8" w:rsidRPr="009E12D8">
              <w:rPr>
                <w:rFonts w:ascii="Arial" w:hAnsi="Arial" w:cs="Arial"/>
                <w:sz w:val="20"/>
                <w:lang w:val="en-US"/>
              </w:rPr>
              <w:t xml:space="preserve">standard from IEEE approved </w:t>
            </w:r>
            <w:r>
              <w:rPr>
                <w:rFonts w:ascii="Arial" w:hAnsi="Arial" w:cs="Arial"/>
                <w:sz w:val="20"/>
                <w:lang w:val="en-US"/>
              </w:rPr>
              <w:t>in August</w:t>
            </w:r>
            <w:r w:rsidR="009E12D8" w:rsidRPr="009E12D8">
              <w:rPr>
                <w:rFonts w:ascii="Arial" w:hAnsi="Arial" w:cs="Arial"/>
                <w:sz w:val="20"/>
                <w:lang w:val="en-US"/>
              </w:rPr>
              <w:t xml:space="preserve"> 2010</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IP</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Internet Protocol</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IR</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Interoperability Requirement</w:t>
            </w:r>
          </w:p>
        </w:tc>
      </w:tr>
      <w:tr w:rsidR="00D34165"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35580B">
            <w:pPr>
              <w:pStyle w:val="P2"/>
              <w:jc w:val="left"/>
              <w:rPr>
                <w:rFonts w:ascii="Arial" w:hAnsi="Arial" w:cs="Arial"/>
                <w:b/>
                <w:sz w:val="20"/>
                <w:lang w:val="en-US"/>
              </w:rPr>
            </w:pPr>
            <w:r w:rsidRPr="00BE34C9">
              <w:rPr>
                <w:rFonts w:ascii="Arial" w:hAnsi="Arial" w:cs="Arial"/>
                <w:b/>
                <w:sz w:val="20"/>
                <w:lang w:val="en-US"/>
              </w:rPr>
              <w:t>IVCT</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BF01FE">
            <w:pPr>
              <w:pStyle w:val="P2"/>
              <w:rPr>
                <w:rFonts w:ascii="Arial" w:hAnsi="Arial" w:cs="Arial"/>
                <w:sz w:val="20"/>
                <w:lang w:val="en-US"/>
              </w:rPr>
            </w:pPr>
            <w:r>
              <w:rPr>
                <w:rFonts w:ascii="Arial" w:hAnsi="Arial" w:cs="Arial"/>
                <w:sz w:val="20"/>
                <w:lang w:val="en-US"/>
              </w:rPr>
              <w:t>Integration Verification and Certification Tool</w:t>
            </w:r>
          </w:p>
        </w:tc>
      </w:tr>
      <w:tr w:rsidR="00E54942"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54942" w:rsidRPr="00BE34C9" w:rsidRDefault="00E54942" w:rsidP="0035580B">
            <w:pPr>
              <w:pStyle w:val="P2"/>
              <w:jc w:val="left"/>
              <w:rPr>
                <w:rFonts w:ascii="Arial" w:hAnsi="Arial" w:cs="Arial"/>
                <w:b/>
                <w:sz w:val="20"/>
                <w:lang w:val="en-US"/>
              </w:rPr>
            </w:pPr>
            <w:r w:rsidRPr="00BE34C9">
              <w:rPr>
                <w:rFonts w:ascii="Arial" w:hAnsi="Arial" w:cs="Arial"/>
                <w:b/>
                <w:sz w:val="20"/>
                <w:lang w:val="en-US"/>
              </w:rPr>
              <w:t>JSON</w:t>
            </w:r>
          </w:p>
        </w:tc>
        <w:tc>
          <w:tcPr>
            <w:tcW w:w="7655" w:type="dxa"/>
            <w:tcBorders>
              <w:top w:val="single" w:sz="4" w:space="0" w:color="auto"/>
              <w:left w:val="single" w:sz="4" w:space="0" w:color="auto"/>
              <w:bottom w:val="single" w:sz="4" w:space="0" w:color="auto"/>
              <w:right w:val="single" w:sz="4" w:space="0" w:color="auto"/>
            </w:tcBorders>
          </w:tcPr>
          <w:p w:rsidR="00E54942" w:rsidRPr="00BE34C9" w:rsidRDefault="004549BC" w:rsidP="00BF01FE">
            <w:pPr>
              <w:pStyle w:val="P2"/>
              <w:rPr>
                <w:rFonts w:ascii="Arial" w:hAnsi="Arial" w:cs="Arial"/>
                <w:sz w:val="20"/>
                <w:lang w:val="en-US"/>
              </w:rPr>
            </w:pPr>
            <w:r>
              <w:rPr>
                <w:rFonts w:ascii="Arial" w:hAnsi="Arial" w:cs="Arial"/>
                <w:sz w:val="20"/>
                <w:lang w:val="en-US"/>
              </w:rPr>
              <w:t>JavaScript Object Notation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M&amp;S ou MS</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Modelling &amp; Simulation</w:t>
            </w:r>
          </w:p>
        </w:tc>
      </w:tr>
      <w:tr w:rsidR="0020543E"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543E" w:rsidRPr="00BE34C9" w:rsidRDefault="0020543E" w:rsidP="0020543E">
            <w:pPr>
              <w:pStyle w:val="P2"/>
              <w:jc w:val="left"/>
              <w:rPr>
                <w:rFonts w:ascii="Arial" w:hAnsi="Arial" w:cs="Arial"/>
                <w:b/>
                <w:sz w:val="20"/>
                <w:lang w:val="en-US"/>
              </w:rPr>
            </w:pPr>
            <w:r w:rsidRPr="00BE34C9">
              <w:rPr>
                <w:rFonts w:ascii="Arial" w:hAnsi="Arial" w:cs="Arial"/>
                <w:b/>
                <w:sz w:val="20"/>
                <w:lang w:val="en-US"/>
              </w:rPr>
              <w:t>MOM/MIM</w:t>
            </w:r>
          </w:p>
        </w:tc>
        <w:tc>
          <w:tcPr>
            <w:tcW w:w="7655" w:type="dxa"/>
            <w:tcBorders>
              <w:top w:val="single" w:sz="4" w:space="0" w:color="auto"/>
              <w:left w:val="single" w:sz="4" w:space="0" w:color="auto"/>
              <w:bottom w:val="single" w:sz="4" w:space="0" w:color="auto"/>
              <w:right w:val="single" w:sz="4" w:space="0" w:color="auto"/>
            </w:tcBorders>
          </w:tcPr>
          <w:p w:rsidR="0020543E" w:rsidRPr="00BE34C9" w:rsidRDefault="004549BC" w:rsidP="00E73CE8">
            <w:pPr>
              <w:pStyle w:val="P2"/>
              <w:rPr>
                <w:rFonts w:ascii="Arial" w:hAnsi="Arial" w:cs="Arial"/>
                <w:sz w:val="20"/>
                <w:lang w:val="en-US"/>
              </w:rPr>
            </w:pPr>
            <w:r>
              <w:rPr>
                <w:rFonts w:ascii="Arial" w:hAnsi="Arial" w:cs="Arial"/>
                <w:sz w:val="20"/>
                <w:lang w:val="en-US"/>
              </w:rPr>
              <w:t>Management Object Model (MOM) &amp; Initialization Module (MIM)</w:t>
            </w:r>
          </w:p>
        </w:tc>
      </w:tr>
      <w:tr w:rsidR="00202209" w:rsidRPr="00215646"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MSG</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202209" w:rsidP="00BE34C9">
            <w:pPr>
              <w:pStyle w:val="P2"/>
              <w:rPr>
                <w:rFonts w:ascii="Arial" w:hAnsi="Arial" w:cs="Arial"/>
                <w:sz w:val="20"/>
                <w:lang w:val="en-US"/>
              </w:rPr>
            </w:pPr>
            <w:r w:rsidRPr="00BE34C9">
              <w:rPr>
                <w:rFonts w:ascii="Arial" w:hAnsi="Arial" w:cs="Arial"/>
                <w:sz w:val="20"/>
                <w:lang w:val="en-US"/>
              </w:rPr>
              <w:t>Modelling &amp; Simulation Group (</w:t>
            </w:r>
            <w:r w:rsidR="00BE34C9">
              <w:rPr>
                <w:rFonts w:ascii="Arial" w:hAnsi="Arial" w:cs="Arial"/>
                <w:sz w:val="20"/>
                <w:lang w:val="en-US"/>
              </w:rPr>
              <w:t>NATO</w:t>
            </w:r>
            <w:r w:rsidRPr="00BE34C9">
              <w:rPr>
                <w:rFonts w:ascii="Arial" w:hAnsi="Arial" w:cs="Arial"/>
                <w:sz w:val="20"/>
                <w:lang w:val="en-US"/>
              </w:rPr>
              <w:t xml:space="preserve">, </w:t>
            </w:r>
            <w:r w:rsidR="00BE34C9">
              <w:rPr>
                <w:rFonts w:ascii="Arial" w:hAnsi="Arial" w:cs="Arial"/>
                <w:sz w:val="20"/>
                <w:lang w:val="en-US"/>
              </w:rPr>
              <w:t>see also</w:t>
            </w:r>
            <w:r w:rsidRPr="00BE34C9">
              <w:rPr>
                <w:rFonts w:ascii="Arial" w:hAnsi="Arial" w:cs="Arial"/>
                <w:sz w:val="20"/>
                <w:lang w:val="en-US"/>
              </w:rPr>
              <w:t xml:space="preserve"> NMSG)</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D34165" w:rsidP="0035580B">
            <w:pPr>
              <w:pStyle w:val="P2"/>
              <w:jc w:val="left"/>
              <w:rPr>
                <w:rFonts w:ascii="Arial" w:hAnsi="Arial" w:cs="Arial"/>
                <w:b/>
                <w:sz w:val="20"/>
                <w:lang w:val="en-US"/>
              </w:rPr>
            </w:pPr>
            <w:r w:rsidRPr="00BE34C9">
              <w:rPr>
                <w:rFonts w:ascii="Arial" w:hAnsi="Arial" w:cs="Arial"/>
                <w:b/>
                <w:sz w:val="20"/>
                <w:lang w:val="en-US"/>
              </w:rPr>
              <w:t>NATO</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North Atlantic Treaty Organization</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5B27D3">
            <w:pPr>
              <w:pStyle w:val="P2"/>
              <w:jc w:val="left"/>
              <w:rPr>
                <w:rFonts w:ascii="Arial" w:hAnsi="Arial" w:cs="Arial"/>
                <w:b/>
                <w:sz w:val="20"/>
                <w:lang w:val="en-US"/>
              </w:rPr>
            </w:pPr>
            <w:r w:rsidRPr="00BE34C9">
              <w:rPr>
                <w:rFonts w:ascii="Arial" w:hAnsi="Arial" w:cs="Arial"/>
                <w:b/>
                <w:sz w:val="20"/>
                <w:lang w:val="en-US"/>
              </w:rPr>
              <w:t>NMSG</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D34165" w:rsidP="00BE34C9">
            <w:pPr>
              <w:pStyle w:val="P2"/>
              <w:rPr>
                <w:rFonts w:ascii="Arial" w:hAnsi="Arial" w:cs="Arial"/>
                <w:sz w:val="20"/>
                <w:lang w:val="en-US"/>
              </w:rPr>
            </w:pPr>
            <w:r w:rsidRPr="00BE34C9">
              <w:rPr>
                <w:rFonts w:ascii="Arial" w:hAnsi="Arial" w:cs="Arial"/>
                <w:sz w:val="20"/>
                <w:lang w:val="en-US"/>
              </w:rPr>
              <w:t>NATO Modelling &amp; Simulation Group</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OMT</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HLA Object Model Template</w:t>
            </w:r>
          </w:p>
        </w:tc>
      </w:tr>
      <w:tr w:rsidR="008F46E9" w:rsidRPr="00BE34C9" w:rsidTr="00D959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8F46E9" w:rsidRPr="00BE34C9" w:rsidRDefault="008F46E9" w:rsidP="00D9598F">
            <w:pPr>
              <w:pStyle w:val="P2"/>
              <w:jc w:val="left"/>
              <w:rPr>
                <w:rFonts w:ascii="Arial" w:hAnsi="Arial" w:cs="Arial"/>
                <w:b/>
                <w:sz w:val="20"/>
                <w:lang w:val="en-US"/>
              </w:rPr>
            </w:pPr>
            <w:r w:rsidRPr="00BE34C9">
              <w:rPr>
                <w:rFonts w:ascii="Arial" w:hAnsi="Arial" w:cs="Arial"/>
                <w:b/>
                <w:sz w:val="20"/>
                <w:lang w:val="en-US"/>
              </w:rPr>
              <w:t>RSI</w:t>
            </w:r>
          </w:p>
        </w:tc>
        <w:tc>
          <w:tcPr>
            <w:tcW w:w="7655" w:type="dxa"/>
            <w:tcBorders>
              <w:top w:val="single" w:sz="4" w:space="0" w:color="auto"/>
              <w:left w:val="single" w:sz="4" w:space="0" w:color="auto"/>
              <w:bottom w:val="single" w:sz="4" w:space="0" w:color="auto"/>
              <w:right w:val="single" w:sz="4" w:space="0" w:color="auto"/>
            </w:tcBorders>
          </w:tcPr>
          <w:p w:rsidR="008F46E9" w:rsidRPr="00BE34C9" w:rsidRDefault="004549BC" w:rsidP="00D9598F">
            <w:pPr>
              <w:pStyle w:val="P2"/>
              <w:rPr>
                <w:rFonts w:ascii="Arial" w:hAnsi="Arial" w:cs="Arial"/>
                <w:sz w:val="20"/>
                <w:lang w:val="en-US"/>
              </w:rPr>
            </w:pPr>
            <w:r>
              <w:rPr>
                <w:rFonts w:ascii="Arial" w:hAnsi="Arial" w:cs="Arial"/>
                <w:sz w:val="20"/>
                <w:lang w:val="en-US"/>
              </w:rPr>
              <w:t>Report Service Invocation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RTI</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Run-Time Infrastructure</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SOM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Simulation Object Model</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TE</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 Environment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Test Case</w:t>
            </w:r>
          </w:p>
        </w:tc>
      </w:tr>
    </w:tbl>
    <w:p w:rsidR="001A2F4C" w:rsidRPr="00BE34C9" w:rsidRDefault="001A2F4C" w:rsidP="001A2F4C">
      <w:pPr>
        <w:rPr>
          <w:lang w:val="en-US"/>
        </w:rPr>
      </w:pPr>
    </w:p>
    <w:p w:rsidR="001A2F4C" w:rsidRPr="00BE34C9" w:rsidRDefault="004549BC" w:rsidP="00B87C1F">
      <w:pPr>
        <w:pStyle w:val="Titre3"/>
        <w:tabs>
          <w:tab w:val="clear" w:pos="709"/>
          <w:tab w:val="left" w:pos="1361"/>
        </w:tabs>
        <w:ind w:left="1361" w:hanging="794"/>
        <w:rPr>
          <w:lang w:val="en-US"/>
        </w:rPr>
      </w:pPr>
      <w:bookmarkStart w:id="19" w:name="_Toc39398180"/>
      <w:bookmarkStart w:id="20" w:name="_Toc69201418"/>
      <w:bookmarkStart w:id="21" w:name="_Toc190071953"/>
      <w:bookmarkStart w:id="22" w:name="_Toc287626239"/>
      <w:bookmarkStart w:id="23" w:name="_Toc342062143"/>
      <w:bookmarkStart w:id="24" w:name="_Toc426704001"/>
      <w:bookmarkStart w:id="25" w:name="_Toc503537137"/>
      <w:r>
        <w:rPr>
          <w:lang w:val="en-US"/>
        </w:rPr>
        <w:t>Definitions</w:t>
      </w:r>
      <w:bookmarkEnd w:id="19"/>
      <w:bookmarkEnd w:id="20"/>
      <w:bookmarkEnd w:id="21"/>
      <w:bookmarkEnd w:id="22"/>
      <w:bookmarkEnd w:id="23"/>
      <w:bookmarkEnd w:id="24"/>
      <w:bookmarkEnd w:id="25"/>
    </w:p>
    <w:p w:rsidR="001A2F4C" w:rsidRPr="00BE34C9" w:rsidRDefault="001A2F4C" w:rsidP="001A2F4C">
      <w:pPr>
        <w:rPr>
          <w:lang w:val="en-US"/>
        </w:rPr>
      </w:pPr>
      <w:bookmarkStart w:id="26" w:name="OLE_LINK1"/>
      <w:bookmarkStart w:id="27" w:name="OLE_LINK2"/>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914"/>
        <w:gridCol w:w="7655"/>
      </w:tblGrid>
      <w:tr w:rsidR="001A2F4C" w:rsidRPr="00BE34C9" w:rsidTr="0035580B">
        <w:trPr>
          <w:cantSplit/>
          <w:tblHeader/>
        </w:trPr>
        <w:tc>
          <w:tcPr>
            <w:tcW w:w="1914" w:type="dxa"/>
            <w:shd w:val="pct10" w:color="auto" w:fill="auto"/>
          </w:tcPr>
          <w:p w:rsidR="001A2F4C" w:rsidRPr="00BE34C9" w:rsidRDefault="004549BC" w:rsidP="0035580B">
            <w:pPr>
              <w:pStyle w:val="EntteTableau"/>
              <w:rPr>
                <w:rFonts w:ascii="Arial" w:hAnsi="Arial" w:cs="Arial"/>
                <w:lang w:val="en-US"/>
              </w:rPr>
            </w:pPr>
            <w:r>
              <w:rPr>
                <w:rFonts w:ascii="Arial" w:hAnsi="Arial" w:cs="Arial"/>
                <w:lang w:val="en-US"/>
              </w:rPr>
              <w:t>Name</w:t>
            </w:r>
          </w:p>
        </w:tc>
        <w:tc>
          <w:tcPr>
            <w:tcW w:w="7655" w:type="dxa"/>
            <w:shd w:val="pct10" w:color="auto" w:fill="auto"/>
          </w:tcPr>
          <w:p w:rsidR="001A2F4C" w:rsidRPr="00BE34C9" w:rsidRDefault="004549BC" w:rsidP="00421CA9">
            <w:pPr>
              <w:pStyle w:val="EntteTableau"/>
              <w:rPr>
                <w:rFonts w:ascii="Arial" w:hAnsi="Arial" w:cs="Arial"/>
                <w:lang w:val="en-US"/>
              </w:rPr>
            </w:pPr>
            <w:r>
              <w:rPr>
                <w:rFonts w:ascii="Arial" w:hAnsi="Arial" w:cs="Arial"/>
                <w:lang w:val="en-US"/>
              </w:rPr>
              <w:t>Definition</w:t>
            </w:r>
          </w:p>
        </w:tc>
      </w:tr>
      <w:tr w:rsidR="001A2F4C" w:rsidRPr="00215646"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1A2F4C" w:rsidRPr="00BE34C9" w:rsidRDefault="00421CA9" w:rsidP="00BE34C9">
            <w:pPr>
              <w:pStyle w:val="P2"/>
              <w:jc w:val="left"/>
              <w:rPr>
                <w:rFonts w:ascii="Arial" w:hAnsi="Arial" w:cs="Arial"/>
                <w:b/>
                <w:sz w:val="20"/>
                <w:lang w:val="en-US"/>
              </w:rPr>
            </w:pPr>
            <w:r w:rsidRPr="00BE34C9">
              <w:rPr>
                <w:rFonts w:ascii="Arial" w:hAnsi="Arial" w:cs="Arial"/>
                <w:b/>
                <w:sz w:val="20"/>
                <w:lang w:val="en-US"/>
              </w:rPr>
              <w:t>C</w:t>
            </w:r>
            <w:r w:rsidR="001A2F4C" w:rsidRPr="00BE34C9">
              <w:rPr>
                <w:rFonts w:ascii="Arial" w:hAnsi="Arial" w:cs="Arial"/>
                <w:b/>
                <w:sz w:val="20"/>
                <w:lang w:val="en-US"/>
              </w:rPr>
              <w:t>ertification</w:t>
            </w:r>
            <w:r w:rsidRPr="00BE34C9">
              <w:rPr>
                <w:rFonts w:ascii="Arial" w:hAnsi="Arial" w:cs="Arial"/>
                <w:b/>
                <w:sz w:val="20"/>
                <w:lang w:val="en-US"/>
              </w:rPr>
              <w:t xml:space="preserve"> </w:t>
            </w:r>
            <w:r w:rsidR="00BE34C9">
              <w:rPr>
                <w:rFonts w:ascii="Arial" w:hAnsi="Arial" w:cs="Arial"/>
                <w:b/>
                <w:sz w:val="20"/>
                <w:lang w:val="en-US"/>
              </w:rPr>
              <w:t>Agent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4549BC" w:rsidP="00421CA9">
            <w:pPr>
              <w:pStyle w:val="P2"/>
              <w:rPr>
                <w:rFonts w:ascii="Arial" w:hAnsi="Arial" w:cs="Arial"/>
                <w:sz w:val="20"/>
                <w:lang w:val="en-US"/>
              </w:rPr>
            </w:pPr>
            <w:r>
              <w:rPr>
                <w:rFonts w:ascii="Arial" w:hAnsi="Arial" w:cs="Arial"/>
                <w:sz w:val="20"/>
                <w:lang w:val="en-US"/>
              </w:rPr>
              <w:t>Person who manages the entire application certification process</w:t>
            </w:r>
          </w:p>
        </w:tc>
      </w:tr>
      <w:tr w:rsidR="00FC2AB6" w:rsidRPr="00215646"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FC2AB6" w:rsidRPr="00BE34C9" w:rsidRDefault="00FC2AB6" w:rsidP="0035580B">
            <w:pPr>
              <w:pStyle w:val="P2"/>
              <w:jc w:val="left"/>
              <w:rPr>
                <w:rFonts w:ascii="Arial" w:hAnsi="Arial" w:cs="Arial"/>
                <w:b/>
                <w:sz w:val="20"/>
                <w:lang w:val="en-US"/>
              </w:rPr>
            </w:pPr>
            <w:r w:rsidRPr="00BE34C9">
              <w:rPr>
                <w:rFonts w:ascii="Arial" w:hAnsi="Arial" w:cs="Arial"/>
                <w:b/>
                <w:sz w:val="20"/>
                <w:lang w:val="en-US"/>
              </w:rPr>
              <w:lastRenderedPageBreak/>
              <w:t>Callback</w:t>
            </w:r>
          </w:p>
        </w:tc>
        <w:tc>
          <w:tcPr>
            <w:tcW w:w="7655" w:type="dxa"/>
            <w:tcBorders>
              <w:top w:val="single" w:sz="4" w:space="0" w:color="auto"/>
              <w:left w:val="single" w:sz="4" w:space="0" w:color="auto"/>
              <w:bottom w:val="single" w:sz="4" w:space="0" w:color="auto"/>
              <w:right w:val="single" w:sz="4" w:space="0" w:color="auto"/>
            </w:tcBorders>
          </w:tcPr>
          <w:p w:rsidR="00FC2AB6" w:rsidRPr="00BE34C9" w:rsidRDefault="004549BC" w:rsidP="00421CA9">
            <w:pPr>
              <w:pStyle w:val="P2"/>
              <w:rPr>
                <w:rFonts w:ascii="Arial" w:hAnsi="Arial" w:cs="Arial"/>
                <w:sz w:val="20"/>
                <w:lang w:val="en-US"/>
              </w:rPr>
            </w:pPr>
            <w:r>
              <w:rPr>
                <w:rFonts w:ascii="Arial" w:hAnsi="Arial" w:cs="Arial"/>
                <w:sz w:val="20"/>
                <w:lang w:val="en-US"/>
              </w:rPr>
              <w:t>HLA / RTI terminology corresponding to the implementation of a programming interface to retrieve information from the RTI</w:t>
            </w:r>
          </w:p>
        </w:tc>
      </w:tr>
    </w:tbl>
    <w:p w:rsidR="001A2F4C" w:rsidRPr="00BE34C9" w:rsidRDefault="001A2F4C" w:rsidP="001A2F4C">
      <w:pPr>
        <w:rPr>
          <w:lang w:val="en-US"/>
        </w:rPr>
      </w:pPr>
    </w:p>
    <w:p w:rsidR="001A2F4C" w:rsidRPr="00BE34C9" w:rsidRDefault="004549BC" w:rsidP="00B87C1F">
      <w:pPr>
        <w:pStyle w:val="Titre2"/>
        <w:rPr>
          <w:lang w:val="en-US"/>
        </w:rPr>
      </w:pPr>
      <w:bookmarkStart w:id="28" w:name="_Toc503537138"/>
      <w:bookmarkEnd w:id="26"/>
      <w:bookmarkEnd w:id="27"/>
      <w:r>
        <w:rPr>
          <w:lang w:val="en-US"/>
        </w:rPr>
        <w:t>Requirement management</w:t>
      </w:r>
      <w:bookmarkEnd w:id="28"/>
    </w:p>
    <w:p w:rsidR="00421CA9" w:rsidRPr="00BE34C9" w:rsidRDefault="004549BC" w:rsidP="00421CA9">
      <w:pPr>
        <w:rPr>
          <w:lang w:val="en-US"/>
        </w:rPr>
      </w:pPr>
      <w:r>
        <w:rPr>
          <w:lang w:val="en-US"/>
        </w:rPr>
        <w:t xml:space="preserve">The requirements of this document (design requirement) are uniquely identified. They are named </w:t>
      </w:r>
      <w:r>
        <w:rPr>
          <w:rStyle w:val="ReqIDCar"/>
          <w:lang w:val="en-US"/>
        </w:rPr>
        <w:t>[IR</w:t>
      </w:r>
      <w:r>
        <w:rPr>
          <w:rStyle w:val="ReqIDCar"/>
          <w:lang w:val="en-US"/>
        </w:rPr>
        <w:noBreakHyphen/>
        <w:t>XXX</w:t>
      </w:r>
      <w:r>
        <w:rPr>
          <w:rStyle w:val="ReqIDCar"/>
          <w:lang w:val="en-US"/>
        </w:rPr>
        <w:noBreakHyphen/>
        <w:t xml:space="preserve"> #]</w:t>
      </w:r>
      <w:r w:rsidR="009E12D8" w:rsidRPr="009E12D8">
        <w:rPr>
          <w:lang w:val="en-US"/>
        </w:rPr>
        <w:t xml:space="preserve"> with:</w:t>
      </w:r>
    </w:p>
    <w:p w:rsidR="00421CA9" w:rsidRPr="00BE34C9" w:rsidRDefault="009E12D8" w:rsidP="00927A8E">
      <w:pPr>
        <w:pStyle w:val="Paragraphedeliste"/>
        <w:numPr>
          <w:ilvl w:val="0"/>
          <w:numId w:val="47"/>
        </w:numPr>
        <w:rPr>
          <w:lang w:val="en-US"/>
        </w:rPr>
      </w:pPr>
      <w:r w:rsidRPr="009E12D8">
        <w:rPr>
          <w:lang w:val="en-US"/>
        </w:rPr>
        <w:t>IR meaning "Interoperability Requirement"</w:t>
      </w:r>
    </w:p>
    <w:p w:rsidR="00421CA9" w:rsidRPr="00BE34C9" w:rsidRDefault="009E12D8" w:rsidP="00927A8E">
      <w:pPr>
        <w:pStyle w:val="Paragraphedeliste"/>
        <w:numPr>
          <w:ilvl w:val="0"/>
          <w:numId w:val="47"/>
        </w:numPr>
        <w:rPr>
          <w:lang w:val="en-US"/>
        </w:rPr>
      </w:pPr>
      <w:r w:rsidRPr="009E12D8">
        <w:rPr>
          <w:lang w:val="en-US"/>
        </w:rPr>
        <w:t>XXX being a string representing the type of requirement:</w:t>
      </w:r>
    </w:p>
    <w:p w:rsidR="00421CA9" w:rsidRPr="00BE34C9" w:rsidRDefault="009E12D8" w:rsidP="00927A8E">
      <w:pPr>
        <w:pStyle w:val="Paragraphedeliste"/>
        <w:numPr>
          <w:ilvl w:val="1"/>
          <w:numId w:val="47"/>
        </w:numPr>
        <w:rPr>
          <w:lang w:val="en-US"/>
        </w:rPr>
      </w:pPr>
      <w:r w:rsidRPr="009E12D8">
        <w:rPr>
          <w:lang w:val="en-US"/>
        </w:rPr>
        <w:t>"BP" for Best Practice requirements</w:t>
      </w:r>
    </w:p>
    <w:p w:rsidR="00421CA9" w:rsidRPr="00BE34C9" w:rsidRDefault="009E12D8" w:rsidP="00927A8E">
      <w:pPr>
        <w:pStyle w:val="Paragraphedeliste"/>
        <w:numPr>
          <w:ilvl w:val="1"/>
          <w:numId w:val="47"/>
        </w:numPr>
        <w:rPr>
          <w:lang w:val="en-US"/>
        </w:rPr>
      </w:pPr>
      <w:r w:rsidRPr="009E12D8">
        <w:rPr>
          <w:lang w:val="en-US"/>
        </w:rPr>
        <w:t>"DOC" for Documentation Requirements</w:t>
      </w:r>
    </w:p>
    <w:p w:rsidR="00421CA9" w:rsidRPr="00BE34C9" w:rsidRDefault="009E12D8" w:rsidP="00927A8E">
      <w:pPr>
        <w:pStyle w:val="Paragraphedeliste"/>
        <w:numPr>
          <w:ilvl w:val="1"/>
          <w:numId w:val="47"/>
        </w:numPr>
        <w:rPr>
          <w:lang w:val="en-US"/>
        </w:rPr>
      </w:pPr>
      <w:r w:rsidRPr="009E12D8">
        <w:rPr>
          <w:lang w:val="en-US"/>
        </w:rPr>
        <w:t>"SOM" for HLA requirements</w:t>
      </w:r>
    </w:p>
    <w:p w:rsidR="00421CA9" w:rsidRPr="00BE34C9" w:rsidRDefault="009E12D8" w:rsidP="00927A8E">
      <w:pPr>
        <w:pStyle w:val="Paragraphedeliste"/>
        <w:numPr>
          <w:ilvl w:val="0"/>
          <w:numId w:val="47"/>
        </w:numPr>
        <w:rPr>
          <w:lang w:val="en-US"/>
        </w:rPr>
      </w:pPr>
      <w:r w:rsidRPr="009E12D8">
        <w:rPr>
          <w:lang w:val="en-US"/>
        </w:rPr>
        <w:t xml:space="preserve"># is the requirement number for </w:t>
      </w:r>
      <w:r w:rsidR="00BE34C9">
        <w:rPr>
          <w:lang w:val="en-US"/>
        </w:rPr>
        <w:t>a</w:t>
      </w:r>
      <w:r w:rsidR="00BE34C9" w:rsidRPr="00BE34C9">
        <w:rPr>
          <w:lang w:val="en-US"/>
        </w:rPr>
        <w:t xml:space="preserve"> </w:t>
      </w:r>
      <w:r w:rsidR="00421CA9" w:rsidRPr="00BE34C9">
        <w:rPr>
          <w:lang w:val="en-US"/>
        </w:rPr>
        <w:t>type</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identifier is </w:t>
      </w:r>
      <w:r w:rsidR="00606FFE">
        <w:rPr>
          <w:lang w:val="en-US"/>
        </w:rPr>
        <w:t>followed</w:t>
      </w:r>
      <w:r w:rsidR="00606FFE" w:rsidRPr="00BE34C9">
        <w:rPr>
          <w:lang w:val="en-US"/>
        </w:rPr>
        <w:t xml:space="preserve"> </w:t>
      </w:r>
      <w:r w:rsidR="00421CA9" w:rsidRPr="00BE34C9">
        <w:rPr>
          <w:lang w:val="en-US"/>
        </w:rPr>
        <w:t>by the description of the requirement.</w:t>
      </w:r>
    </w:p>
    <w:p w:rsidR="00421CA9" w:rsidRPr="00BE34C9" w:rsidRDefault="00421CA9" w:rsidP="00421CA9">
      <w:pPr>
        <w:rPr>
          <w:lang w:val="en-US"/>
        </w:rPr>
      </w:pPr>
    </w:p>
    <w:p w:rsidR="00421CA9" w:rsidRPr="00BE34C9" w:rsidRDefault="009E12D8" w:rsidP="00421CA9">
      <w:pPr>
        <w:rPr>
          <w:lang w:val="en-US"/>
        </w:rPr>
      </w:pPr>
      <w:r w:rsidRPr="009E12D8">
        <w:rPr>
          <w:lang w:val="en-US"/>
        </w:rPr>
        <w:t>Example of requirement:</w:t>
      </w:r>
    </w:p>
    <w:p w:rsidR="00421CA9" w:rsidRPr="00BE34C9" w:rsidRDefault="004549BC" w:rsidP="00421CA9">
      <w:pPr>
        <w:rPr>
          <w:lang w:val="en-US"/>
        </w:rPr>
      </w:pPr>
      <w:r>
        <w:rPr>
          <w:rStyle w:val="ReqIDCar"/>
          <w:lang w:val="en-US"/>
        </w:rPr>
        <w:t>[IR-SOM-0002]</w:t>
      </w:r>
      <w:r w:rsidR="009E12D8" w:rsidRPr="009E12D8">
        <w:rPr>
          <w:lang w:val="en-US"/>
        </w:rPr>
        <w:t xml:space="preserve"> SuT CS / SOM must be consistent.</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main objective is to ensure full traceability between the requirements of this specification and the test </w:t>
      </w:r>
      <w:r w:rsidR="00606FFE">
        <w:rPr>
          <w:lang w:val="en-US"/>
        </w:rPr>
        <w:t>documentation</w:t>
      </w:r>
      <w:r w:rsidR="00606FFE" w:rsidRPr="00BE34C9">
        <w:rPr>
          <w:lang w:val="en-US"/>
        </w:rPr>
        <w:t xml:space="preserve"> </w:t>
      </w:r>
      <w:r w:rsidR="00421CA9" w:rsidRPr="00BE34C9">
        <w:rPr>
          <w:lang w:val="en-US"/>
        </w:rPr>
        <w:t>in the validation phase.</w:t>
      </w:r>
    </w:p>
    <w:p w:rsidR="00734473" w:rsidRPr="00BE34C9" w:rsidRDefault="00734473"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734473" w:rsidRPr="00215646" w:rsidTr="00D31FB8">
        <w:tc>
          <w:tcPr>
            <w:tcW w:w="1101" w:type="dxa"/>
            <w:tcBorders>
              <w:top w:val="single" w:sz="8" w:space="0" w:color="4BACC6"/>
              <w:left w:val="single" w:sz="8" w:space="0" w:color="4BACC6"/>
              <w:bottom w:val="single" w:sz="8" w:space="0" w:color="4BACC6"/>
              <w:right w:val="single" w:sz="8" w:space="0" w:color="4BACC6"/>
            </w:tcBorders>
          </w:tcPr>
          <w:p w:rsidR="00734473"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4473" w:rsidRPr="00BE34C9" w:rsidRDefault="00622FDA" w:rsidP="00606FFE">
            <w:pPr>
              <w:rPr>
                <w:lang w:val="en-US"/>
              </w:rPr>
            </w:pPr>
            <w:r w:rsidRPr="00BE34C9">
              <w:rPr>
                <w:lang w:val="en-US"/>
              </w:rPr>
              <w:t xml:space="preserve">The requirements mentioned in this document </w:t>
            </w:r>
            <w:r w:rsidR="00606FFE">
              <w:rPr>
                <w:lang w:val="en-US"/>
              </w:rPr>
              <w:t>have been written by</w:t>
            </w:r>
            <w:r w:rsidRPr="00BE34C9">
              <w:rPr>
                <w:lang w:val="en-US"/>
              </w:rPr>
              <w:t xml:space="preserve"> "MSG-134" [R1], no technical requirement </w:t>
            </w:r>
            <w:r w:rsidR="00606FFE">
              <w:rPr>
                <w:lang w:val="en-US"/>
              </w:rPr>
              <w:t>were</w:t>
            </w:r>
            <w:r w:rsidRPr="00BE34C9">
              <w:rPr>
                <w:lang w:val="en-US"/>
              </w:rPr>
              <w:t xml:space="preserve"> added</w:t>
            </w:r>
            <w:r w:rsidR="00606FFE">
              <w:rPr>
                <w:lang w:val="en-US"/>
              </w:rPr>
              <w:t>.</w:t>
            </w:r>
          </w:p>
        </w:tc>
      </w:tr>
    </w:tbl>
    <w:p w:rsidR="001A2F4C" w:rsidRPr="00BE34C9" w:rsidRDefault="001A2F4C" w:rsidP="001A2F4C">
      <w:pPr>
        <w:spacing w:before="0" w:after="0"/>
        <w:jc w:val="left"/>
        <w:rPr>
          <w:lang w:val="en-US"/>
        </w:rPr>
      </w:pPr>
      <w:r w:rsidRPr="00BE34C9">
        <w:rPr>
          <w:lang w:val="en-US"/>
        </w:rPr>
        <w:br w:type="page"/>
      </w:r>
    </w:p>
    <w:p w:rsidR="001A2F4C" w:rsidRPr="00BE34C9" w:rsidRDefault="00622FDA" w:rsidP="00B87C1F">
      <w:pPr>
        <w:pStyle w:val="Titre1"/>
        <w:rPr>
          <w:lang w:val="en-US"/>
        </w:rPr>
      </w:pPr>
      <w:bookmarkStart w:id="29" w:name="_Ref424818095"/>
      <w:bookmarkStart w:id="30" w:name="_Toc426704003"/>
      <w:bookmarkStart w:id="31" w:name="_Toc503537139"/>
      <w:r w:rsidRPr="00BE34C9">
        <w:rPr>
          <w:lang w:val="en-US"/>
        </w:rPr>
        <w:lastRenderedPageBreak/>
        <w:t xml:space="preserve">General </w:t>
      </w:r>
      <w:bookmarkEnd w:id="29"/>
      <w:bookmarkEnd w:id="30"/>
      <w:r w:rsidRPr="00BE34C9">
        <w:rPr>
          <w:lang w:val="en-US"/>
        </w:rPr>
        <w:t>overview</w:t>
      </w:r>
      <w:bookmarkEnd w:id="31"/>
    </w:p>
    <w:p w:rsidR="00066EB5" w:rsidRPr="00BE34C9" w:rsidRDefault="009E12D8" w:rsidP="00066EB5">
      <w:pPr>
        <w:pStyle w:val="Titre2"/>
        <w:rPr>
          <w:lang w:val="en-US"/>
        </w:rPr>
      </w:pPr>
      <w:bookmarkStart w:id="32" w:name="_Toc477039955"/>
      <w:bookmarkStart w:id="33" w:name="_Toc503537140"/>
      <w:bookmarkStart w:id="34" w:name="_Ref464228702"/>
      <w:r w:rsidRPr="009E12D8">
        <w:rPr>
          <w:lang w:val="en-US"/>
        </w:rPr>
        <w:t>Basic concepts</w:t>
      </w:r>
      <w:bookmarkEnd w:id="32"/>
      <w:bookmarkEnd w:id="33"/>
    </w:p>
    <w:p w:rsidR="00622FDA" w:rsidRPr="00BE34C9" w:rsidRDefault="009E12D8" w:rsidP="00622FDA">
      <w:pPr>
        <w:rPr>
          <w:lang w:val="en-US"/>
        </w:rPr>
      </w:pPr>
      <w:r w:rsidRPr="009E12D8">
        <w:rPr>
          <w:lang w:val="en-US"/>
        </w:rPr>
        <w:t>IVCT is a software framework for conducting system certifications (SuT).</w:t>
      </w:r>
    </w:p>
    <w:p w:rsidR="00622FDA" w:rsidRPr="00BE34C9" w:rsidRDefault="009E12D8" w:rsidP="00622FDA">
      <w:pPr>
        <w:rPr>
          <w:lang w:val="en-US"/>
        </w:rPr>
      </w:pPr>
      <w:r w:rsidRPr="009E12D8">
        <w:rPr>
          <w:lang w:val="en-US"/>
        </w:rPr>
        <w:t>The test cases are executed using components (ETC) working with</w:t>
      </w:r>
      <w:r w:rsidR="00606FFE">
        <w:rPr>
          <w:lang w:val="en-US"/>
        </w:rPr>
        <w:t>in</w:t>
      </w:r>
      <w:r w:rsidR="00622FDA" w:rsidRPr="00BE34C9">
        <w:rPr>
          <w:lang w:val="en-US"/>
        </w:rPr>
        <w:t xml:space="preserve"> IVCT.</w:t>
      </w:r>
    </w:p>
    <w:p w:rsidR="00622FDA" w:rsidRPr="00BE34C9" w:rsidRDefault="00622FDA" w:rsidP="00622FDA">
      <w:pPr>
        <w:rPr>
          <w:lang w:val="en-US"/>
        </w:rPr>
      </w:pPr>
      <w:r w:rsidRPr="00BE34C9">
        <w:rPr>
          <w:lang w:val="en-US"/>
        </w:rPr>
        <w:t>Each ETC is an implementation of a</w:t>
      </w:r>
      <w:r w:rsidR="00606FFE">
        <w:rPr>
          <w:lang w:val="en-US"/>
        </w:rPr>
        <w:t>n abstract</w:t>
      </w:r>
      <w:r w:rsidRPr="00BE34C9">
        <w:rPr>
          <w:lang w:val="en-US"/>
        </w:rPr>
        <w:t xml:space="preserve"> test case (ATC) describing how to verify a set of interoperability requirements</w:t>
      </w:r>
      <w:r w:rsidR="00606FFE">
        <w:rPr>
          <w:lang w:val="en-US"/>
        </w:rPr>
        <w:t xml:space="preserve"> </w:t>
      </w:r>
      <w:r w:rsidR="00606FFE" w:rsidRPr="00BE34C9">
        <w:rPr>
          <w:lang w:val="en-US"/>
        </w:rPr>
        <w:t>(IR)</w:t>
      </w:r>
      <w:r w:rsidRPr="00BE34C9">
        <w:rPr>
          <w:lang w:val="en-US"/>
        </w:rPr>
        <w:t>.</w:t>
      </w:r>
    </w:p>
    <w:p w:rsidR="00622FDA" w:rsidRPr="00BE34C9" w:rsidRDefault="00622FDA" w:rsidP="00622FDA">
      <w:pPr>
        <w:rPr>
          <w:lang w:val="en-US"/>
        </w:rPr>
      </w:pPr>
      <w:r w:rsidRPr="00BE34C9">
        <w:rPr>
          <w:lang w:val="en-US"/>
        </w:rPr>
        <w:t xml:space="preserve">A set of successfully </w:t>
      </w:r>
      <w:r w:rsidR="007136DC" w:rsidRPr="00BE34C9">
        <w:rPr>
          <w:lang w:val="en-US"/>
        </w:rPr>
        <w:t>passed</w:t>
      </w:r>
      <w:r w:rsidR="00264640">
        <w:rPr>
          <w:lang w:val="en-US"/>
        </w:rPr>
        <w:t xml:space="preserve"> </w:t>
      </w:r>
      <w:r w:rsidR="00264640" w:rsidRPr="00BE34C9">
        <w:rPr>
          <w:lang w:val="en-US"/>
        </w:rPr>
        <w:t>ETC</w:t>
      </w:r>
      <w:r w:rsidR="007136DC" w:rsidRPr="00BE34C9">
        <w:rPr>
          <w:lang w:val="en-US"/>
        </w:rPr>
        <w:t xml:space="preserve"> </w:t>
      </w:r>
      <w:r w:rsidRPr="00BE34C9">
        <w:rPr>
          <w:lang w:val="en-US"/>
        </w:rPr>
        <w:t xml:space="preserve">allows </w:t>
      </w:r>
      <w:r w:rsidR="00264640" w:rsidRPr="00BE34C9">
        <w:rPr>
          <w:lang w:val="en-US"/>
        </w:rPr>
        <w:t>obtaining</w:t>
      </w:r>
      <w:r w:rsidRPr="00BE34C9">
        <w:rPr>
          <w:lang w:val="en-US"/>
        </w:rPr>
        <w:t xml:space="preserve"> a badge (CB).</w:t>
      </w:r>
    </w:p>
    <w:p w:rsidR="007136DC" w:rsidRPr="00BE34C9" w:rsidRDefault="007136DC" w:rsidP="00622FDA">
      <w:pPr>
        <w:rPr>
          <w:lang w:val="en-US"/>
        </w:rPr>
      </w:pPr>
    </w:p>
    <w:p w:rsidR="001A2F4C" w:rsidRPr="00BE34C9" w:rsidRDefault="009E12D8" w:rsidP="00B87C1F">
      <w:pPr>
        <w:pStyle w:val="Titre2"/>
        <w:rPr>
          <w:lang w:val="en-US"/>
        </w:rPr>
      </w:pPr>
      <w:bookmarkStart w:id="35" w:name="_Toc503537141"/>
      <w:r w:rsidRPr="009E12D8">
        <w:rPr>
          <w:lang w:val="en-US"/>
        </w:rPr>
        <w:t xml:space="preserve">Certification framework </w:t>
      </w:r>
      <w:bookmarkEnd w:id="34"/>
      <w:r w:rsidRPr="009E12D8">
        <w:rPr>
          <w:lang w:val="en-US"/>
        </w:rPr>
        <w:t>architecture</w:t>
      </w:r>
      <w:bookmarkEnd w:id="35"/>
    </w:p>
    <w:p w:rsidR="00740282" w:rsidRPr="00BE34C9" w:rsidRDefault="007136DC" w:rsidP="00C869CB">
      <w:pPr>
        <w:rPr>
          <w:lang w:val="en-US"/>
        </w:rPr>
      </w:pPr>
      <w:r w:rsidRPr="00BE34C9">
        <w:rPr>
          <w:lang w:val="en-US"/>
        </w:rPr>
        <w:t>The overall architecture of the IVCT Framework can be schematized as follows:</w:t>
      </w:r>
    </w:p>
    <w:p w:rsidR="002F4A9C" w:rsidRPr="00BE34C9" w:rsidRDefault="002F4A9C" w:rsidP="00C869CB">
      <w:pPr>
        <w:rPr>
          <w:lang w:val="en-US"/>
        </w:rPr>
      </w:pPr>
    </w:p>
    <w:p w:rsidR="002F4A9C" w:rsidRPr="00BE34C9" w:rsidRDefault="009E12D8">
      <w:pPr>
        <w:spacing w:before="0" w:after="0"/>
        <w:jc w:val="left"/>
        <w:rPr>
          <w:lang w:val="en-US"/>
        </w:rPr>
      </w:pPr>
      <w:r w:rsidRPr="009E12D8">
        <w:rPr>
          <w:lang w:val="en-US"/>
        </w:rPr>
        <w:br w:type="page"/>
      </w:r>
    </w:p>
    <w:p w:rsidR="00CF0717" w:rsidRPr="00BE34C9" w:rsidRDefault="00CF0717" w:rsidP="00C869CB">
      <w:pPr>
        <w:rPr>
          <w:lang w:val="en-US"/>
        </w:rPr>
        <w:sectPr w:rsidR="00CF0717" w:rsidRPr="00BE34C9" w:rsidSect="00CF0717">
          <w:headerReference w:type="default" r:id="rId13"/>
          <w:footerReference w:type="default" r:id="rId14"/>
          <w:pgSz w:w="11906" w:h="16838" w:code="9"/>
          <w:pgMar w:top="1134" w:right="1134" w:bottom="1134" w:left="1134" w:header="680" w:footer="509" w:gutter="0"/>
          <w:cols w:space="720"/>
          <w:docGrid w:linePitch="272"/>
        </w:sectPr>
      </w:pPr>
    </w:p>
    <w:p w:rsidR="00ED6241" w:rsidRPr="00BE34C9" w:rsidRDefault="00BC4DB8" w:rsidP="00C869CB">
      <w:pPr>
        <w:rPr>
          <w:lang w:val="en-US"/>
        </w:rPr>
      </w:pPr>
      <w:r>
        <w:rPr>
          <w:noProof/>
        </w:rPr>
        <w:lastRenderedPageBreak/>
        <w:drawing>
          <wp:inline distT="0" distB="0" distL="0" distR="0">
            <wp:extent cx="9374400" cy="397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9374400" cy="3974400"/>
                    </a:xfrm>
                    <a:prstGeom prst="rect">
                      <a:avLst/>
                    </a:prstGeom>
                    <a:noFill/>
                    <a:ln w="9525">
                      <a:noFill/>
                      <a:miter lim="800000"/>
                      <a:headEnd/>
                      <a:tailEnd/>
                    </a:ln>
                  </pic:spPr>
                </pic:pic>
              </a:graphicData>
            </a:graphic>
          </wp:inline>
        </w:drawing>
      </w:r>
    </w:p>
    <w:p w:rsidR="00ED6241" w:rsidRPr="00BE34C9" w:rsidRDefault="009E12D8" w:rsidP="00ED6241">
      <w:pPr>
        <w:pStyle w:val="Lgende"/>
        <w:outlineLvl w:val="0"/>
        <w:rPr>
          <w:lang w:val="en-US"/>
        </w:rPr>
      </w:pPr>
      <w:bookmarkStart w:id="36" w:name="_Toc503536865"/>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43677C">
        <w:rPr>
          <w:noProof/>
          <w:lang w:val="en-US"/>
        </w:rPr>
        <w:t>1</w:t>
      </w:r>
      <w:r w:rsidR="009105AF" w:rsidRPr="009E12D8">
        <w:rPr>
          <w:lang w:val="en-US"/>
        </w:rPr>
        <w:fldChar w:fldCharType="end"/>
      </w:r>
      <w:r w:rsidR="00E11D61">
        <w:rPr>
          <w:lang w:val="en-US"/>
        </w:rPr>
        <w:t>:</w:t>
      </w:r>
      <w:r w:rsidRPr="009E12D8">
        <w:rPr>
          <w:lang w:val="en-US"/>
        </w:rPr>
        <w:t xml:space="preserve"> IVCT Framework overview</w:t>
      </w:r>
      <w:bookmarkEnd w:id="36"/>
    </w:p>
    <w:p w:rsidR="00054961" w:rsidRPr="00BE34C9" w:rsidRDefault="00054961" w:rsidP="007C6F78">
      <w:pPr>
        <w:rPr>
          <w:lang w:val="en-US"/>
        </w:rPr>
        <w:sectPr w:rsidR="00054961" w:rsidRPr="00BE34C9" w:rsidSect="00CF0717">
          <w:pgSz w:w="16838" w:h="11906" w:orient="landscape" w:code="9"/>
          <w:pgMar w:top="1134" w:right="1134" w:bottom="1134" w:left="1134" w:header="680" w:footer="509" w:gutter="0"/>
          <w:cols w:space="720"/>
          <w:docGrid w:linePitch="272"/>
        </w:sectPr>
      </w:pPr>
    </w:p>
    <w:p w:rsidR="007136DC" w:rsidRPr="00BE34C9" w:rsidRDefault="009E12D8" w:rsidP="007136DC">
      <w:pPr>
        <w:rPr>
          <w:lang w:val="en-US"/>
        </w:rPr>
      </w:pPr>
      <w:r w:rsidRPr="009E12D8">
        <w:rPr>
          <w:lang w:val="en-US"/>
        </w:rPr>
        <w:lastRenderedPageBreak/>
        <w:t>In this architecture, the implementation of a test case corresponds to the development of a "Test Case Library".</w:t>
      </w:r>
    </w:p>
    <w:p w:rsidR="007136DC" w:rsidRPr="00BE34C9" w:rsidRDefault="007136DC" w:rsidP="007136DC">
      <w:pPr>
        <w:rPr>
          <w:lang w:val="en-US"/>
        </w:rPr>
      </w:pPr>
    </w:p>
    <w:p w:rsidR="001F70E1" w:rsidRPr="00BE34C9" w:rsidRDefault="001F70E1" w:rsidP="007136DC">
      <w:pPr>
        <w:rPr>
          <w:lang w:val="en-US"/>
        </w:rPr>
      </w:pPr>
    </w:p>
    <w:p w:rsidR="007136DC" w:rsidRPr="00BE34C9" w:rsidRDefault="009E12D8" w:rsidP="007136DC">
      <w:pPr>
        <w:rPr>
          <w:lang w:val="en-US"/>
        </w:rPr>
      </w:pPr>
      <w:r w:rsidRPr="009E12D8">
        <w:rPr>
          <w:lang w:val="en-US"/>
        </w:rPr>
        <w:t>The other major components for the development and use of a test case are:</w:t>
      </w:r>
    </w:p>
    <w:p w:rsidR="007136DC" w:rsidRPr="00BE34C9" w:rsidRDefault="009E12D8" w:rsidP="00927A8E">
      <w:pPr>
        <w:pStyle w:val="Paragraphedeliste"/>
        <w:numPr>
          <w:ilvl w:val="0"/>
          <w:numId w:val="48"/>
        </w:numPr>
        <w:rPr>
          <w:lang w:val="en-US"/>
        </w:rPr>
      </w:pPr>
      <w:r w:rsidRPr="009E12D8">
        <w:rPr>
          <w:lang w:val="en-US"/>
        </w:rPr>
        <w:t>"Cmd Line Tool" and "IVCT Commander" for configur</w:t>
      </w:r>
      <w:r w:rsidR="00264640">
        <w:rPr>
          <w:lang w:val="en-US"/>
        </w:rPr>
        <w:t>ation</w:t>
      </w:r>
      <w:r w:rsidR="007136DC" w:rsidRPr="00BE34C9">
        <w:rPr>
          <w:lang w:val="en-US"/>
        </w:rPr>
        <w:t xml:space="preserve"> (reading and transmitting configuration paramete</w:t>
      </w:r>
      <w:r w:rsidRPr="009E12D8">
        <w:rPr>
          <w:lang w:val="en-US"/>
        </w:rPr>
        <w:t>rs of a test case) and execution (sending orders to "TC Engine")</w:t>
      </w:r>
    </w:p>
    <w:p w:rsidR="007136DC" w:rsidRPr="00BE34C9" w:rsidRDefault="009E12D8" w:rsidP="00927A8E">
      <w:pPr>
        <w:pStyle w:val="Paragraphedeliste"/>
        <w:numPr>
          <w:ilvl w:val="0"/>
          <w:numId w:val="48"/>
        </w:numPr>
        <w:rPr>
          <w:lang w:val="en-US"/>
        </w:rPr>
      </w:pPr>
      <w:r w:rsidRPr="009E12D8">
        <w:rPr>
          <w:lang w:val="en-US"/>
        </w:rPr>
        <w:t xml:space="preserve">"TC Engine", which receives orders from the </w:t>
      </w:r>
      <w:r w:rsidR="00264640" w:rsidRPr="00BE34C9">
        <w:rPr>
          <w:lang w:val="en-US"/>
        </w:rPr>
        <w:t xml:space="preserve">two </w:t>
      </w:r>
      <w:r w:rsidR="007136DC" w:rsidRPr="00BE34C9">
        <w:rPr>
          <w:lang w:val="en-US"/>
        </w:rPr>
        <w:t xml:space="preserve">previous components, dynamically loads the test case (external library, i.e. </w:t>
      </w:r>
      <w:r w:rsidRPr="009E12D8">
        <w:rPr>
          <w:lang w:val="en-US"/>
        </w:rPr>
        <w:t>Java .jar</w:t>
      </w:r>
      <w:r w:rsidR="00264640">
        <w:rPr>
          <w:lang w:val="en-US"/>
        </w:rPr>
        <w:t xml:space="preserve"> file</w:t>
      </w:r>
      <w:r w:rsidR="007136DC" w:rsidRPr="00BE34C9">
        <w:rPr>
          <w:lang w:val="en-US"/>
        </w:rPr>
        <w:t>) and calls the methods to activate th</w:t>
      </w:r>
      <w:r w:rsidR="00264640">
        <w:rPr>
          <w:lang w:val="en-US"/>
        </w:rPr>
        <w:t>at</w:t>
      </w:r>
      <w:r w:rsidR="007136DC" w:rsidRPr="00BE34C9">
        <w:rPr>
          <w:lang w:val="en-US"/>
        </w:rPr>
        <w:t xml:space="preserve"> test case</w:t>
      </w:r>
    </w:p>
    <w:p w:rsidR="007136DC" w:rsidRPr="00BE34C9" w:rsidRDefault="007136DC" w:rsidP="007136DC">
      <w:pPr>
        <w:rPr>
          <w:lang w:val="en-US"/>
        </w:rPr>
      </w:pPr>
    </w:p>
    <w:p w:rsidR="007136DC" w:rsidRPr="00BE34C9" w:rsidRDefault="007136DC" w:rsidP="007136DC">
      <w:pPr>
        <w:rPr>
          <w:lang w:val="en-US"/>
        </w:rPr>
      </w:pPr>
    </w:p>
    <w:p w:rsidR="001253CD" w:rsidRPr="00BE34C9" w:rsidRDefault="001253CD" w:rsidP="001F70E1">
      <w:pPr>
        <w:rPr>
          <w:lang w:val="en-US"/>
        </w:rPr>
      </w:pPr>
    </w:p>
    <w:p w:rsidR="007935CA" w:rsidRPr="00BE34C9" w:rsidRDefault="007935CA" w:rsidP="001253CD">
      <w:pPr>
        <w:pStyle w:val="Titre2"/>
        <w:rPr>
          <w:lang w:val="en-US"/>
        </w:rPr>
        <w:sectPr w:rsidR="007935CA" w:rsidRPr="00BE34C9" w:rsidSect="00054961">
          <w:pgSz w:w="11906" w:h="16838" w:code="9"/>
          <w:pgMar w:top="1134" w:right="1134" w:bottom="1134" w:left="1134" w:header="680" w:footer="509" w:gutter="0"/>
          <w:cols w:space="720"/>
          <w:docGrid w:linePitch="272"/>
        </w:sectPr>
      </w:pPr>
      <w:bookmarkStart w:id="37" w:name="_Ref464228729"/>
    </w:p>
    <w:p w:rsidR="001253CD" w:rsidRPr="00BE34C9" w:rsidRDefault="009E12D8" w:rsidP="001253CD">
      <w:pPr>
        <w:pStyle w:val="Titre2"/>
        <w:rPr>
          <w:lang w:val="en-US"/>
        </w:rPr>
      </w:pPr>
      <w:bookmarkStart w:id="38" w:name="_Toc503537142"/>
      <w:r w:rsidRPr="009E12D8">
        <w:rPr>
          <w:lang w:val="en-US"/>
        </w:rPr>
        <w:lastRenderedPageBreak/>
        <w:t>Test Case architecture</w:t>
      </w:r>
      <w:bookmarkEnd w:id="37"/>
      <w:bookmarkEnd w:id="38"/>
    </w:p>
    <w:p w:rsidR="001F70E1" w:rsidRPr="00BE34C9" w:rsidRDefault="009E12D8" w:rsidP="00684EDF">
      <w:pPr>
        <w:rPr>
          <w:lang w:val="en-US"/>
        </w:rPr>
      </w:pPr>
      <w:r w:rsidRPr="009E12D8">
        <w:rPr>
          <w:lang w:val="en-US"/>
        </w:rPr>
        <w:t>From a "Development" point of view, a test case (here called "Test Suite"</w:t>
      </w:r>
      <w:r w:rsidR="001F70E1" w:rsidRPr="00BE34C9">
        <w:rPr>
          <w:rStyle w:val="Appelnotedebasdep"/>
          <w:lang w:val="en-US"/>
        </w:rPr>
        <w:footnoteReference w:id="1"/>
      </w:r>
      <w:r w:rsidR="001F70E1" w:rsidRPr="00BE34C9">
        <w:rPr>
          <w:lang w:val="en-US"/>
        </w:rPr>
        <w:t xml:space="preserve">) is </w:t>
      </w:r>
      <w:r w:rsidR="00E82149">
        <w:rPr>
          <w:lang w:val="en-US"/>
        </w:rPr>
        <w:t>situated</w:t>
      </w:r>
      <w:r w:rsidR="00E82149" w:rsidRPr="00BE34C9">
        <w:rPr>
          <w:lang w:val="en-US"/>
        </w:rPr>
        <w:t xml:space="preserve"> </w:t>
      </w:r>
      <w:r w:rsidR="001F70E1" w:rsidRPr="00BE34C9">
        <w:rPr>
          <w:lang w:val="en-US"/>
        </w:rPr>
        <w:t>as follows:</w:t>
      </w:r>
    </w:p>
    <w:p w:rsidR="00A416A5" w:rsidRPr="00BE34C9" w:rsidRDefault="00A416A5" w:rsidP="00684EDF">
      <w:pPr>
        <w:rPr>
          <w:lang w:val="en-US"/>
        </w:rPr>
      </w:pPr>
    </w:p>
    <w:p w:rsidR="00684EDF" w:rsidRPr="00BE34C9" w:rsidRDefault="00215646" w:rsidP="00684EDF">
      <w:pPr>
        <w:jc w:val="center"/>
        <w:rPr>
          <w:lang w:val="en-US"/>
        </w:rPr>
      </w:pPr>
      <w:r>
        <w:rPr>
          <w:noProof/>
        </w:rPr>
        <w:pict>
          <v:oval id="Oval 4" o:spid="_x0000_s1026" style="position:absolute;left:0;text-align:left;margin-left:27.9pt;margin-top:319.95pt;width:237.95pt;height:7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" filled="f" fillcolor="#c0504d [3205]" strokecolor="red" strokeweight="1.5pt">
            <v:shadow on="t" color="#622423 [1605]" opacity=".5" offset="1pt"/>
          </v:oval>
        </w:pict>
      </w:r>
      <w:r>
        <w:rPr>
          <w:noProof/>
        </w:rPr>
        <w:pict>
          <v:shapetype id="_x0000_t202" coordsize="21600,21600" o:spt="202" path="m,l,21600r21600,l21600,xe">
            <v:stroke joinstyle="miter"/>
            <v:path gradientshapeok="t" o:connecttype="rect"/>
          </v:shapetype>
          <v:shape id="Text Box 10" o:spid="_x0000_s1027" type="#_x0000_t202" style="position:absolute;left:0;text-align:left;margin-left:236.05pt;margin-top:320.7pt;width:70.55pt;height:1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" strokecolor="red">
            <v:textbox>
              <w:txbxContent>
                <w:p w:rsidR="00715B95" w:rsidRPr="004620D1" w:rsidRDefault="00715B95" w:rsidP="004620D1">
                  <w:pPr>
                    <w:spacing w:before="0" w:after="0"/>
                    <w:jc w:val="center"/>
                    <w:rPr>
                      <w:sz w:val="18"/>
                      <w:szCs w:val="18"/>
                    </w:rPr>
                  </w:pPr>
                  <w:r>
                    <w:rPr>
                      <w:sz w:val="18"/>
                      <w:szCs w:val="18"/>
                    </w:rPr>
                    <w:t>Test Case</w:t>
                  </w:r>
                </w:p>
              </w:txbxContent>
            </v:textbox>
          </v:shape>
        </w:pict>
      </w:r>
      <w:r w:rsidR="00BC4DB8">
        <w:rPr>
          <w:noProof/>
        </w:rPr>
        <w:drawing>
          <wp:inline distT="0" distB="0" distL="0" distR="0">
            <wp:extent cx="6152400" cy="5306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52400" cy="5306400"/>
                    </a:xfrm>
                    <a:prstGeom prst="rect">
                      <a:avLst/>
                    </a:prstGeom>
                  </pic:spPr>
                </pic:pic>
              </a:graphicData>
            </a:graphic>
          </wp:inline>
        </w:drawing>
      </w:r>
    </w:p>
    <w:p w:rsidR="00115760" w:rsidRPr="00BE34C9" w:rsidRDefault="009E12D8" w:rsidP="00115760">
      <w:pPr>
        <w:pStyle w:val="Lgende"/>
        <w:outlineLvl w:val="0"/>
        <w:rPr>
          <w:lang w:val="en-US"/>
        </w:rPr>
      </w:pPr>
      <w:bookmarkStart w:id="39" w:name="_Ref464030350"/>
      <w:bookmarkStart w:id="40" w:name="_Ref464030288"/>
      <w:bookmarkStart w:id="41" w:name="_Toc503536866"/>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43677C">
        <w:rPr>
          <w:noProof/>
          <w:lang w:val="en-US"/>
        </w:rPr>
        <w:t>2</w:t>
      </w:r>
      <w:r w:rsidR="009105AF" w:rsidRPr="009E12D8">
        <w:rPr>
          <w:lang w:val="en-US"/>
        </w:rPr>
        <w:fldChar w:fldCharType="end"/>
      </w:r>
      <w:bookmarkStart w:id="42" w:name="_Ref464030321"/>
      <w:bookmarkEnd w:id="39"/>
      <w:r w:rsidR="00E11D61">
        <w:rPr>
          <w:lang w:val="en-US"/>
        </w:rPr>
        <w:t>:</w:t>
      </w:r>
      <w:r w:rsidRPr="009E12D8">
        <w:rPr>
          <w:lang w:val="en-US"/>
        </w:rPr>
        <w:t xml:space="preserve"> IVCT / Test</w:t>
      </w:r>
      <w:bookmarkEnd w:id="40"/>
      <w:bookmarkEnd w:id="42"/>
      <w:r w:rsidRPr="009E12D8">
        <w:rPr>
          <w:lang w:val="en-US"/>
        </w:rPr>
        <w:t xml:space="preserve"> Case dependencies</w:t>
      </w:r>
      <w:bookmarkEnd w:id="41"/>
    </w:p>
    <w:p w:rsidR="00257F5A" w:rsidRPr="00BE34C9" w:rsidRDefault="00257F5A" w:rsidP="00257F5A">
      <w:pPr>
        <w:rPr>
          <w:lang w:val="en-US"/>
        </w:rPr>
      </w:pPr>
    </w:p>
    <w:p w:rsidR="00FB773E" w:rsidRPr="00BE34C9" w:rsidRDefault="009E12D8" w:rsidP="00FB773E">
      <w:pPr>
        <w:pStyle w:val="Titre3"/>
        <w:rPr>
          <w:lang w:val="en-US"/>
        </w:rPr>
      </w:pPr>
      <w:bookmarkStart w:id="43" w:name="_Ref464031229"/>
      <w:bookmarkStart w:id="44" w:name="_Toc503537143"/>
      <w:r w:rsidRPr="009E12D8">
        <w:rPr>
          <w:lang w:val="en-US"/>
        </w:rPr>
        <w:t>Test Case definition</w:t>
      </w:r>
      <w:bookmarkEnd w:id="43"/>
      <w:bookmarkEnd w:id="44"/>
    </w:p>
    <w:p w:rsidR="00E02F77" w:rsidRPr="00BE34C9" w:rsidRDefault="00E02F77" w:rsidP="00E02F77">
      <w:pPr>
        <w:rPr>
          <w:lang w:val="en-US"/>
        </w:rPr>
      </w:pPr>
      <w:r w:rsidRPr="00BE34C9">
        <w:rPr>
          <w:lang w:val="en-US"/>
        </w:rPr>
        <w:t xml:space="preserve">As seen in </w:t>
      </w:r>
      <w:r w:rsidR="00233ECE">
        <w:fldChar w:fldCharType="begin"/>
      </w:r>
      <w:r w:rsidR="00233ECE" w:rsidRPr="006A1AF5">
        <w:rPr>
          <w:lang w:val="en-US"/>
        </w:rPr>
        <w:instrText xml:space="preserve"> REF _Ref464030350 \h  \* MERGEFORMAT </w:instrText>
      </w:r>
      <w:r w:rsidR="00233ECE">
        <w:fldChar w:fldCharType="separate"/>
      </w:r>
      <w:r w:rsidR="0043677C" w:rsidRPr="009E12D8">
        <w:rPr>
          <w:lang w:val="en-US"/>
        </w:rPr>
        <w:t xml:space="preserve">Figure </w:t>
      </w:r>
      <w:r w:rsidR="0043677C">
        <w:rPr>
          <w:lang w:val="en-US"/>
        </w:rPr>
        <w:t>2</w:t>
      </w:r>
      <w:r w:rsidR="00233ECE">
        <w:fldChar w:fldCharType="end"/>
      </w:r>
      <w:r w:rsidRPr="00BE34C9">
        <w:rPr>
          <w:lang w:val="en-US"/>
        </w:rPr>
        <w:t>, defining a test case requires deriving the class "</w:t>
      </w:r>
      <w:r w:rsidRPr="00693E1D">
        <w:rPr>
          <w:lang w:val="en-US"/>
        </w:rPr>
        <w:t>IVCT_BaseModel</w:t>
      </w:r>
      <w:r w:rsidRPr="00BE34C9">
        <w:rPr>
          <w:lang w:val="en-US"/>
        </w:rPr>
        <w:t>" from the Framework into a specific class. The role of this class is twofold:</w:t>
      </w:r>
    </w:p>
    <w:p w:rsidR="00E02F77" w:rsidRPr="00BE34C9" w:rsidRDefault="00F40370" w:rsidP="00927A8E">
      <w:pPr>
        <w:pStyle w:val="Paragraphedeliste"/>
        <w:numPr>
          <w:ilvl w:val="0"/>
          <w:numId w:val="49"/>
        </w:numPr>
        <w:rPr>
          <w:lang w:val="en-US"/>
        </w:rPr>
      </w:pPr>
      <w:r>
        <w:rPr>
          <w:lang w:val="en-US"/>
        </w:rPr>
        <w:t>To c</w:t>
      </w:r>
      <w:r w:rsidR="00E02F77" w:rsidRPr="00BE34C9">
        <w:rPr>
          <w:lang w:val="en-US"/>
        </w:rPr>
        <w:t>ontain the data model that will be manipulated by the test case, hence the name "Model"</w:t>
      </w:r>
    </w:p>
    <w:p w:rsidR="00E02F77" w:rsidRPr="00BE34C9" w:rsidRDefault="00F40370" w:rsidP="00927A8E">
      <w:pPr>
        <w:pStyle w:val="Paragraphedeliste"/>
        <w:numPr>
          <w:ilvl w:val="0"/>
          <w:numId w:val="49"/>
        </w:numPr>
        <w:rPr>
          <w:lang w:val="en-US"/>
        </w:rPr>
      </w:pPr>
      <w:r>
        <w:rPr>
          <w:lang w:val="en-US"/>
        </w:rPr>
        <w:t>To e</w:t>
      </w:r>
      <w:r w:rsidR="00E02F77" w:rsidRPr="00BE34C9">
        <w:rPr>
          <w:lang w:val="en-US"/>
        </w:rPr>
        <w:t>nsure dialogue with HLA federation</w:t>
      </w:r>
    </w:p>
    <w:p w:rsidR="00E02F77" w:rsidRPr="00BE34C9" w:rsidRDefault="00E02F77" w:rsidP="00E02F77">
      <w:pPr>
        <w:rPr>
          <w:lang w:val="en-US"/>
        </w:rPr>
      </w:pPr>
    </w:p>
    <w:p w:rsidR="00E02F77" w:rsidRPr="00BE34C9" w:rsidRDefault="009E12D8" w:rsidP="00E02F77">
      <w:pPr>
        <w:rPr>
          <w:lang w:val="en-US"/>
        </w:rPr>
      </w:pPr>
      <w:r w:rsidRPr="009E12D8">
        <w:rPr>
          <w:lang w:val="en-US"/>
        </w:rPr>
        <w:t>To perform this second role, the implementation class of the test case will:</w:t>
      </w:r>
    </w:p>
    <w:p w:rsidR="00E02F77" w:rsidRPr="00BE34C9" w:rsidRDefault="005844F1" w:rsidP="00927A8E">
      <w:pPr>
        <w:pStyle w:val="Paragraphedeliste"/>
        <w:numPr>
          <w:ilvl w:val="0"/>
          <w:numId w:val="50"/>
        </w:numPr>
        <w:rPr>
          <w:lang w:val="en-US"/>
        </w:rPr>
      </w:pPr>
      <w:r>
        <w:rPr>
          <w:lang w:val="en-US"/>
        </w:rPr>
        <w:t>U</w:t>
      </w:r>
      <w:r w:rsidR="00E02F77" w:rsidRPr="00BE34C9">
        <w:rPr>
          <w:lang w:val="en-US"/>
        </w:rPr>
        <w:t>se an instance of class IVCT_RTIambassador (RTI ambassador)</w:t>
      </w:r>
      <w:r>
        <w:rPr>
          <w:lang w:val="en-US"/>
        </w:rPr>
        <w:t>,</w:t>
      </w:r>
      <w:r w:rsidR="00E02F77" w:rsidRPr="00BE34C9">
        <w:rPr>
          <w:lang w:val="en-US"/>
        </w:rPr>
        <w:t xml:space="preserve"> provided by the Framework</w:t>
      </w:r>
      <w:r>
        <w:rPr>
          <w:lang w:val="en-US"/>
        </w:rPr>
        <w:t>, i</w:t>
      </w:r>
      <w:r w:rsidRPr="005844F1">
        <w:rPr>
          <w:lang w:val="en-US"/>
        </w:rPr>
        <w:t>n order to send information to the RTI,</w:t>
      </w:r>
    </w:p>
    <w:p w:rsidR="00E02F77" w:rsidRPr="00BE34C9" w:rsidRDefault="005844F1" w:rsidP="00927A8E">
      <w:pPr>
        <w:pStyle w:val="Paragraphedeliste"/>
        <w:numPr>
          <w:ilvl w:val="0"/>
          <w:numId w:val="50"/>
        </w:numPr>
        <w:rPr>
          <w:lang w:val="en-US"/>
        </w:rPr>
      </w:pPr>
      <w:r>
        <w:rPr>
          <w:lang w:val="en-US"/>
        </w:rPr>
        <w:t>I</w:t>
      </w:r>
      <w:r w:rsidR="00E02F77" w:rsidRPr="00BE34C9">
        <w:rPr>
          <w:lang w:val="en-US"/>
        </w:rPr>
        <w:t xml:space="preserve">mplement callbacks of the </w:t>
      </w:r>
      <w:r>
        <w:rPr>
          <w:lang w:val="en-US"/>
        </w:rPr>
        <w:t xml:space="preserve">following </w:t>
      </w:r>
      <w:r w:rsidR="00E02F77" w:rsidRPr="00BE34C9">
        <w:rPr>
          <w:lang w:val="en-US"/>
        </w:rPr>
        <w:t>type</w:t>
      </w:r>
      <w:r>
        <w:rPr>
          <w:lang w:val="en-US"/>
        </w:rPr>
        <w:t>s, i</w:t>
      </w:r>
      <w:r w:rsidRPr="005844F1">
        <w:rPr>
          <w:lang w:val="en-US"/>
        </w:rPr>
        <w:t>n order to receive RTI information</w:t>
      </w:r>
      <w:r w:rsidR="00E02F77" w:rsidRPr="00BE34C9">
        <w:rPr>
          <w:lang w:val="en-US"/>
        </w:rPr>
        <w:t>:</w:t>
      </w:r>
    </w:p>
    <w:p w:rsidR="00E02F77" w:rsidRPr="00BE34C9" w:rsidRDefault="009E12D8" w:rsidP="00757503">
      <w:pPr>
        <w:pStyle w:val="Paragraphedeliste"/>
        <w:numPr>
          <w:ilvl w:val="1"/>
          <w:numId w:val="37"/>
        </w:numPr>
        <w:rPr>
          <w:lang w:val="en-US"/>
        </w:rPr>
      </w:pPr>
      <w:r w:rsidRPr="009E12D8">
        <w:rPr>
          <w:lang w:val="en-US"/>
        </w:rPr>
        <w:t>"</w:t>
      </w:r>
      <w:r w:rsidRPr="009E12D8">
        <w:rPr>
          <w:rFonts w:ascii="Courier New" w:hAnsi="Courier New" w:cs="Courier New"/>
          <w:lang w:val="en-US"/>
        </w:rPr>
        <w:t>receiveInteraction</w:t>
      </w:r>
      <w:r w:rsidRPr="009E12D8">
        <w:rPr>
          <w:lang w:val="en-US"/>
        </w:rPr>
        <w:t>" to handle interactions receipt notifications</w:t>
      </w:r>
    </w:p>
    <w:p w:rsidR="00E02F77" w:rsidRPr="00BE34C9" w:rsidRDefault="009E12D8" w:rsidP="00757503">
      <w:pPr>
        <w:pStyle w:val="Paragraphedeliste"/>
        <w:numPr>
          <w:ilvl w:val="1"/>
          <w:numId w:val="37"/>
        </w:numPr>
        <w:rPr>
          <w:lang w:val="en-US"/>
        </w:rPr>
      </w:pPr>
      <w:r w:rsidRPr="009E12D8">
        <w:rPr>
          <w:lang w:val="en-US"/>
        </w:rPr>
        <w:t>"</w:t>
      </w:r>
      <w:r w:rsidRPr="009E12D8">
        <w:rPr>
          <w:rFonts w:ascii="Courier New" w:hAnsi="Courier New" w:cs="Courier New"/>
          <w:lang w:val="en-US"/>
        </w:rPr>
        <w:t>discoverObjectInstance</w:t>
      </w:r>
      <w:r w:rsidRPr="009E12D8">
        <w:rPr>
          <w:lang w:val="en-US"/>
        </w:rPr>
        <w:t>" to handle object creation notifications</w:t>
      </w:r>
    </w:p>
    <w:p w:rsidR="00E02F77" w:rsidRPr="00BE34C9" w:rsidRDefault="009E12D8" w:rsidP="00757503">
      <w:pPr>
        <w:pStyle w:val="Paragraphedeliste"/>
        <w:numPr>
          <w:ilvl w:val="1"/>
          <w:numId w:val="37"/>
        </w:numPr>
        <w:rPr>
          <w:lang w:val="en-US"/>
        </w:rPr>
      </w:pPr>
      <w:r w:rsidRPr="009E12D8">
        <w:rPr>
          <w:lang w:val="en-US"/>
        </w:rPr>
        <w:lastRenderedPageBreak/>
        <w:t>"</w:t>
      </w:r>
      <w:r w:rsidRPr="009E12D8">
        <w:rPr>
          <w:rFonts w:ascii="Courier New" w:hAnsi="Courier New" w:cs="Courier New"/>
          <w:lang w:val="en-US"/>
        </w:rPr>
        <w:t>removeObjectInstance</w:t>
      </w:r>
      <w:r w:rsidRPr="009E12D8">
        <w:rPr>
          <w:lang w:val="en-US"/>
        </w:rPr>
        <w:t xml:space="preserve">" to handle object </w:t>
      </w:r>
      <w:r w:rsidR="00B2559C">
        <w:rPr>
          <w:lang w:val="en-US"/>
        </w:rPr>
        <w:t>removal</w:t>
      </w:r>
      <w:r w:rsidR="00B2559C" w:rsidRPr="00BE34C9">
        <w:rPr>
          <w:lang w:val="en-US"/>
        </w:rPr>
        <w:t xml:space="preserve"> </w:t>
      </w:r>
      <w:r w:rsidR="00E02F77" w:rsidRPr="00BE34C9">
        <w:rPr>
          <w:lang w:val="en-US"/>
        </w:rPr>
        <w:t>notifications</w:t>
      </w:r>
    </w:p>
    <w:p w:rsidR="00E02F77" w:rsidRPr="00BE34C9" w:rsidRDefault="00E02F77" w:rsidP="00757503">
      <w:pPr>
        <w:pStyle w:val="Paragraphedeliste"/>
        <w:numPr>
          <w:ilvl w:val="1"/>
          <w:numId w:val="37"/>
        </w:numPr>
        <w:rPr>
          <w:lang w:val="en-US"/>
        </w:rPr>
      </w:pPr>
      <w:r w:rsidRPr="00BE34C9">
        <w:rPr>
          <w:lang w:val="en-US"/>
        </w:rPr>
        <w:t>"</w:t>
      </w:r>
      <w:r w:rsidRPr="00BE34C9">
        <w:rPr>
          <w:rFonts w:ascii="Courier New" w:hAnsi="Courier New" w:cs="Courier New"/>
          <w:lang w:val="en-US"/>
        </w:rPr>
        <w:t>reflectAttributeValues</w:t>
      </w:r>
      <w:r w:rsidRPr="00BE34C9">
        <w:rPr>
          <w:lang w:val="en-US"/>
        </w:rPr>
        <w:t xml:space="preserve">" to handle notifications </w:t>
      </w:r>
      <w:r w:rsidR="00B2559C">
        <w:rPr>
          <w:lang w:val="en-US"/>
        </w:rPr>
        <w:t>about</w:t>
      </w:r>
      <w:r w:rsidR="00B2559C" w:rsidRPr="00BE34C9">
        <w:rPr>
          <w:lang w:val="en-US"/>
        </w:rPr>
        <w:t xml:space="preserve"> </w:t>
      </w:r>
      <w:r w:rsidRPr="00BE34C9">
        <w:rPr>
          <w:lang w:val="en-US"/>
        </w:rPr>
        <w:t>changing attribute values</w:t>
      </w:r>
    </w:p>
    <w:p w:rsidR="00E02F77" w:rsidRPr="00BE34C9" w:rsidRDefault="00E02F77" w:rsidP="00E02F77">
      <w:pPr>
        <w:rPr>
          <w:lang w:val="en-US"/>
        </w:rPr>
      </w:pPr>
    </w:p>
    <w:p w:rsidR="00E02F77" w:rsidRPr="00BE34C9" w:rsidRDefault="009E12D8" w:rsidP="00E02F77">
      <w:pPr>
        <w:rPr>
          <w:lang w:val="en-US"/>
        </w:rPr>
      </w:pPr>
      <w:r w:rsidRPr="009E12D8">
        <w:rPr>
          <w:lang w:val="en-US"/>
        </w:rPr>
        <w:t xml:space="preserve">This class is therefore "directly plugged" </w:t>
      </w:r>
      <w:r w:rsidR="00B2559C">
        <w:rPr>
          <w:lang w:val="en-US"/>
        </w:rPr>
        <w:t>on</w:t>
      </w:r>
      <w:r w:rsidR="00E02F77" w:rsidRPr="00BE34C9">
        <w:rPr>
          <w:lang w:val="en-US"/>
        </w:rPr>
        <w:t xml:space="preserve"> the HLA bus (via the IVCT).</w:t>
      </w:r>
    </w:p>
    <w:p w:rsidR="008D0C85" w:rsidRPr="00BE34C9" w:rsidRDefault="008D0C85" w:rsidP="008D0C8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726E7" w:rsidRPr="00215646" w:rsidTr="00D31FB8">
        <w:tc>
          <w:tcPr>
            <w:tcW w:w="1101" w:type="dxa"/>
            <w:tcBorders>
              <w:top w:val="single" w:sz="8" w:space="0" w:color="4BACC6"/>
              <w:left w:val="single" w:sz="8" w:space="0" w:color="4BACC6"/>
              <w:bottom w:val="single" w:sz="8" w:space="0" w:color="4BACC6"/>
              <w:right w:val="single" w:sz="8" w:space="0" w:color="4BACC6"/>
            </w:tcBorders>
          </w:tcPr>
          <w:p w:rsidR="004726E7" w:rsidRPr="00BE34C9" w:rsidRDefault="00BC4DB8" w:rsidP="00D31FB8">
            <w:pPr>
              <w:spacing w:before="0" w:after="0"/>
              <w:jc w:val="center"/>
              <w:rPr>
                <w:b/>
                <w:bCs/>
                <w:lang w:val="en-US"/>
              </w:rPr>
            </w:pPr>
            <w:r>
              <w:rPr>
                <w:b/>
                <w:noProof/>
              </w:rPr>
              <w:drawing>
                <wp:inline distT="0" distB="0" distL="0" distR="0">
                  <wp:extent cx="223200" cy="223200"/>
                  <wp:effectExtent l="0" t="0" r="0" b="0"/>
                  <wp:docPr id="21"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4726E7" w:rsidRPr="00BE34C9" w:rsidRDefault="009E12D8" w:rsidP="004D1729">
            <w:pPr>
              <w:rPr>
                <w:lang w:val="en-US"/>
              </w:rPr>
            </w:pPr>
            <w:r w:rsidRPr="009E12D8">
              <w:rPr>
                <w:lang w:val="en-US"/>
              </w:rPr>
              <w:t xml:space="preserve">When no interaction with the RTI is necessary, the </w:t>
            </w:r>
            <w:r w:rsidRPr="009E12D8">
              <w:rPr>
                <w:rFonts w:ascii="Courier New" w:hAnsi="Courier New" w:cs="Courier New"/>
                <w:lang w:val="en-US"/>
              </w:rPr>
              <w:t>IVCT_RTIambassador</w:t>
            </w:r>
            <w:r w:rsidRPr="009E12D8">
              <w:rPr>
                <w:lang w:val="en-US"/>
              </w:rPr>
              <w:t xml:space="preserve"> class is not instantiated and no callback is implemented</w:t>
            </w:r>
            <w:r w:rsidR="00DC2316">
              <w:rPr>
                <w:lang w:val="en-US"/>
              </w:rPr>
              <w:t>.</w:t>
            </w:r>
          </w:p>
        </w:tc>
      </w:tr>
    </w:tbl>
    <w:p w:rsidR="008D0C85" w:rsidRPr="00BE34C9" w:rsidRDefault="008D0C85" w:rsidP="001253CD">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157A" w:rsidRPr="00215646" w:rsidTr="009C591D">
        <w:tc>
          <w:tcPr>
            <w:tcW w:w="1101" w:type="dxa"/>
            <w:tcBorders>
              <w:top w:val="single" w:sz="8" w:space="0" w:color="4BACC6"/>
              <w:left w:val="single" w:sz="8" w:space="0" w:color="4BACC6"/>
              <w:bottom w:val="single" w:sz="8" w:space="0" w:color="4BACC6"/>
              <w:right w:val="single" w:sz="8" w:space="0" w:color="4BACC6"/>
            </w:tcBorders>
          </w:tcPr>
          <w:p w:rsidR="00B0157A" w:rsidRPr="00BE34C9" w:rsidRDefault="00BC4DB8" w:rsidP="0022642B">
            <w:pPr>
              <w:spacing w:before="0" w:after="0"/>
              <w:jc w:val="center"/>
              <w:rPr>
                <w:b/>
                <w:bCs/>
                <w:lang w:val="en-US"/>
              </w:rPr>
            </w:pPr>
            <w:r>
              <w:rPr>
                <w:b/>
                <w:noProof/>
              </w:rPr>
              <w:drawing>
                <wp:inline distT="0" distB="0" distL="0" distR="0">
                  <wp:extent cx="223200" cy="223200"/>
                  <wp:effectExtent l="0" t="0" r="0" b="0"/>
                  <wp:docPr id="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B0157A" w:rsidRPr="00BE34C9" w:rsidRDefault="004D1729" w:rsidP="00DD2A2E">
            <w:pPr>
              <w:rPr>
                <w:lang w:val="en-US"/>
              </w:rPr>
            </w:pPr>
            <w:r w:rsidRPr="00BE34C9">
              <w:rPr>
                <w:lang w:val="en-US"/>
              </w:rPr>
              <w:t xml:space="preserve">The derived class </w:t>
            </w:r>
            <w:r w:rsidR="008D52AA" w:rsidRPr="00BE34C9">
              <w:rPr>
                <w:lang w:val="en-US"/>
              </w:rPr>
              <w:t>has</w:t>
            </w:r>
            <w:r w:rsidRPr="00BE34C9">
              <w:rPr>
                <w:lang w:val="en-US"/>
              </w:rPr>
              <w:t xml:space="preserve"> to implement all the concepts </w:t>
            </w:r>
            <w:r w:rsidR="00B2559C">
              <w:rPr>
                <w:lang w:val="en-US"/>
              </w:rPr>
              <w:t>required</w:t>
            </w:r>
            <w:r w:rsidR="00B2559C" w:rsidRPr="00BE34C9">
              <w:rPr>
                <w:lang w:val="en-US"/>
              </w:rPr>
              <w:t xml:space="preserve"> </w:t>
            </w:r>
            <w:r w:rsidRPr="00BE34C9">
              <w:rPr>
                <w:lang w:val="en-US"/>
              </w:rPr>
              <w:t xml:space="preserve">for the </w:t>
            </w:r>
            <w:r w:rsidR="00274D90" w:rsidRPr="00274D90">
              <w:rPr>
                <w:lang w:val="en-US"/>
              </w:rPr>
              <w:t xml:space="preserve">required </w:t>
            </w:r>
            <w:r w:rsidRPr="00BE34C9">
              <w:rPr>
                <w:lang w:val="en-US"/>
              </w:rPr>
              <w:t>done</w:t>
            </w:r>
            <w:r w:rsidR="00DD2A2E">
              <w:rPr>
                <w:lang w:val="en-US"/>
              </w:rPr>
              <w:t xml:space="preserve"> for that</w:t>
            </w:r>
            <w:r w:rsidR="00B2559C">
              <w:rPr>
                <w:lang w:val="en-US"/>
              </w:rPr>
              <w:t xml:space="preserve"> test case</w:t>
            </w:r>
            <w:r w:rsidRPr="00BE34C9">
              <w:rPr>
                <w:lang w:val="en-US"/>
              </w:rPr>
              <w:t xml:space="preserve"> and which are specific to </w:t>
            </w:r>
            <w:r w:rsidR="00DD2A2E">
              <w:rPr>
                <w:lang w:val="en-US"/>
              </w:rPr>
              <w:t>it</w:t>
            </w:r>
            <w:r w:rsidR="00DC2316">
              <w:rPr>
                <w:lang w:val="en-US"/>
              </w:rPr>
              <w:t>.</w:t>
            </w:r>
          </w:p>
        </w:tc>
      </w:tr>
    </w:tbl>
    <w:p w:rsidR="00331C8E" w:rsidRPr="00BE34C9" w:rsidRDefault="00331C8E" w:rsidP="001253CD">
      <w:pPr>
        <w:rPr>
          <w:lang w:val="en-US"/>
        </w:rPr>
      </w:pPr>
    </w:p>
    <w:p w:rsidR="00B41F42" w:rsidRPr="00BE34C9" w:rsidRDefault="00B41F42" w:rsidP="00B41F42">
      <w:pPr>
        <w:rPr>
          <w:lang w:val="en-US"/>
        </w:rPr>
      </w:pPr>
      <w:r w:rsidRPr="00BE34C9">
        <w:rPr>
          <w:lang w:val="en-US"/>
        </w:rPr>
        <w:t xml:space="preserve">It is then </w:t>
      </w:r>
      <w:r w:rsidR="00CD4A68" w:rsidRPr="00BE34C9">
        <w:rPr>
          <w:lang w:val="en-US"/>
        </w:rPr>
        <w:t>required</w:t>
      </w:r>
      <w:r w:rsidRPr="00BE34C9">
        <w:rPr>
          <w:lang w:val="en-US"/>
        </w:rPr>
        <w:t xml:space="preserve"> to </w:t>
      </w:r>
      <w:r w:rsidR="00DD2A2E">
        <w:rPr>
          <w:lang w:val="en-US"/>
        </w:rPr>
        <w:t>implement</w:t>
      </w:r>
      <w:r w:rsidR="00DD2A2E" w:rsidRPr="00BE34C9">
        <w:rPr>
          <w:lang w:val="en-US"/>
        </w:rPr>
        <w:t xml:space="preserve"> </w:t>
      </w:r>
      <w:r w:rsidRPr="00BE34C9">
        <w:rPr>
          <w:lang w:val="en-US"/>
        </w:rPr>
        <w:t>the two following interfaces:</w:t>
      </w:r>
    </w:p>
    <w:p w:rsidR="00B41F42" w:rsidRPr="00BE34C9" w:rsidRDefault="009E12D8" w:rsidP="00927A8E">
      <w:pPr>
        <w:pStyle w:val="Paragraphedeliste"/>
        <w:numPr>
          <w:ilvl w:val="0"/>
          <w:numId w:val="51"/>
        </w:numPr>
        <w:rPr>
          <w:lang w:val="en-US"/>
        </w:rPr>
      </w:pPr>
      <w:r w:rsidRPr="009E12D8">
        <w:rPr>
          <w:lang w:val="en-US"/>
        </w:rPr>
        <w:t>"</w:t>
      </w:r>
      <w:r w:rsidRPr="009E12D8">
        <w:rPr>
          <w:rFonts w:ascii="Courier New" w:hAnsi="Courier New" w:cs="Courier New"/>
          <w:lang w:val="en-US"/>
        </w:rPr>
        <w:t>IVCT_TcParam</w:t>
      </w:r>
      <w:r w:rsidRPr="009E12D8">
        <w:rPr>
          <w:lang w:val="en-US"/>
        </w:rPr>
        <w:t>" to define the execution parameters needed for the test case, such as the RTI connection parameters. These parameters are defined in a JSON Test Case specific configuration file which is read by the Cmd Line Tool component</w:t>
      </w:r>
      <w:r w:rsidR="00DD2A2E">
        <w:rPr>
          <w:lang w:val="en-US"/>
        </w:rPr>
        <w:t xml:space="preserve"> and</w:t>
      </w:r>
      <w:r w:rsidR="00B41F42" w:rsidRPr="00BE34C9">
        <w:rPr>
          <w:lang w:val="en-US"/>
        </w:rPr>
        <w:t xml:space="preserve"> </w:t>
      </w:r>
      <w:r w:rsidR="00F024C7" w:rsidRPr="00BE34C9">
        <w:rPr>
          <w:lang w:val="en-US"/>
        </w:rPr>
        <w:t>then</w:t>
      </w:r>
      <w:r w:rsidR="00B41F42" w:rsidRPr="00BE34C9">
        <w:rPr>
          <w:lang w:val="en-US"/>
        </w:rPr>
        <w:t xml:space="preserve"> </w:t>
      </w:r>
      <w:r w:rsidR="00DD2A2E">
        <w:rPr>
          <w:lang w:val="en-US"/>
        </w:rPr>
        <w:t>sent</w:t>
      </w:r>
      <w:r w:rsidR="00DD2A2E" w:rsidRPr="00BE34C9">
        <w:rPr>
          <w:lang w:val="en-US"/>
        </w:rPr>
        <w:t xml:space="preserve"> </w:t>
      </w:r>
      <w:r w:rsidR="00B41F42" w:rsidRPr="00BE34C9">
        <w:rPr>
          <w:lang w:val="en-US"/>
        </w:rPr>
        <w:t>to the test case. The implementation class of "</w:t>
      </w:r>
      <w:r w:rsidRPr="009E12D8">
        <w:rPr>
          <w:rFonts w:ascii="Courier New" w:hAnsi="Courier New" w:cs="Courier New"/>
          <w:lang w:val="en-US"/>
        </w:rPr>
        <w:t>IVCT_TcParam</w:t>
      </w:r>
      <w:r w:rsidRPr="009E12D8">
        <w:rPr>
          <w:lang w:val="en-US"/>
        </w:rPr>
        <w:t>" will then retrieve the values of the parameters and provide the accessors to these parameters as for example:</w:t>
      </w:r>
    </w:p>
    <w:p w:rsidR="00B41F42" w:rsidRPr="00BE34C9" w:rsidRDefault="009E12D8" w:rsidP="00927A8E">
      <w:pPr>
        <w:pStyle w:val="Paragraphedeliste"/>
        <w:numPr>
          <w:ilvl w:val="1"/>
          <w:numId w:val="51"/>
        </w:numPr>
        <w:rPr>
          <w:lang w:val="en-US"/>
        </w:rPr>
      </w:pPr>
      <w:r w:rsidRPr="009E12D8">
        <w:rPr>
          <w:lang w:val="en-US"/>
        </w:rPr>
        <w:t>"</w:t>
      </w:r>
      <w:r w:rsidRPr="009E12D8">
        <w:rPr>
          <w:rFonts w:ascii="Courier New" w:hAnsi="Courier New" w:cs="Courier New"/>
          <w:lang w:val="en-US"/>
        </w:rPr>
        <w:t>getFederationName</w:t>
      </w:r>
      <w:r w:rsidRPr="009E12D8">
        <w:rPr>
          <w:lang w:val="en-US"/>
        </w:rPr>
        <w:t>" to return the name of the federation</w:t>
      </w:r>
    </w:p>
    <w:p w:rsidR="00B41F42" w:rsidRPr="00BE34C9" w:rsidRDefault="009E12D8" w:rsidP="00927A8E">
      <w:pPr>
        <w:pStyle w:val="Paragraphedeliste"/>
        <w:numPr>
          <w:ilvl w:val="1"/>
          <w:numId w:val="51"/>
        </w:numPr>
        <w:rPr>
          <w:lang w:val="en-US"/>
        </w:rPr>
      </w:pPr>
      <w:r w:rsidRPr="009E12D8">
        <w:rPr>
          <w:lang w:val="en-US"/>
        </w:rPr>
        <w:t>"</w:t>
      </w:r>
      <w:r w:rsidRPr="009E12D8">
        <w:rPr>
          <w:rFonts w:ascii="Courier New" w:hAnsi="Courier New" w:cs="Courier New"/>
          <w:lang w:val="en-US"/>
        </w:rPr>
        <w:t>getRtiHost</w:t>
      </w:r>
      <w:r w:rsidRPr="009E12D8">
        <w:rPr>
          <w:lang w:val="en-US"/>
        </w:rPr>
        <w:t>" to return the RTI connection address</w:t>
      </w:r>
    </w:p>
    <w:p w:rsidR="00DE336A" w:rsidRPr="00BE34C9" w:rsidRDefault="00DE336A" w:rsidP="00CC52D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336A" w:rsidRPr="00215646" w:rsidTr="009C591D">
        <w:tc>
          <w:tcPr>
            <w:tcW w:w="1101" w:type="dxa"/>
            <w:tcBorders>
              <w:top w:val="single" w:sz="8" w:space="0" w:color="4BACC6"/>
              <w:left w:val="single" w:sz="8" w:space="0" w:color="4BACC6"/>
              <w:bottom w:val="single" w:sz="8" w:space="0" w:color="4BACC6"/>
              <w:right w:val="single" w:sz="8" w:space="0" w:color="4BACC6"/>
            </w:tcBorders>
          </w:tcPr>
          <w:p w:rsidR="00DE336A" w:rsidRPr="00BE34C9" w:rsidRDefault="00BC4DB8" w:rsidP="009C591D">
            <w:pPr>
              <w:spacing w:before="0" w:after="0"/>
              <w:jc w:val="center"/>
              <w:rPr>
                <w:b/>
                <w:bCs/>
                <w:lang w:val="en-US"/>
              </w:rPr>
            </w:pPr>
            <w:r>
              <w:rPr>
                <w:b/>
                <w:noProof/>
              </w:rPr>
              <w:drawing>
                <wp:inline distT="0" distB="0" distL="0" distR="0">
                  <wp:extent cx="223200" cy="223200"/>
                  <wp:effectExtent l="0" t="0" r="0" b="0"/>
                  <wp:docPr id="10"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E336A" w:rsidRPr="00BE34C9" w:rsidRDefault="00CC52DC" w:rsidP="00274D90">
            <w:pPr>
              <w:rPr>
                <w:lang w:val="en-US"/>
              </w:rPr>
            </w:pPr>
            <w:r w:rsidRPr="00BE34C9">
              <w:rPr>
                <w:lang w:val="en-US"/>
              </w:rPr>
              <w:t xml:space="preserve">This interface implementation </w:t>
            </w:r>
            <w:r w:rsidR="008D52AA" w:rsidRPr="00BE34C9">
              <w:rPr>
                <w:lang w:val="en-US"/>
              </w:rPr>
              <w:t>has also</w:t>
            </w:r>
            <w:r w:rsidRPr="00BE34C9">
              <w:rPr>
                <w:lang w:val="en-US"/>
              </w:rPr>
              <w:t xml:space="preserve"> to manage any other parameter </w:t>
            </w:r>
            <w:r w:rsidR="00274D90" w:rsidRPr="00274D90">
              <w:rPr>
                <w:lang w:val="en-US"/>
              </w:rPr>
              <w:t xml:space="preserve">required </w:t>
            </w:r>
            <w:r w:rsidRPr="00BE34C9">
              <w:rPr>
                <w:lang w:val="en-US"/>
              </w:rPr>
              <w:t xml:space="preserve">for the </w:t>
            </w:r>
            <w:r w:rsidR="00274D90" w:rsidRPr="00274D90">
              <w:rPr>
                <w:lang w:val="en-US"/>
              </w:rPr>
              <w:t xml:space="preserve">required </w:t>
            </w:r>
            <w:r w:rsidRPr="00BE34C9">
              <w:rPr>
                <w:lang w:val="en-US"/>
              </w:rPr>
              <w:t>done and which are specific to the test case</w:t>
            </w:r>
            <w:r w:rsidR="00DC2316">
              <w:rPr>
                <w:lang w:val="en-US"/>
              </w:rPr>
              <w:t>.</w:t>
            </w:r>
          </w:p>
        </w:tc>
      </w:tr>
    </w:tbl>
    <w:p w:rsidR="003A1BDE" w:rsidRPr="00BE34C9" w:rsidRDefault="003A1BDE" w:rsidP="003A1BDE">
      <w:pPr>
        <w:ind w:left="360"/>
        <w:rPr>
          <w:lang w:val="en-US"/>
        </w:rPr>
      </w:pPr>
    </w:p>
    <w:p w:rsidR="002E210A" w:rsidRPr="00BE34C9" w:rsidRDefault="009E12D8" w:rsidP="002E210A">
      <w:pPr>
        <w:pStyle w:val="Paragraphedeliste"/>
        <w:numPr>
          <w:ilvl w:val="0"/>
          <w:numId w:val="37"/>
        </w:numPr>
        <w:rPr>
          <w:lang w:val="en-US"/>
        </w:rPr>
      </w:pPr>
      <w:r w:rsidRPr="009E12D8">
        <w:rPr>
          <w:lang w:val="en-US"/>
        </w:rPr>
        <w:t>"</w:t>
      </w:r>
      <w:r w:rsidRPr="009E12D8">
        <w:rPr>
          <w:rFonts w:ascii="Courier New" w:hAnsi="Courier New" w:cs="Courier New"/>
          <w:lang w:val="en-US"/>
        </w:rPr>
        <w:t>IVCT_AbstractTestCase</w:t>
      </w:r>
      <w:r w:rsidRPr="009E12D8">
        <w:rPr>
          <w:lang w:val="en-US"/>
        </w:rPr>
        <w:t>" to define an ETC. This interface requires to define the following methods:</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getIVCT_BaseModel</w:t>
      </w:r>
      <w:r w:rsidRPr="009E12D8">
        <w:rPr>
          <w:lang w:val="en-US"/>
        </w:rPr>
        <w:t>" to initialize the ETC by creating an instance of the previously defined model</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ETC</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performTest</w:t>
      </w:r>
      <w:r w:rsidRPr="009E12D8">
        <w:rPr>
          <w:lang w:val="en-US"/>
        </w:rPr>
        <w:t>" to execute the steps of the ETC</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ETC (RTI connection,...)</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postambleAction</w:t>
      </w:r>
      <w:r w:rsidRPr="009E12D8">
        <w:rPr>
          <w:lang w:val="en-US"/>
        </w:rPr>
        <w:t xml:space="preserve">" to terminate </w:t>
      </w:r>
      <w:r w:rsidR="00274D90" w:rsidRPr="00BE34C9">
        <w:rPr>
          <w:lang w:val="en-US"/>
        </w:rPr>
        <w:t xml:space="preserve">the execution of </w:t>
      </w:r>
      <w:r w:rsidR="002E210A" w:rsidRPr="00BE34C9">
        <w:rPr>
          <w:lang w:val="en-US"/>
        </w:rPr>
        <w:t xml:space="preserve">the ETC (disconnection RTI,...) </w:t>
      </w:r>
    </w:p>
    <w:p w:rsidR="00915DC8" w:rsidRPr="00BE34C9" w:rsidRDefault="00915DC8" w:rsidP="00E412A0">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A5434" w:rsidRPr="00215646" w:rsidTr="009C591D">
        <w:tc>
          <w:tcPr>
            <w:tcW w:w="1101" w:type="dxa"/>
            <w:tcBorders>
              <w:top w:val="single" w:sz="8" w:space="0" w:color="4BACC6"/>
              <w:left w:val="single" w:sz="8" w:space="0" w:color="4BACC6"/>
              <w:bottom w:val="single" w:sz="8" w:space="0" w:color="4BACC6"/>
              <w:right w:val="single" w:sz="8" w:space="0" w:color="4BACC6"/>
            </w:tcBorders>
          </w:tcPr>
          <w:p w:rsidR="00DA5434" w:rsidRPr="00BE34C9" w:rsidRDefault="00BC4DB8" w:rsidP="0022642B">
            <w:pPr>
              <w:spacing w:before="0" w:after="0"/>
              <w:jc w:val="center"/>
              <w:rPr>
                <w:b/>
                <w:bCs/>
                <w:lang w:val="en-US"/>
              </w:rPr>
            </w:pPr>
            <w:r>
              <w:rPr>
                <w:b/>
                <w:noProof/>
              </w:rPr>
              <w:drawing>
                <wp:inline distT="0" distB="0" distL="0" distR="0">
                  <wp:extent cx="223200" cy="223200"/>
                  <wp:effectExtent l="0" t="0" r="0" b="0"/>
                  <wp:docPr id="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A5434" w:rsidRPr="00BE34C9" w:rsidRDefault="002E210A" w:rsidP="00DC2316">
            <w:pPr>
              <w:rPr>
                <w:lang w:val="en-US"/>
              </w:rPr>
            </w:pPr>
            <w:r w:rsidRPr="00BE34C9">
              <w:rPr>
                <w:lang w:val="en-US"/>
              </w:rPr>
              <w:t xml:space="preserve">All these methods are called by the framework </w:t>
            </w:r>
            <w:r w:rsidR="00DC2316">
              <w:rPr>
                <w:lang w:val="en-US"/>
              </w:rPr>
              <w:t>at runtime.</w:t>
            </w:r>
          </w:p>
        </w:tc>
      </w:tr>
    </w:tbl>
    <w:p w:rsidR="00257F5A" w:rsidRPr="00BE34C9" w:rsidRDefault="00257F5A" w:rsidP="000A20B4">
      <w:pPr>
        <w:rPr>
          <w:lang w:val="en-US"/>
        </w:rPr>
      </w:pPr>
    </w:p>
    <w:p w:rsidR="00F32313" w:rsidRPr="00BE34C9" w:rsidRDefault="009E12D8" w:rsidP="00F32313">
      <w:pPr>
        <w:pStyle w:val="Titre3"/>
        <w:rPr>
          <w:lang w:val="en-US"/>
        </w:rPr>
      </w:pPr>
      <w:bookmarkStart w:id="45" w:name="_Ref479170479"/>
      <w:bookmarkStart w:id="46" w:name="_Toc503537144"/>
      <w:r w:rsidRPr="009E12D8">
        <w:rPr>
          <w:lang w:val="en-US"/>
        </w:rPr>
        <w:t>Test case configuration</w:t>
      </w:r>
      <w:bookmarkEnd w:id="45"/>
      <w:bookmarkEnd w:id="46"/>
    </w:p>
    <w:p w:rsidR="005E42B8" w:rsidRPr="00BE34C9" w:rsidRDefault="009E12D8" w:rsidP="005E42B8">
      <w:pPr>
        <w:rPr>
          <w:lang w:val="en-US"/>
        </w:rPr>
      </w:pPr>
      <w:r w:rsidRPr="009E12D8">
        <w:rPr>
          <w:lang w:val="en-US"/>
        </w:rPr>
        <w:t>The Framework configuration is based on the following environment variables:</w:t>
      </w:r>
    </w:p>
    <w:p w:rsidR="005E42B8" w:rsidRPr="00BE34C9" w:rsidRDefault="009E12D8" w:rsidP="005E42B8">
      <w:pPr>
        <w:pStyle w:val="Paragraphedeliste"/>
        <w:numPr>
          <w:ilvl w:val="0"/>
          <w:numId w:val="37"/>
        </w:numPr>
        <w:rPr>
          <w:lang w:val="en-US"/>
        </w:rPr>
      </w:pPr>
      <w:r w:rsidRPr="009E12D8">
        <w:rPr>
          <w:lang w:val="en-US"/>
        </w:rPr>
        <w:t>"</w:t>
      </w:r>
      <w:r w:rsidRPr="009E12D8">
        <w:rPr>
          <w:rFonts w:ascii="Courier New" w:hAnsi="Courier New" w:cs="Courier New"/>
          <w:lang w:val="en-US"/>
        </w:rPr>
        <w:t>IVCT_CONF</w:t>
      </w:r>
      <w:r w:rsidRPr="009E12D8">
        <w:rPr>
          <w:lang w:val="en-US"/>
        </w:rPr>
        <w:t xml:space="preserve">" </w:t>
      </w:r>
      <w:r w:rsidR="00E21305">
        <w:rPr>
          <w:lang w:val="en-US"/>
        </w:rPr>
        <w:t>must contain</w:t>
      </w:r>
      <w:r w:rsidR="005E42B8" w:rsidRPr="00BE34C9">
        <w:rPr>
          <w:lang w:val="en-US"/>
        </w:rPr>
        <w:t xml:space="preserve"> the absolute path of the folder where the "</w:t>
      </w:r>
      <w:r w:rsidR="005E42B8" w:rsidRPr="00BE34C9">
        <w:rPr>
          <w:rFonts w:ascii="Courier New" w:hAnsi="Courier New" w:cs="Courier New"/>
          <w:lang w:val="en-US"/>
        </w:rPr>
        <w:t>IVCTconfig.xml</w:t>
      </w:r>
      <w:r w:rsidR="005E42B8" w:rsidRPr="00BE34C9">
        <w:rPr>
          <w:lang w:val="en-US"/>
        </w:rPr>
        <w:t xml:space="preserve">" file is located, which itself describes the absolute location of the folders where </w:t>
      </w:r>
      <w:r w:rsidR="00E21305">
        <w:rPr>
          <w:lang w:val="en-US"/>
        </w:rPr>
        <w:t>SuT</w:t>
      </w:r>
      <w:r w:rsidR="00E21305" w:rsidRPr="00BE34C9">
        <w:rPr>
          <w:lang w:val="en-US"/>
        </w:rPr>
        <w:t xml:space="preserve"> </w:t>
      </w:r>
      <w:r w:rsidR="005E42B8" w:rsidRPr="00BE34C9">
        <w:rPr>
          <w:lang w:val="en-US"/>
        </w:rPr>
        <w:t>configuration</w:t>
      </w:r>
      <w:r w:rsidR="00E21305">
        <w:rPr>
          <w:lang w:val="en-US"/>
        </w:rPr>
        <w:t>s</w:t>
      </w:r>
      <w:r w:rsidR="005E42B8" w:rsidRPr="00BE34C9">
        <w:rPr>
          <w:lang w:val="en-US"/>
        </w:rPr>
        <w:t xml:space="preserve"> </w:t>
      </w:r>
      <w:r w:rsidR="00E21305">
        <w:rPr>
          <w:lang w:val="en-US"/>
        </w:rPr>
        <w:t xml:space="preserve">are </w:t>
      </w:r>
      <w:r w:rsidR="005E42B8" w:rsidRPr="00BE34C9">
        <w:rPr>
          <w:lang w:val="en-US"/>
        </w:rPr>
        <w:t>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IVCT_HOME</w:t>
      </w:r>
      <w:r w:rsidRPr="00BE34C9">
        <w:rPr>
          <w:lang w:val="en-US"/>
        </w:rPr>
        <w:t xml:space="preserve">" </w:t>
      </w:r>
      <w:r w:rsidR="00E21305" w:rsidRPr="00E21305">
        <w:rPr>
          <w:lang w:val="en-US"/>
        </w:rPr>
        <w:t xml:space="preserve">must contain </w:t>
      </w:r>
      <w:r w:rsidRPr="00BE34C9">
        <w:rPr>
          <w:lang w:val="en-US"/>
        </w:rPr>
        <w:t>the absolute path of the folder where the IVCT Framework is 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IVCT_TS_HOME</w:t>
      </w:r>
      <w:r w:rsidRPr="00BE34C9">
        <w:rPr>
          <w:lang w:val="en-US"/>
        </w:rPr>
        <w:t xml:space="preserve">" </w:t>
      </w:r>
      <w:r w:rsidR="00E21305" w:rsidRPr="00E21305">
        <w:rPr>
          <w:lang w:val="en-US"/>
        </w:rPr>
        <w:t xml:space="preserve">must contain </w:t>
      </w:r>
      <w:r w:rsidRPr="00BE34C9">
        <w:rPr>
          <w:lang w:val="en-US"/>
        </w:rPr>
        <w:t xml:space="preserve">to the absolute path of the folder </w:t>
      </w:r>
      <w:r w:rsidR="005377EB" w:rsidRPr="00BE34C9">
        <w:rPr>
          <w:lang w:val="en-US"/>
        </w:rPr>
        <w:t>where the "</w:t>
      </w:r>
      <w:r w:rsidR="005377EB" w:rsidRPr="00BE34C9">
        <w:rPr>
          <w:rFonts w:ascii="Courier New" w:hAnsi="Courier New" w:cs="Courier New"/>
          <w:lang w:val="en-US"/>
        </w:rPr>
        <w:t>IVCT</w:t>
      </w:r>
      <w:r w:rsidR="005377EB">
        <w:rPr>
          <w:rFonts w:ascii="Courier New" w:hAnsi="Courier New" w:cs="Courier New"/>
          <w:lang w:val="en-US"/>
        </w:rPr>
        <w:t>testsuites</w:t>
      </w:r>
      <w:r w:rsidR="005377EB" w:rsidRPr="00BE34C9">
        <w:rPr>
          <w:rFonts w:ascii="Courier New" w:hAnsi="Courier New" w:cs="Courier New"/>
          <w:lang w:val="en-US"/>
        </w:rPr>
        <w:t>.xml</w:t>
      </w:r>
      <w:r w:rsidR="005377EB" w:rsidRPr="00BE34C9">
        <w:rPr>
          <w:lang w:val="en-US"/>
        </w:rPr>
        <w:t xml:space="preserve">" file is located, which itself describes the </w:t>
      </w:r>
      <w:r w:rsidR="005377EB">
        <w:rPr>
          <w:lang w:val="en-US"/>
        </w:rPr>
        <w:t>Java packages of the dynamic libraries of the ETCs</w:t>
      </w:r>
    </w:p>
    <w:p w:rsidR="005E42B8" w:rsidRPr="00BE34C9" w:rsidRDefault="005E42B8" w:rsidP="005E42B8">
      <w:pPr>
        <w:rPr>
          <w:lang w:val="en-US"/>
        </w:rPr>
      </w:pPr>
    </w:p>
    <w:p w:rsidR="005E42B8" w:rsidRPr="00BE34C9" w:rsidRDefault="009E12D8" w:rsidP="005E42B8">
      <w:pPr>
        <w:rPr>
          <w:lang w:val="en-US"/>
        </w:rPr>
      </w:pPr>
      <w:r w:rsidRPr="009E12D8">
        <w:rPr>
          <w:lang w:val="en-US"/>
        </w:rPr>
        <w:t xml:space="preserve">Example </w:t>
      </w:r>
      <w:r w:rsidR="00C6395A">
        <w:rPr>
          <w:lang w:val="en-US"/>
        </w:rPr>
        <w:t xml:space="preserve">of </w:t>
      </w:r>
      <w:r w:rsidRPr="009E12D8">
        <w:rPr>
          <w:lang w:val="en-US"/>
        </w:rPr>
        <w:t>"</w:t>
      </w:r>
      <w:r w:rsidRPr="009E12D8">
        <w:rPr>
          <w:rFonts w:ascii="Courier New" w:hAnsi="Courier New" w:cs="Courier New"/>
          <w:lang w:val="en-US"/>
        </w:rPr>
        <w:t>IVCTconfig.xml</w:t>
      </w:r>
      <w:r w:rsidRPr="009E12D8">
        <w:rPr>
          <w:lang w:val="en-US"/>
        </w:rPr>
        <w:t>"</w:t>
      </w:r>
      <w:r w:rsidR="00C6395A">
        <w:rPr>
          <w:lang w:val="en-US"/>
        </w:rPr>
        <w:t xml:space="preserve"> </w:t>
      </w:r>
      <w:r w:rsidR="00C6395A" w:rsidRPr="00C6395A">
        <w:rPr>
          <w:lang w:val="en-US"/>
        </w:rPr>
        <w:t>file content</w:t>
      </w:r>
      <w:r w:rsidRPr="009E12D8">
        <w:rPr>
          <w:lang w:val="en-US"/>
        </w:rPr>
        <w: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E60F45" w:rsidRPr="00D24011"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&lt;sutDir&gt;</w:t>
      </w:r>
      <w:r w:rsidRPr="00D24011">
        <w:rPr>
          <w:rFonts w:ascii="Courier New" w:hAnsi="Courier New" w:cs="Courier New"/>
          <w:b/>
          <w:noProof/>
          <w:color w:val="000000" w:themeColor="text1"/>
          <w:sz w:val="16"/>
          <w:szCs w:val="16"/>
          <w:lang w:val="en-US"/>
        </w:rPr>
        <w:t>D:\\Users\\HLA\\Documents\\GitHub\\ETC_FRA_Config\\IVCTsut</w:t>
      </w:r>
      <w:r w:rsidRPr="00D24011">
        <w:rPr>
          <w:rFonts w:ascii="Courier New" w:hAnsi="Courier New" w:cs="Courier New"/>
          <w:b/>
          <w:noProof/>
          <w:color w:val="0000FF"/>
          <w:sz w:val="16"/>
          <w:szCs w:val="16"/>
          <w:lang w:val="en-US"/>
        </w:rPr>
        <w:t>&lt;/sutDir&gt;</w:t>
      </w:r>
    </w:p>
    <w:p w:rsidR="00E60F45" w:rsidRPr="00BE34C9"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w:t>
      </w:r>
      <w:r w:rsidR="00E60F45" w:rsidRPr="00BE34C9">
        <w:rPr>
          <w:rFonts w:ascii="Courier New" w:hAnsi="Courier New" w:cs="Courier New"/>
          <w:b/>
          <w:noProof/>
          <w:color w:val="0000FF"/>
          <w:sz w:val="16"/>
          <w:szCs w:val="16"/>
          <w:lang w:val="en-US"/>
        </w:rPr>
        <w:t>&lt;/pathNames&gt;</w:t>
      </w:r>
    </w:p>
    <w:p w:rsidR="00403D04" w:rsidRPr="00BE34C9" w:rsidRDefault="00E60F45"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BE34C9">
        <w:rPr>
          <w:rFonts w:ascii="Courier New" w:hAnsi="Courier New" w:cs="Courier New"/>
          <w:b/>
          <w:noProof/>
          <w:color w:val="0000FF"/>
          <w:sz w:val="16"/>
          <w:szCs w:val="16"/>
          <w:lang w:val="en-US"/>
        </w:rPr>
        <w:lastRenderedPageBreak/>
        <w:t>&lt;/ivctConfig&gt;</w:t>
      </w:r>
    </w:p>
    <w:p w:rsidR="009C591D" w:rsidRPr="00BE34C9" w:rsidRDefault="009C591D" w:rsidP="006731AF">
      <w:pPr>
        <w:rPr>
          <w:lang w:val="en-US"/>
        </w:rPr>
      </w:pPr>
    </w:p>
    <w:p w:rsidR="00A416A5" w:rsidRPr="00BE34C9" w:rsidRDefault="009E12D8" w:rsidP="004B1CBF">
      <w:pPr>
        <w:spacing w:after="0"/>
        <w:rPr>
          <w:lang w:val="en-US"/>
        </w:rPr>
      </w:pPr>
      <w:r w:rsidRPr="009E12D8">
        <w:rPr>
          <w:lang w:val="en-US"/>
        </w:rPr>
        <w:t>Overview:</w:t>
      </w:r>
    </w:p>
    <w:p w:rsidR="003A7BEE" w:rsidRPr="00BE34C9" w:rsidRDefault="005377EB" w:rsidP="004E2E72">
      <w:pPr>
        <w:pStyle w:val="Lgende"/>
        <w:outlineLvl w:val="0"/>
        <w:rPr>
          <w:lang w:val="en-US"/>
        </w:rPr>
      </w:pPr>
      <w:r w:rsidRPr="005377EB">
        <w:rPr>
          <w:noProof/>
          <w:lang w:val="en-US"/>
        </w:rPr>
        <w:t xml:space="preserve"> </w:t>
      </w:r>
      <w:r w:rsidRPr="005377EB">
        <w:rPr>
          <w:noProof/>
        </w:rPr>
        <w:drawing>
          <wp:inline distT="0" distB="0" distL="0" distR="0">
            <wp:extent cx="6120130" cy="3859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120130" cy="3859530"/>
                    </a:xfrm>
                    <a:prstGeom prst="rect">
                      <a:avLst/>
                    </a:prstGeom>
                  </pic:spPr>
                </pic:pic>
              </a:graphicData>
            </a:graphic>
          </wp:inline>
        </w:drawing>
      </w:r>
    </w:p>
    <w:p w:rsidR="004E2E72" w:rsidRPr="00BE34C9" w:rsidRDefault="004E2E72" w:rsidP="004E2E72">
      <w:pPr>
        <w:pStyle w:val="Lgende"/>
        <w:outlineLvl w:val="0"/>
        <w:rPr>
          <w:lang w:val="en-US"/>
        </w:rPr>
      </w:pPr>
      <w:bookmarkStart w:id="47" w:name="_Toc503536867"/>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3</w:t>
      </w:r>
      <w:r w:rsidR="009105AF" w:rsidRPr="009E12D8">
        <w:rPr>
          <w:lang w:val="en-US"/>
        </w:rPr>
        <w:fldChar w:fldCharType="end"/>
      </w:r>
      <w:r w:rsidR="00E11D61">
        <w:rPr>
          <w:lang w:val="en-US"/>
        </w:rPr>
        <w:t>:</w:t>
      </w:r>
      <w:r w:rsidR="009E12D8" w:rsidRPr="009E12D8">
        <w:rPr>
          <w:lang w:val="en-US"/>
        </w:rPr>
        <w:t xml:space="preserve"> ETC FRA configuration overview</w:t>
      </w:r>
      <w:bookmarkEnd w:id="47"/>
    </w:p>
    <w:p w:rsidR="004D5AE4" w:rsidRPr="00BE34C9" w:rsidRDefault="009E12D8" w:rsidP="004D5AE4">
      <w:pPr>
        <w:rPr>
          <w:lang w:val="en-US"/>
        </w:rPr>
      </w:pPr>
      <w:r w:rsidRPr="009E12D8">
        <w:rPr>
          <w:lang w:val="en-US"/>
        </w:rPr>
        <w:t>The folder specified in the "</w:t>
      </w:r>
      <w:r w:rsidRPr="009E12D8">
        <w:rPr>
          <w:rFonts w:ascii="Courier New" w:hAnsi="Courier New" w:cs="Courier New"/>
          <w:lang w:val="en-US"/>
        </w:rPr>
        <w:t>&lt;sutDir&gt;</w:t>
      </w:r>
      <w:r w:rsidRPr="009E12D8">
        <w:rPr>
          <w:lang w:val="en-US"/>
        </w:rPr>
        <w:t>" tag contains one sub</w:t>
      </w:r>
      <w:r w:rsidR="00B72442">
        <w:rPr>
          <w:lang w:val="en-US"/>
        </w:rPr>
        <w:t>directory</w:t>
      </w:r>
      <w:r w:rsidR="004D5AE4" w:rsidRPr="00BE34C9">
        <w:rPr>
          <w:lang w:val="en-US"/>
        </w:rPr>
        <w:t xml:space="preserve"> per federate to be tested (SuT named </w:t>
      </w:r>
      <w:r w:rsidR="004D5AE4" w:rsidRPr="00BE34C9">
        <w:rPr>
          <w:rFonts w:ascii="Courier New" w:hAnsi="Courier New" w:cs="Courier New"/>
          <w:lang w:val="en-US"/>
        </w:rPr>
        <w:t>11_SOM_Ok_FOM_Ok</w:t>
      </w:r>
      <w:r w:rsidR="004D5AE4" w:rsidRPr="00BE34C9">
        <w:rPr>
          <w:lang w:val="en-US"/>
        </w:rPr>
        <w:t xml:space="preserve"> in the screenshot below). This </w:t>
      </w:r>
      <w:r w:rsidR="00B72442">
        <w:rPr>
          <w:lang w:val="en-US"/>
        </w:rPr>
        <w:t>sub</w:t>
      </w:r>
      <w:r w:rsidR="00AE19D9">
        <w:rPr>
          <w:lang w:val="en-US"/>
        </w:rPr>
        <w:t>directory</w:t>
      </w:r>
      <w:r w:rsidR="00AE19D9" w:rsidRPr="00BE34C9">
        <w:rPr>
          <w:lang w:val="en-US"/>
        </w:rPr>
        <w:t xml:space="preserve"> </w:t>
      </w:r>
      <w:r w:rsidR="004D5AE4" w:rsidRPr="00BE34C9">
        <w:rPr>
          <w:lang w:val="en-US"/>
        </w:rPr>
        <w:t>contains itself a subfolder for each test case that includes a JSON file ("</w:t>
      </w:r>
      <w:r w:rsidR="004D5AE4" w:rsidRPr="00BE34C9">
        <w:rPr>
          <w:rFonts w:ascii="Courier New" w:hAnsi="Courier New" w:cs="Courier New"/>
          <w:lang w:val="en-US"/>
        </w:rPr>
        <w:t>TcParam.json</w:t>
      </w:r>
      <w:r w:rsidR="004D5AE4" w:rsidRPr="00BE34C9">
        <w:rPr>
          <w:lang w:val="en-US"/>
        </w:rPr>
        <w:t xml:space="preserve">") describing the parameters of the test case. If necessary, other SuT-specific configuration files for this test case are added to the </w:t>
      </w:r>
      <w:r w:rsidR="00AE19D9" w:rsidRPr="00BE34C9">
        <w:rPr>
          <w:lang w:val="en-US"/>
        </w:rPr>
        <w:t>subfolder</w:t>
      </w:r>
      <w:r w:rsidR="004D5AE4" w:rsidRPr="00BE34C9">
        <w:rPr>
          <w:lang w:val="en-US"/>
        </w:rPr>
        <w:t>.</w:t>
      </w:r>
    </w:p>
    <w:p w:rsidR="004D5AE4" w:rsidRPr="00BE34C9" w:rsidRDefault="004D5AE4" w:rsidP="004D5AE4">
      <w:pPr>
        <w:rPr>
          <w:lang w:val="en-US"/>
        </w:rPr>
      </w:pPr>
    </w:p>
    <w:p w:rsidR="004D5AE4" w:rsidRPr="00BE34C9" w:rsidRDefault="008553B6" w:rsidP="004D5AE4">
      <w:pPr>
        <w:rPr>
          <w:lang w:val="en-US"/>
        </w:rPr>
      </w:pPr>
      <w:r>
        <w:rPr>
          <w:lang w:val="en-US"/>
        </w:rPr>
        <w:t>Here is an e</w:t>
      </w:r>
      <w:r w:rsidR="004D5AE4" w:rsidRPr="00BE34C9">
        <w:rPr>
          <w:lang w:val="en-US"/>
        </w:rPr>
        <w:t xml:space="preserve">xample of </w:t>
      </w:r>
      <w:r w:rsidR="00357D92" w:rsidRPr="00BE34C9">
        <w:rPr>
          <w:lang w:val="en-US"/>
        </w:rPr>
        <w:t>a</w:t>
      </w:r>
      <w:r w:rsidR="004D5AE4" w:rsidRPr="00BE34C9">
        <w:rPr>
          <w:lang w:val="en-US"/>
        </w:rPr>
        <w:t xml:space="preserve"> test case directory content corresponding to a SuT:</w:t>
      </w:r>
    </w:p>
    <w:p w:rsidR="003A1FBF" w:rsidRPr="00BE34C9" w:rsidRDefault="00207E71" w:rsidP="00463169">
      <w:pPr>
        <w:rPr>
          <w:lang w:val="en-US"/>
        </w:rPr>
      </w:pPr>
      <w:r>
        <w:rPr>
          <w:noProof/>
        </w:rPr>
        <w:lastRenderedPageBreak/>
        <w:drawing>
          <wp:inline distT="0" distB="0" distL="0" distR="0">
            <wp:extent cx="6120130" cy="30206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130" cy="3020695"/>
                    </a:xfrm>
                    <a:prstGeom prst="rect">
                      <a:avLst/>
                    </a:prstGeom>
                  </pic:spPr>
                </pic:pic>
              </a:graphicData>
            </a:graphic>
          </wp:inline>
        </w:drawing>
      </w:r>
    </w:p>
    <w:p w:rsidR="00AE146A" w:rsidRPr="00BE34C9" w:rsidRDefault="00AE146A" w:rsidP="00AE146A">
      <w:pPr>
        <w:pStyle w:val="Lgende"/>
        <w:outlineLvl w:val="0"/>
        <w:rPr>
          <w:lang w:val="en-US"/>
        </w:rPr>
      </w:pPr>
      <w:bookmarkStart w:id="48" w:name="_Toc503536868"/>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4</w:t>
      </w:r>
      <w:r w:rsidR="009105AF" w:rsidRPr="009E12D8">
        <w:rPr>
          <w:lang w:val="en-US"/>
        </w:rPr>
        <w:fldChar w:fldCharType="end"/>
      </w:r>
      <w:r w:rsidR="00E11D61">
        <w:rPr>
          <w:lang w:val="en-US"/>
        </w:rPr>
        <w:t>:</w:t>
      </w:r>
      <w:r w:rsidR="009E12D8" w:rsidRPr="009E12D8">
        <w:rPr>
          <w:lang w:val="en-US"/>
        </w:rPr>
        <w:t xml:space="preserve"> Configuration file tree for a</w:t>
      </w:r>
      <w:r w:rsidR="00BC5930">
        <w:rPr>
          <w:lang w:val="en-US"/>
        </w:rPr>
        <w:t xml:space="preserve"> specific</w:t>
      </w:r>
      <w:r w:rsidR="004D5AE4" w:rsidRPr="00BE34C9">
        <w:rPr>
          <w:lang w:val="en-US"/>
        </w:rPr>
        <w:t xml:space="preserve"> test case </w:t>
      </w:r>
      <w:r w:rsidR="0072349F" w:rsidRPr="00BE34C9">
        <w:rPr>
          <w:lang w:val="en-US"/>
        </w:rPr>
        <w:t>of</w:t>
      </w:r>
      <w:r w:rsidR="004D5AE4" w:rsidRPr="00BE34C9">
        <w:rPr>
          <w:lang w:val="en-US"/>
        </w:rPr>
        <w:t xml:space="preserve"> a federate to be tested (SuT)</w:t>
      </w:r>
      <w:bookmarkEnd w:id="48"/>
    </w:p>
    <w:p w:rsidR="005A7788" w:rsidRPr="00BE34C9" w:rsidRDefault="00C96DCF" w:rsidP="005A7788">
      <w:pPr>
        <w:rPr>
          <w:lang w:val="en-US"/>
        </w:rPr>
      </w:pPr>
      <w:r w:rsidRPr="00BE34C9">
        <w:rPr>
          <w:lang w:val="en-US"/>
        </w:rPr>
        <w:t xml:space="preserve">The </w:t>
      </w:r>
      <w:r w:rsidR="008553B6" w:rsidRPr="00BE34C9">
        <w:rPr>
          <w:lang w:val="en-US"/>
        </w:rPr>
        <w:t xml:space="preserve">JSON </w:t>
      </w:r>
      <w:r w:rsidRPr="00BE34C9">
        <w:rPr>
          <w:lang w:val="en-US"/>
        </w:rPr>
        <w:t xml:space="preserve">parameter description file has the following </w:t>
      </w:r>
      <w:r w:rsidR="00BC5930">
        <w:rPr>
          <w:lang w:val="en-US"/>
        </w:rPr>
        <w:t>content</w:t>
      </w:r>
      <w:r w:rsidR="005A7788" w:rsidRPr="00BE34C9">
        <w:rPr>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F417D4"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"sutName"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"TestFederate"</w:t>
      </w:r>
    </w:p>
    <w:p w:rsidR="00C05821"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"resultDirectory"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CS_Verification"</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"fomFiles"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CS_Verification\SOM_MAKsimple1516e.xml"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5A7788" w:rsidRPr="00BE34C9" w:rsidRDefault="005A7788"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05821" w:rsidRPr="00215646" w:rsidTr="00364B60">
        <w:tc>
          <w:tcPr>
            <w:tcW w:w="1101" w:type="dxa"/>
            <w:tcBorders>
              <w:top w:val="single" w:sz="8" w:space="0" w:color="4BACC6"/>
              <w:left w:val="single" w:sz="8" w:space="0" w:color="4BACC6"/>
              <w:bottom w:val="single" w:sz="8" w:space="0" w:color="4BACC6"/>
              <w:right w:val="single" w:sz="8" w:space="0" w:color="4BACC6"/>
            </w:tcBorders>
          </w:tcPr>
          <w:p w:rsidR="00C05821" w:rsidRPr="00BE34C9" w:rsidRDefault="00BC4DB8" w:rsidP="00364B60">
            <w:pPr>
              <w:spacing w:before="0" w:after="0"/>
              <w:jc w:val="center"/>
              <w:rPr>
                <w:b/>
                <w:bCs/>
                <w:lang w:val="en-US"/>
              </w:rPr>
            </w:pPr>
            <w:r>
              <w:rPr>
                <w:b/>
                <w:noProof/>
              </w:rPr>
              <w:drawing>
                <wp:inline distT="0" distB="0" distL="0" distR="0">
                  <wp:extent cx="223520" cy="223520"/>
                  <wp:effectExtent l="19050" t="0" r="5080" b="0"/>
                  <wp:docPr id="24"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C05821" w:rsidRPr="00BE34C9" w:rsidRDefault="0033449D" w:rsidP="00E63A09">
            <w:pPr>
              <w:rPr>
                <w:lang w:val="en-US"/>
              </w:rPr>
            </w:pPr>
            <w:r w:rsidRPr="00BE34C9">
              <w:rPr>
                <w:lang w:val="en-US"/>
              </w:rPr>
              <w:t>The file paths in JSON file are "absolute" and</w:t>
            </w:r>
            <w:r w:rsidR="00E63A09">
              <w:rPr>
                <w:lang w:val="en-US"/>
              </w:rPr>
              <w:t>,</w:t>
            </w:r>
            <w:r w:rsidRPr="00BE34C9">
              <w:rPr>
                <w:lang w:val="en-US"/>
              </w:rPr>
              <w:t xml:space="preserve"> in the previous illustration, the beginning of the paths has been replaced with "..." for </w:t>
            </w:r>
            <w:r w:rsidR="00E63A09">
              <w:rPr>
                <w:lang w:val="en-US"/>
              </w:rPr>
              <w:t>greater</w:t>
            </w:r>
            <w:r w:rsidR="00E63A09" w:rsidRPr="00BE34C9">
              <w:rPr>
                <w:lang w:val="en-US"/>
              </w:rPr>
              <w:t xml:space="preserve"> </w:t>
            </w:r>
            <w:r w:rsidRPr="00BE34C9">
              <w:rPr>
                <w:lang w:val="en-US"/>
              </w:rPr>
              <w:t>clarity</w:t>
            </w:r>
            <w:r w:rsidR="00C05821" w:rsidRPr="00BE34C9">
              <w:rPr>
                <w:lang w:val="en-US"/>
              </w:rPr>
              <w:t>.</w:t>
            </w:r>
          </w:p>
        </w:tc>
      </w:tr>
    </w:tbl>
    <w:p w:rsidR="00C05821" w:rsidRPr="00BE34C9" w:rsidRDefault="00C05821" w:rsidP="00463169">
      <w:pPr>
        <w:rPr>
          <w:lang w:val="en-US"/>
        </w:rPr>
      </w:pPr>
    </w:p>
    <w:p w:rsidR="009F2E82" w:rsidRPr="00BE34C9" w:rsidRDefault="009F2E82" w:rsidP="00463169">
      <w:pPr>
        <w:rPr>
          <w:lang w:val="en-US"/>
        </w:rPr>
      </w:pPr>
      <w:r w:rsidRPr="00BE34C9">
        <w:rPr>
          <w:lang w:val="en-US"/>
        </w:rPr>
        <w:t xml:space="preserve">The folder specified </w:t>
      </w:r>
      <w:r w:rsidR="005377EB">
        <w:rPr>
          <w:lang w:val="en-US"/>
        </w:rPr>
        <w:t>by</w:t>
      </w:r>
      <w:r w:rsidRPr="00BE34C9">
        <w:rPr>
          <w:lang w:val="en-US"/>
        </w:rPr>
        <w:t xml:space="preserve"> the "</w:t>
      </w:r>
      <w:r w:rsidR="005377EB">
        <w:rPr>
          <w:rFonts w:ascii="Courier New" w:hAnsi="Courier New" w:cs="Courier New"/>
          <w:lang w:val="en-US"/>
        </w:rPr>
        <w:t>IVCT_TS_HOME</w:t>
      </w:r>
      <w:r w:rsidRPr="00BE34C9">
        <w:rPr>
          <w:lang w:val="en-US"/>
        </w:rPr>
        <w:t xml:space="preserve">" </w:t>
      </w:r>
      <w:r w:rsidR="005377EB">
        <w:rPr>
          <w:lang w:val="en-US"/>
        </w:rPr>
        <w:t xml:space="preserve">variable </w:t>
      </w:r>
      <w:r w:rsidRPr="00BE34C9">
        <w:rPr>
          <w:lang w:val="en-US"/>
        </w:rPr>
        <w:t>contains the "</w:t>
      </w:r>
      <w:r w:rsidRPr="00BE34C9">
        <w:rPr>
          <w:rFonts w:ascii="Courier New" w:hAnsi="Courier New" w:cs="Courier New"/>
          <w:lang w:val="en-US"/>
        </w:rPr>
        <w:t>IVCTtestsuites.xml</w:t>
      </w:r>
      <w:r w:rsidRPr="00BE34C9">
        <w:rPr>
          <w:lang w:val="en-US"/>
        </w:rPr>
        <w:t xml:space="preserve">" </w:t>
      </w:r>
      <w:r w:rsidR="006D57D4" w:rsidRPr="00BE34C9">
        <w:rPr>
          <w:lang w:val="en-US"/>
        </w:rPr>
        <w:t xml:space="preserve">file </w:t>
      </w:r>
      <w:r w:rsidRPr="00BE34C9">
        <w:rPr>
          <w:lang w:val="en-US"/>
        </w:rPr>
        <w:t xml:space="preserve">which </w:t>
      </w:r>
      <w:r w:rsidR="00487986">
        <w:rPr>
          <w:lang w:val="en-US"/>
        </w:rPr>
        <w:t>indicates</w:t>
      </w:r>
      <w:r w:rsidR="00487986" w:rsidRPr="00BE34C9">
        <w:rPr>
          <w:lang w:val="en-US"/>
        </w:rPr>
        <w:t xml:space="preserve"> </w:t>
      </w:r>
      <w:r w:rsidRPr="00BE34C9">
        <w:rPr>
          <w:lang w:val="en-US"/>
        </w:rPr>
        <w:t xml:space="preserve">IVCT Framework how to access </w:t>
      </w:r>
      <w:r w:rsidR="000534FC">
        <w:rPr>
          <w:lang w:val="en-US"/>
        </w:rPr>
        <w:t>to</w:t>
      </w:r>
      <w:r w:rsidR="000534FC" w:rsidRPr="00BE34C9">
        <w:rPr>
          <w:lang w:val="en-US"/>
        </w:rPr>
        <w:t xml:space="preserve"> </w:t>
      </w:r>
      <w:r w:rsidRPr="00BE34C9">
        <w:rPr>
          <w:lang w:val="en-US"/>
        </w:rPr>
        <w:t>ETCs:</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CS_Verification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nato.ivct.etc.fr.tc_cs_verification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TS_CS_Verification\\TS_CS_Verification\\bin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HLA_Declaration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nato.ivct.etc.fr.tc_hla_declaration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6579B0" w:rsidRPr="006579B0">
        <w:rPr>
          <w:rFonts w:ascii="Courier New" w:hAnsi="Courier New" w:cs="Courier New"/>
          <w:b/>
          <w:noProof/>
          <w:sz w:val="16"/>
          <w:szCs w:val="16"/>
          <w:lang w:val="en-US"/>
        </w:rPr>
        <w:t>TS</w:t>
      </w:r>
      <w:r w:rsidR="009E12D8" w:rsidRPr="009E12D8">
        <w:rPr>
          <w:rFonts w:ascii="Courier New" w:hAnsi="Courier New" w:cs="Courier New"/>
          <w:b/>
          <w:noProof/>
          <w:sz w:val="16"/>
          <w:szCs w:val="16"/>
          <w:lang w:val="en-US"/>
        </w:rPr>
        <w:t>_HLA_Declaration\\TS_HLA_Declaration\\bin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HLA_Object</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nato.ivct.etc.fr.tc_hla_object</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TS_HLA_Object\\TS_HLA_Object\\bin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lastRenderedPageBreak/>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5377EB" w:rsidRPr="00EB57CB">
        <w:rPr>
          <w:rFonts w:ascii="Courier New" w:hAnsi="Courier New" w:cs="Courier New"/>
          <w:b/>
          <w:noProof/>
          <w:sz w:val="16"/>
          <w:szCs w:val="16"/>
          <w:lang w:val="en-US"/>
        </w:rPr>
        <w:t>TS_</w:t>
      </w:r>
      <w:r w:rsidR="009E12D8" w:rsidRPr="00EB57CB">
        <w:rPr>
          <w:rFonts w:ascii="Courier New" w:hAnsi="Courier New" w:cs="Courier New"/>
          <w:b/>
          <w:noProof/>
          <w:sz w:val="16"/>
          <w:szCs w:val="16"/>
          <w:lang w:val="en-US"/>
        </w:rPr>
        <w:t>HLA</w:t>
      </w:r>
      <w:r w:rsidR="009E12D8" w:rsidRPr="009E12D8">
        <w:rPr>
          <w:rFonts w:ascii="Courier New" w:hAnsi="Courier New" w:cs="Courier New"/>
          <w:b/>
          <w:noProof/>
          <w:sz w:val="16"/>
          <w:szCs w:val="16"/>
          <w:lang w:val="en-US"/>
        </w:rPr>
        <w:t>_Services</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nato.ivct.etc.fr.tc_hla_services</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TS_HLA_Services\\TS_HLA_Services\\bin</w:t>
      </w:r>
      <w:r>
        <w:rPr>
          <w:rFonts w:ascii="Courier New" w:hAnsi="Courier New" w:cs="Courier New"/>
          <w:b/>
          <w:noProof/>
          <w:color w:val="0000FF"/>
          <w:sz w:val="16"/>
          <w:szCs w:val="16"/>
          <w:lang w:val="en-US"/>
        </w:rPr>
        <w:t>&lt;/tsRunFolder&gt;</w:t>
      </w:r>
    </w:p>
    <w:p w:rsidR="00EB57CB"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A416A5" w:rsidRPr="00BE34C9" w:rsidRDefault="00A416A5" w:rsidP="00A416A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46DEF" w:rsidRPr="00215646" w:rsidTr="00BF2B0F">
        <w:tc>
          <w:tcPr>
            <w:tcW w:w="1101" w:type="dxa"/>
            <w:tcBorders>
              <w:top w:val="single" w:sz="8" w:space="0" w:color="4BACC6"/>
              <w:left w:val="single" w:sz="8" w:space="0" w:color="4BACC6"/>
              <w:bottom w:val="single" w:sz="8" w:space="0" w:color="4BACC6"/>
              <w:right w:val="single" w:sz="8" w:space="0" w:color="4BACC6"/>
            </w:tcBorders>
          </w:tcPr>
          <w:p w:rsidR="00546DEF" w:rsidRPr="00BE34C9" w:rsidRDefault="00BC4DB8" w:rsidP="00BF2B0F">
            <w:pPr>
              <w:spacing w:before="0" w:after="0"/>
              <w:jc w:val="center"/>
              <w:rPr>
                <w:b/>
                <w:bCs/>
                <w:lang w:val="en-US"/>
              </w:rPr>
            </w:pPr>
            <w:r>
              <w:rPr>
                <w:b/>
                <w:noProof/>
              </w:rPr>
              <w:drawing>
                <wp:inline distT="0" distB="0" distL="0" distR="0">
                  <wp:extent cx="223520" cy="223520"/>
                  <wp:effectExtent l="19050" t="0" r="5080" b="0"/>
                  <wp:docPr id="1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3003" w:rsidRPr="00BE34C9" w:rsidRDefault="00733003" w:rsidP="00733003">
            <w:pPr>
              <w:rPr>
                <w:lang w:val="en-US"/>
              </w:rPr>
            </w:pPr>
            <w:r w:rsidRPr="00BE34C9">
              <w:rPr>
                <w:lang w:val="en-US"/>
              </w:rPr>
              <w:t>The "</w:t>
            </w:r>
            <w:r w:rsidRPr="00BE34C9">
              <w:rPr>
                <w:rFonts w:ascii="Courier New" w:hAnsi="Courier New" w:cs="Courier New"/>
                <w:lang w:val="en-US"/>
              </w:rPr>
              <w:t>&lt;name&gt;</w:t>
            </w:r>
            <w:r w:rsidR="00BE0EC9">
              <w:rPr>
                <w:lang w:val="en-US"/>
              </w:rPr>
              <w:t>" tag</w:t>
            </w:r>
            <w:r w:rsidRPr="00BE34C9">
              <w:rPr>
                <w:lang w:val="en-US"/>
              </w:rPr>
              <w:t xml:space="preserve"> correspond</w:t>
            </w:r>
            <w:r w:rsidR="00BE0EC9">
              <w:rPr>
                <w:lang w:val="en-US"/>
              </w:rPr>
              <w:t>s</w:t>
            </w:r>
            <w:r w:rsidRPr="00BE34C9">
              <w:rPr>
                <w:lang w:val="en-US"/>
              </w:rPr>
              <w:t xml:space="preserve"> to the test case installation subfolder under the folder specified </w:t>
            </w:r>
            <w:r w:rsidR="00A94C41">
              <w:rPr>
                <w:lang w:val="en-US"/>
              </w:rPr>
              <w:t xml:space="preserve">by </w:t>
            </w:r>
            <w:r w:rsidR="00A94C41" w:rsidRPr="00733003">
              <w:rPr>
                <w:rFonts w:ascii="Courier New" w:hAnsi="Courier New" w:cs="Courier New"/>
                <w:lang w:val="en-US"/>
              </w:rPr>
              <w:t>IVCT_TS_HOME</w:t>
            </w:r>
            <w:r w:rsidR="00A94C41" w:rsidRPr="00733003">
              <w:rPr>
                <w:lang w:val="en-US"/>
              </w:rPr>
              <w:t xml:space="preserve"> environment variable</w:t>
            </w:r>
            <w:r w:rsidR="0063154C" w:rsidRPr="00BE34C9">
              <w:rPr>
                <w:lang w:val="en-US"/>
              </w:rPr>
              <w:t>.</w:t>
            </w:r>
          </w:p>
          <w:p w:rsidR="00546DEF" w:rsidRPr="00BE34C9" w:rsidRDefault="00733003" w:rsidP="00573F04">
            <w:pPr>
              <w:rPr>
                <w:lang w:val="en-US"/>
              </w:rPr>
            </w:pPr>
            <w:r w:rsidRPr="00BE34C9">
              <w:rPr>
                <w:lang w:val="en-US"/>
              </w:rPr>
              <w:t>The "</w:t>
            </w:r>
            <w:r w:rsidRPr="00BE34C9">
              <w:rPr>
                <w:rFonts w:ascii="Courier New" w:hAnsi="Courier New" w:cs="Courier New"/>
                <w:lang w:val="en-US"/>
              </w:rPr>
              <w:t>&lt;packageName&gt;</w:t>
            </w:r>
            <w:r w:rsidRPr="00BE34C9">
              <w:rPr>
                <w:lang w:val="en-US"/>
              </w:rPr>
              <w:t>" and "</w:t>
            </w:r>
            <w:r w:rsidRPr="00BE34C9">
              <w:rPr>
                <w:rFonts w:ascii="Courier New" w:hAnsi="Courier New" w:cs="Courier New"/>
                <w:lang w:val="en-US"/>
              </w:rPr>
              <w:t>&lt;tsRunFolder&gt;</w:t>
            </w:r>
            <w:r w:rsidRPr="00BE34C9">
              <w:rPr>
                <w:lang w:val="en-US"/>
              </w:rPr>
              <w:t xml:space="preserve">" tags refer respectively to the Java package name and the ETC runtime </w:t>
            </w:r>
            <w:r w:rsidR="00573F04">
              <w:rPr>
                <w:lang w:val="en-US"/>
              </w:rPr>
              <w:t>directory</w:t>
            </w:r>
            <w:r w:rsidRPr="00BE34C9">
              <w:rPr>
                <w:lang w:val="en-US"/>
              </w:rPr>
              <w:t xml:space="preserve"> (based on the value of the </w:t>
            </w:r>
            <w:r w:rsidR="009E12D8" w:rsidRPr="009E12D8">
              <w:rPr>
                <w:rFonts w:ascii="Courier New" w:hAnsi="Courier New" w:cs="Courier New"/>
                <w:lang w:val="en-US"/>
              </w:rPr>
              <w:t>IVCT_TS_HOME</w:t>
            </w:r>
            <w:r w:rsidR="009E12D8" w:rsidRPr="009E12D8">
              <w:rPr>
                <w:lang w:val="en-US"/>
              </w:rPr>
              <w:t xml:space="preserve"> environment variable).</w:t>
            </w:r>
          </w:p>
        </w:tc>
      </w:tr>
    </w:tbl>
    <w:p w:rsidR="00FB6F8C" w:rsidRPr="00BE34C9" w:rsidRDefault="00FB6F8C"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A1E87" w:rsidRPr="00BE34C9" w:rsidTr="00D31FB8">
        <w:tc>
          <w:tcPr>
            <w:tcW w:w="1101" w:type="dxa"/>
            <w:tcBorders>
              <w:top w:val="single" w:sz="8" w:space="0" w:color="4BACC6"/>
              <w:left w:val="single" w:sz="8" w:space="0" w:color="4BACC6"/>
              <w:bottom w:val="single" w:sz="8" w:space="0" w:color="4BACC6"/>
              <w:right w:val="single" w:sz="8" w:space="0" w:color="4BACC6"/>
            </w:tcBorders>
          </w:tcPr>
          <w:p w:rsidR="00EA1E87"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EA1E87" w:rsidRPr="00BE34C9" w:rsidRDefault="0063154C" w:rsidP="0099403D">
            <w:pPr>
              <w:rPr>
                <w:lang w:val="en-US"/>
              </w:rPr>
            </w:pPr>
            <w:r w:rsidRPr="00BE34C9">
              <w:rPr>
                <w:lang w:val="en-US"/>
              </w:rPr>
              <w:t>The file path separator</w:t>
            </w:r>
            <w:r w:rsidR="0099403D">
              <w:rPr>
                <w:lang w:val="en-US"/>
              </w:rPr>
              <w:t xml:space="preserve"> used</w:t>
            </w:r>
            <w:r w:rsidRPr="00BE34C9">
              <w:rPr>
                <w:lang w:val="en-US"/>
              </w:rPr>
              <w:t xml:space="preserve"> is "</w:t>
            </w:r>
            <w:r w:rsidRPr="00BE34C9">
              <w:rPr>
                <w:rFonts w:ascii="Courier New" w:hAnsi="Courier New" w:cs="Courier New"/>
                <w:lang w:val="en-US"/>
              </w:rPr>
              <w:t>\\</w:t>
            </w:r>
            <w:r w:rsidRPr="00BE34C9">
              <w:rPr>
                <w:lang w:val="en-US"/>
              </w:rPr>
              <w:t>" to avoid any "Escape" sequence interpretation</w:t>
            </w:r>
            <w:r w:rsidR="0099403D">
              <w:rPr>
                <w:lang w:val="en-US"/>
              </w:rPr>
              <w:t>.</w:t>
            </w:r>
            <w:r w:rsidRPr="00BE34C9">
              <w:rPr>
                <w:lang w:val="en-US"/>
              </w:rPr>
              <w:t xml:space="preserve"> </w:t>
            </w:r>
            <w:r w:rsidR="0099403D">
              <w:rPr>
                <w:lang w:val="en-US"/>
              </w:rPr>
              <w:t>F</w:t>
            </w:r>
            <w:r w:rsidRPr="00BE34C9">
              <w:rPr>
                <w:lang w:val="en-US"/>
              </w:rPr>
              <w:t>or example</w:t>
            </w:r>
            <w:r w:rsidR="0099403D">
              <w:rPr>
                <w:lang w:val="en-US"/>
              </w:rPr>
              <w:t>,</w:t>
            </w:r>
            <w:r w:rsidRPr="00BE34C9">
              <w:rPr>
                <w:lang w:val="en-US"/>
              </w:rPr>
              <w:t xml:space="preserve"> "</w:t>
            </w:r>
            <w:r w:rsidRPr="00BE34C9">
              <w:rPr>
                <w:rFonts w:ascii="Courier New" w:hAnsi="Courier New" w:cs="Courier New"/>
                <w:lang w:val="en-US"/>
              </w:rPr>
              <w:t>\b</w:t>
            </w:r>
            <w:r w:rsidRPr="00BE34C9">
              <w:rPr>
                <w:lang w:val="en-US"/>
              </w:rPr>
              <w:t xml:space="preserve">" </w:t>
            </w:r>
            <w:r w:rsidR="0099403D">
              <w:rPr>
                <w:lang w:val="en-US"/>
              </w:rPr>
              <w:t xml:space="preserve">is </w:t>
            </w:r>
            <w:r w:rsidRPr="00BE34C9">
              <w:rPr>
                <w:lang w:val="en-US"/>
              </w:rPr>
              <w:t>interpreted as a "backspace" character.</w:t>
            </w:r>
          </w:p>
        </w:tc>
      </w:tr>
    </w:tbl>
    <w:p w:rsidR="00EA1E87" w:rsidRPr="00BE34C9" w:rsidRDefault="00EA1E87" w:rsidP="00463169">
      <w:pPr>
        <w:rPr>
          <w:lang w:val="en-US"/>
        </w:rPr>
      </w:pPr>
    </w:p>
    <w:p w:rsidR="005952C2" w:rsidRPr="00BE34C9" w:rsidRDefault="005952C2" w:rsidP="005952C2">
      <w:pPr>
        <w:rPr>
          <w:lang w:val="en-US"/>
        </w:rPr>
      </w:pPr>
      <w:r w:rsidRPr="00BE34C9">
        <w:rPr>
          <w:lang w:val="en-US"/>
        </w:rPr>
        <w:t>The te</w:t>
      </w:r>
      <w:r w:rsidR="00083F2D">
        <w:rPr>
          <w:lang w:val="en-US"/>
        </w:rPr>
        <w:t>st case installation subfolder</w:t>
      </w:r>
      <w:r w:rsidRPr="00BE34C9">
        <w:rPr>
          <w:lang w:val="en-US"/>
        </w:rPr>
        <w:t xml:space="preserve"> contains a (freely-named) file listing the ETCs to be executed. The name of a</w:t>
      </w:r>
      <w:r w:rsidR="0015735D">
        <w:rPr>
          <w:lang w:val="en-US"/>
        </w:rPr>
        <w:t>n ETC</w:t>
      </w:r>
      <w:r w:rsidRPr="00BE34C9">
        <w:rPr>
          <w:lang w:val="en-US"/>
        </w:rPr>
        <w:t xml:space="preserve"> is a Java class that implements the "</w:t>
      </w:r>
      <w:r w:rsidRPr="00BE34C9">
        <w:rPr>
          <w:rFonts w:ascii="Courier New" w:hAnsi="Courier New" w:cs="Courier New"/>
          <w:lang w:val="en-US"/>
        </w:rPr>
        <w:t>AbstractTestCase</w:t>
      </w:r>
      <w:r w:rsidRPr="00BE34C9">
        <w:rPr>
          <w:lang w:val="en-US"/>
        </w:rPr>
        <w:t>" interface.</w:t>
      </w:r>
    </w:p>
    <w:p w:rsidR="005952C2" w:rsidRPr="00BE34C9" w:rsidRDefault="005952C2" w:rsidP="005952C2">
      <w:pPr>
        <w:rPr>
          <w:lang w:val="en-US"/>
        </w:rPr>
      </w:pPr>
    </w:p>
    <w:p w:rsidR="005952C2" w:rsidRPr="00BE34C9" w:rsidRDefault="009E12D8" w:rsidP="005952C2">
      <w:pPr>
        <w:rPr>
          <w:lang w:val="en-US"/>
        </w:rPr>
      </w:pPr>
      <w:r w:rsidRPr="009E12D8">
        <w:rPr>
          <w:lang w:val="en-US"/>
        </w:rPr>
        <w:t>Example of a file containing the list of ETCs to run:</w:t>
      </w:r>
    </w:p>
    <w:p w:rsidR="009A4B4B" w:rsidRPr="00BE34C9" w:rsidRDefault="009E12D8"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6"/>
          <w:szCs w:val="16"/>
          <w:lang w:val="en-US"/>
        </w:rPr>
      </w:pPr>
      <w:r w:rsidRPr="009E12D8">
        <w:rPr>
          <w:rFonts w:ascii="Courier New" w:hAnsi="Courier New" w:cs="Courier New"/>
          <w:b/>
          <w:sz w:val="16"/>
          <w:szCs w:val="16"/>
          <w:lang w:val="en-US"/>
        </w:rPr>
        <w:t>TC_001_Files_Check</w:t>
      </w:r>
    </w:p>
    <w:p w:rsidR="002F703C" w:rsidRPr="00BE34C9" w:rsidRDefault="002F703C" w:rsidP="00922DEF">
      <w:pPr>
        <w:jc w:val="center"/>
        <w:rPr>
          <w:lang w:val="en-US"/>
        </w:rPr>
      </w:pPr>
    </w:p>
    <w:p w:rsidR="0035063E" w:rsidRPr="00BE34C9" w:rsidRDefault="00207E71" w:rsidP="00922DEF">
      <w:pPr>
        <w:jc w:val="center"/>
        <w:rPr>
          <w:highlight w:val="yellow"/>
          <w:lang w:val="en-US"/>
        </w:rPr>
      </w:pPr>
      <w:r>
        <w:rPr>
          <w:noProof/>
        </w:rPr>
        <w:drawing>
          <wp:inline distT="0" distB="0" distL="0" distR="0">
            <wp:extent cx="6120130" cy="302069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r w:rsidR="002F703C" w:rsidRPr="00BE34C9">
        <w:rPr>
          <w:lang w:val="en-US"/>
        </w:rPr>
        <w:t xml:space="preserve"> </w:t>
      </w:r>
    </w:p>
    <w:p w:rsidR="00922DEF" w:rsidRPr="00BE34C9" w:rsidRDefault="00922DEF" w:rsidP="00922DEF">
      <w:pPr>
        <w:pStyle w:val="Lgende"/>
        <w:outlineLvl w:val="0"/>
        <w:rPr>
          <w:lang w:val="en-US"/>
        </w:rPr>
      </w:pPr>
      <w:bookmarkStart w:id="49" w:name="_Toc503536869"/>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5</w:t>
      </w:r>
      <w:r w:rsidR="009105AF" w:rsidRPr="009E12D8">
        <w:rPr>
          <w:lang w:val="en-US"/>
        </w:rPr>
        <w:fldChar w:fldCharType="end"/>
      </w:r>
      <w:r w:rsidR="00E11D61">
        <w:rPr>
          <w:lang w:val="en-US"/>
        </w:rPr>
        <w:t>:</w:t>
      </w:r>
      <w:r w:rsidR="009E12D8" w:rsidRPr="009E12D8">
        <w:rPr>
          <w:lang w:val="en-US"/>
        </w:rPr>
        <w:t xml:space="preserve"> Installation tree for a test case containing an ETC list file</w:t>
      </w:r>
      <w:bookmarkEnd w:id="49"/>
    </w:p>
    <w:p w:rsidR="00A416A5" w:rsidRPr="00BE34C9" w:rsidRDefault="00A416A5" w:rsidP="00F14EFD">
      <w:pPr>
        <w:rPr>
          <w:lang w:val="en-US"/>
        </w:rPr>
      </w:pPr>
    </w:p>
    <w:p w:rsidR="004E2E72" w:rsidRPr="00BE34C9" w:rsidRDefault="009E12D8" w:rsidP="00F14EFD">
      <w:pPr>
        <w:rPr>
          <w:lang w:val="en-US"/>
        </w:rPr>
      </w:pPr>
      <w:r w:rsidRPr="009E12D8">
        <w:rPr>
          <w:lang w:val="en-US"/>
        </w:rPr>
        <w:t>Summary:</w:t>
      </w:r>
    </w:p>
    <w:p w:rsidR="004E2E72" w:rsidRPr="00BE34C9" w:rsidRDefault="009E12D8" w:rsidP="00927A8E">
      <w:pPr>
        <w:pStyle w:val="Paragraphedeliste"/>
        <w:numPr>
          <w:ilvl w:val="0"/>
          <w:numId w:val="46"/>
        </w:numPr>
        <w:rPr>
          <w:lang w:val="en-US"/>
        </w:rPr>
      </w:pPr>
      <w:r w:rsidRPr="009E12D8">
        <w:rPr>
          <w:lang w:val="en-US"/>
        </w:rPr>
        <w:t>Test case file tree (« TC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%IVCT_CONF%\{IVCTconfig.xml&lt;sutDir&gt; tag}\&lt;</w:t>
      </w:r>
      <w:r w:rsidRPr="009E12D8">
        <w:rPr>
          <w:rFonts w:ascii="Courier New" w:hAnsi="Courier New" w:cs="Courier New"/>
          <w:i/>
          <w:lang w:val="en-US"/>
        </w:rPr>
        <w:t>SuT name</w:t>
      </w:r>
      <w:r w:rsidRPr="009E12D8">
        <w:rPr>
          <w:rFonts w:ascii="Courier New" w:hAnsi="Courier New" w:cs="Courier New"/>
          <w:lang w:val="en-US"/>
        </w:rPr>
        <w:t>&gt;\&lt;</w:t>
      </w:r>
      <w:r w:rsidRPr="009E12D8">
        <w:rPr>
          <w:rFonts w:ascii="Courier New" w:hAnsi="Courier New" w:cs="Courier New"/>
          <w:i/>
          <w:lang w:val="en-US"/>
        </w:rPr>
        <w:t>TC name</w:t>
      </w:r>
      <w:r w:rsidRPr="009E12D8">
        <w:rPr>
          <w:rFonts w:ascii="Courier New" w:hAnsi="Courier New" w:cs="Courier New"/>
          <w:lang w:val="en-US"/>
        </w:rPr>
        <w:t xml:space="preserve">&gt; </w:t>
      </w:r>
    </w:p>
    <w:p w:rsidR="004E2E72" w:rsidRPr="00BE34C9" w:rsidRDefault="009E12D8" w:rsidP="00927A8E">
      <w:pPr>
        <w:pStyle w:val="Paragraphedeliste"/>
        <w:numPr>
          <w:ilvl w:val="0"/>
          <w:numId w:val="46"/>
        </w:numPr>
        <w:rPr>
          <w:lang w:val="en-US"/>
        </w:rPr>
      </w:pPr>
      <w:r w:rsidRPr="009E12D8">
        <w:rPr>
          <w:lang w:val="en-US"/>
        </w:rPr>
        <w:t>Test suites file tree (« TS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w:t>
      </w:r>
      <w:r w:rsidR="00632E09">
        <w:rPr>
          <w:rFonts w:ascii="Courier New" w:hAnsi="Courier New" w:cs="Courier New"/>
          <w:lang w:val="en-US"/>
        </w:rPr>
        <w:t>TS_HOME%</w:t>
      </w:r>
      <w:r w:rsidRPr="009E12D8">
        <w:rPr>
          <w:rFonts w:ascii="Courier New" w:hAnsi="Courier New" w:cs="Courier New"/>
          <w:lang w:val="en-US"/>
        </w:rPr>
        <w:t>\&lt;</w:t>
      </w:r>
      <w:r w:rsidRPr="009E12D8">
        <w:rPr>
          <w:rFonts w:ascii="Courier New" w:hAnsi="Courier New" w:cs="Courier New"/>
          <w:i/>
          <w:lang w:val="en-US"/>
        </w:rPr>
        <w:t>TC name</w:t>
      </w:r>
      <w:r w:rsidRPr="009E12D8">
        <w:rPr>
          <w:rFonts w:ascii="Courier New" w:hAnsi="Courier New" w:cs="Courier New"/>
          <w:lang w:val="en-US"/>
        </w:rPr>
        <w:t>&gt;\</w:t>
      </w:r>
      <w:r w:rsidR="00632E09">
        <w:rPr>
          <w:rFonts w:ascii="Courier New" w:hAnsi="Courier New" w:cs="Courier New"/>
          <w:lang w:val="en-US"/>
        </w:rPr>
        <w:t>TestSchedules\</w:t>
      </w:r>
      <w:r w:rsidRPr="009E12D8">
        <w:rPr>
          <w:rFonts w:ascii="Courier New" w:hAnsi="Courier New" w:cs="Courier New"/>
          <w:lang w:val="en-US"/>
        </w:rPr>
        <w:t>&lt;</w:t>
      </w:r>
      <w:r w:rsidRPr="009E12D8">
        <w:rPr>
          <w:rFonts w:ascii="Courier New" w:hAnsi="Courier New" w:cs="Courier New"/>
          <w:i/>
          <w:lang w:val="en-US"/>
        </w:rPr>
        <w:t>TS name</w:t>
      </w:r>
      <w:r w:rsidRPr="009E12D8">
        <w:rPr>
          <w:rFonts w:ascii="Courier New" w:hAnsi="Courier New" w:cs="Courier New"/>
          <w:lang w:val="en-US"/>
        </w:rPr>
        <w:t xml:space="preserve">&gt; </w:t>
      </w:r>
    </w:p>
    <w:p w:rsidR="004E2E72" w:rsidRPr="00BE34C9" w:rsidRDefault="004E2E72" w:rsidP="00F14EFD">
      <w:pPr>
        <w:rPr>
          <w:lang w:val="en-US"/>
        </w:rPr>
      </w:pPr>
    </w:p>
    <w:p w:rsidR="004E2E72" w:rsidRPr="00BE34C9" w:rsidRDefault="009E12D8" w:rsidP="00F14EFD">
      <w:pPr>
        <w:rPr>
          <w:lang w:val="en-US"/>
        </w:rPr>
      </w:pPr>
      <w:r w:rsidRPr="009E12D8">
        <w:rPr>
          <w:lang w:val="en-US"/>
        </w:rPr>
        <w:t>Commands to enter</w:t>
      </w:r>
      <w:r w:rsidR="00937DC6">
        <w:rPr>
          <w:lang w:val="en-US"/>
        </w:rPr>
        <w:t xml:space="preserve"> are the following</w:t>
      </w:r>
      <w:r w:rsidR="004F5DFA" w:rsidRPr="00BE34C9">
        <w:rPr>
          <w:lang w:val="en-US"/>
        </w:rPr>
        <w: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lastRenderedPageBreak/>
        <w:t>ssut &lt;</w:t>
      </w:r>
      <w:r w:rsidRPr="009E12D8">
        <w:rPr>
          <w:rFonts w:ascii="Courier New" w:hAnsi="Courier New" w:cs="Courier New"/>
          <w:i/>
          <w:lang w:val="en-US"/>
        </w:rPr>
        <w:t>SuT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t>st &lt;</w:t>
      </w:r>
      <w:r w:rsidRPr="009E12D8">
        <w:rPr>
          <w:rFonts w:ascii="Courier New" w:hAnsi="Courier New" w:cs="Courier New"/>
          <w:i/>
          <w:lang w:val="en-US"/>
        </w:rPr>
        <w:t>TC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t>sts &lt;</w:t>
      </w:r>
      <w:r w:rsidRPr="009E12D8">
        <w:rPr>
          <w:rFonts w:ascii="Courier New" w:hAnsi="Courier New" w:cs="Courier New"/>
          <w:i/>
          <w:lang w:val="en-US"/>
        </w:rPr>
        <w:t>TS name</w:t>
      </w:r>
      <w:r w:rsidRPr="009E12D8">
        <w:rPr>
          <w:rFonts w:ascii="Courier New" w:hAnsi="Courier New" w:cs="Courier New"/>
          <w:lang w:val="en-US"/>
        </w:rPr>
        <w:t>&gt;</w:t>
      </w:r>
    </w:p>
    <w:p w:rsidR="00583A27" w:rsidRPr="00BE34C9" w:rsidRDefault="00583A27" w:rsidP="00F14EFD">
      <w:pPr>
        <w:rPr>
          <w:lang w:val="en-US"/>
        </w:rPr>
      </w:pPr>
    </w:p>
    <w:p w:rsidR="00244267" w:rsidRPr="00BE34C9" w:rsidRDefault="0085616B" w:rsidP="00244267">
      <w:pPr>
        <w:pStyle w:val="Titre3"/>
        <w:rPr>
          <w:lang w:val="en-US"/>
        </w:rPr>
      </w:pPr>
      <w:bookmarkStart w:id="50" w:name="_Ref479170672"/>
      <w:bookmarkStart w:id="51" w:name="_Toc503537145"/>
      <w:r w:rsidRPr="00BE34C9">
        <w:rPr>
          <w:lang w:val="en-US"/>
        </w:rPr>
        <w:t>Test case execution</w:t>
      </w:r>
      <w:bookmarkEnd w:id="50"/>
      <w:bookmarkEnd w:id="51"/>
    </w:p>
    <w:p w:rsidR="0085616B" w:rsidRPr="00BE34C9" w:rsidRDefault="0085616B" w:rsidP="0085616B">
      <w:pPr>
        <w:rPr>
          <w:lang w:val="en-US"/>
        </w:rPr>
      </w:pPr>
      <w:r w:rsidRPr="00BE34C9">
        <w:rPr>
          <w:lang w:val="en-US"/>
        </w:rPr>
        <w:t>A test case is called by the "TC Engine" component commanded by the user interface "Cmd Line Tool" of the Framework IVCT.</w:t>
      </w:r>
      <w:r w:rsidR="00632E09">
        <w:rPr>
          <w:lang w:val="en-US"/>
        </w:rPr>
        <w:t xml:space="preserve"> For </w:t>
      </w:r>
      <w:r w:rsidRPr="00BE34C9">
        <w:rPr>
          <w:lang w:val="en-US"/>
        </w:rPr>
        <w:t>the</w:t>
      </w:r>
      <w:r w:rsidR="00632E09">
        <w:rPr>
          <w:lang w:val="en-US"/>
        </w:rPr>
        <w:t xml:space="preserve"> IVCT</w:t>
      </w:r>
      <w:r w:rsidRPr="00BE34C9">
        <w:rPr>
          <w:lang w:val="en-US"/>
        </w:rPr>
        <w:t xml:space="preserve"> Framework </w:t>
      </w:r>
      <w:r w:rsidR="00632E09">
        <w:rPr>
          <w:lang w:val="en-US"/>
        </w:rPr>
        <w:t>t</w:t>
      </w:r>
      <w:r w:rsidR="00632E09" w:rsidRPr="00BE34C9">
        <w:rPr>
          <w:lang w:val="en-US"/>
        </w:rPr>
        <w:t>o do this</w:t>
      </w:r>
      <w:r w:rsidR="00632E09">
        <w:rPr>
          <w:lang w:val="en-US"/>
        </w:rPr>
        <w:t> </w:t>
      </w:r>
      <w:r w:rsidRPr="00BE34C9">
        <w:rPr>
          <w:lang w:val="en-US"/>
        </w:rPr>
        <w:t>:</w:t>
      </w:r>
    </w:p>
    <w:p w:rsidR="0085616B" w:rsidRPr="00BE34C9" w:rsidRDefault="0085616B" w:rsidP="00927A8E">
      <w:pPr>
        <w:pStyle w:val="Paragraphedeliste"/>
        <w:numPr>
          <w:ilvl w:val="0"/>
          <w:numId w:val="52"/>
        </w:numPr>
        <w:rPr>
          <w:lang w:val="en-US"/>
        </w:rPr>
      </w:pPr>
      <w:r w:rsidRPr="00BE34C9">
        <w:rPr>
          <w:lang w:val="en-US"/>
        </w:rPr>
        <w:t>The environment variable "</w:t>
      </w:r>
      <w:r w:rsidRPr="00BE34C9">
        <w:rPr>
          <w:rFonts w:ascii="Courier New" w:hAnsi="Courier New" w:cs="Courier New"/>
          <w:lang w:val="en-US"/>
        </w:rPr>
        <w:t>IVCT_TS_HOME</w:t>
      </w:r>
      <w:r w:rsidRPr="00BE34C9">
        <w:rPr>
          <w:lang w:val="en-US"/>
        </w:rPr>
        <w:t xml:space="preserve">" </w:t>
      </w:r>
      <w:r w:rsidR="00882166">
        <w:rPr>
          <w:lang w:val="en-US"/>
        </w:rPr>
        <w:t>must contain</w:t>
      </w:r>
      <w:r w:rsidRPr="00BE34C9">
        <w:rPr>
          <w:lang w:val="en-US"/>
        </w:rPr>
        <w:t xml:space="preserve"> the </w:t>
      </w:r>
      <w:r w:rsidR="00632E09" w:rsidRPr="00BE34C9">
        <w:rPr>
          <w:lang w:val="en-US"/>
        </w:rPr>
        <w:t>"</w:t>
      </w:r>
      <w:r w:rsidR="00632E09" w:rsidRPr="00BE34C9">
        <w:rPr>
          <w:rFonts w:ascii="Courier New" w:hAnsi="Courier New" w:cs="Courier New"/>
          <w:lang w:val="en-US"/>
        </w:rPr>
        <w:t>IVCT</w:t>
      </w:r>
      <w:r w:rsidR="00632E09">
        <w:rPr>
          <w:rFonts w:ascii="Courier New" w:hAnsi="Courier New" w:cs="Courier New"/>
          <w:lang w:val="en-US"/>
        </w:rPr>
        <w:t>testsuites.xml</w:t>
      </w:r>
      <w:r w:rsidR="00632E09" w:rsidRPr="00BE34C9">
        <w:rPr>
          <w:lang w:val="en-US"/>
        </w:rPr>
        <w:t xml:space="preserve">" </w:t>
      </w:r>
      <w:r w:rsidR="00632E09">
        <w:rPr>
          <w:lang w:val="en-US"/>
        </w:rPr>
        <w:t>file and</w:t>
      </w:r>
      <w:r w:rsidRPr="00BE34C9">
        <w:rPr>
          <w:lang w:val="en-US"/>
        </w:rPr>
        <w:t xml:space="preserve"> the external Java librari</w:t>
      </w:r>
      <w:r w:rsidR="00632E09">
        <w:rPr>
          <w:lang w:val="en-US"/>
        </w:rPr>
        <w:t>es of the test cases</w:t>
      </w:r>
    </w:p>
    <w:p w:rsidR="0085616B" w:rsidRPr="00BE34C9" w:rsidRDefault="0085616B" w:rsidP="00927A8E">
      <w:pPr>
        <w:pStyle w:val="Paragraphedeliste"/>
        <w:numPr>
          <w:ilvl w:val="0"/>
          <w:numId w:val="52"/>
        </w:numPr>
        <w:rPr>
          <w:lang w:val="en-US"/>
        </w:rPr>
      </w:pPr>
      <w:r w:rsidRPr="00BE34C9">
        <w:rPr>
          <w:lang w:val="en-US"/>
        </w:rPr>
        <w:t>The "</w:t>
      </w:r>
      <w:r w:rsidRPr="00BE34C9">
        <w:rPr>
          <w:rFonts w:ascii="Courier New" w:hAnsi="Courier New" w:cs="Courier New"/>
          <w:lang w:val="en-US"/>
        </w:rPr>
        <w:t>CLASSPATH</w:t>
      </w:r>
      <w:r w:rsidRPr="00BE34C9">
        <w:rPr>
          <w:lang w:val="en-US"/>
        </w:rPr>
        <w:t>" variable (like any Java application) correctly filled</w:t>
      </w:r>
    </w:p>
    <w:p w:rsidR="0085616B" w:rsidRPr="00BE34C9" w:rsidRDefault="0085616B" w:rsidP="0085616B">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10EE1" w:rsidRPr="00215646" w:rsidTr="00BF2B0F">
        <w:trPr>
          <w:trHeight w:val="419"/>
        </w:trPr>
        <w:tc>
          <w:tcPr>
            <w:tcW w:w="1101" w:type="dxa"/>
            <w:tcBorders>
              <w:right w:val="single" w:sz="8" w:space="0" w:color="4BACC6"/>
            </w:tcBorders>
          </w:tcPr>
          <w:p w:rsidR="00B10EE1" w:rsidRPr="00BE34C9" w:rsidRDefault="00BC4DB8" w:rsidP="00BF2B0F">
            <w:pPr>
              <w:spacing w:before="0" w:after="0"/>
              <w:jc w:val="center"/>
              <w:rPr>
                <w:b/>
                <w:bCs/>
                <w:lang w:val="en-US"/>
              </w:rPr>
            </w:pPr>
            <w:r>
              <w:rPr>
                <w:b/>
                <w:noProof/>
              </w:rPr>
              <w:drawing>
                <wp:inline distT="0" distB="0" distL="0" distR="0">
                  <wp:extent cx="223200" cy="223200"/>
                  <wp:effectExtent l="0" t="0" r="0" b="0"/>
                  <wp:docPr id="1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10EE1" w:rsidRPr="00BE34C9" w:rsidRDefault="0085616B" w:rsidP="00D20390">
            <w:pPr>
              <w:rPr>
                <w:lang w:val="en-US"/>
              </w:rPr>
            </w:pPr>
            <w:r w:rsidRPr="00BE34C9">
              <w:rPr>
                <w:lang w:val="en-US"/>
              </w:rPr>
              <w:t>The "</w:t>
            </w:r>
            <w:r w:rsidRPr="00BE34C9">
              <w:rPr>
                <w:rFonts w:ascii="Courier New" w:hAnsi="Courier New" w:cs="Courier New"/>
                <w:lang w:val="en-US"/>
              </w:rPr>
              <w:t>CLASSPATH</w:t>
            </w:r>
            <w:r w:rsidRPr="00BE34C9">
              <w:rPr>
                <w:lang w:val="en-US"/>
              </w:rPr>
              <w:t xml:space="preserve">" variable must be </w:t>
            </w:r>
            <w:r w:rsidR="00D20390">
              <w:rPr>
                <w:lang w:val="en-US"/>
              </w:rPr>
              <w:t>set</w:t>
            </w:r>
            <w:r w:rsidR="00D20390" w:rsidRPr="00BE34C9">
              <w:rPr>
                <w:lang w:val="en-US"/>
              </w:rPr>
              <w:t xml:space="preserve"> </w:t>
            </w:r>
            <w:r w:rsidR="00D20390" w:rsidRPr="00D20390">
              <w:rPr>
                <w:lang w:val="en-US"/>
              </w:rPr>
              <w:t xml:space="preserve">using </w:t>
            </w:r>
            <w:r w:rsidRPr="00BE34C9">
              <w:rPr>
                <w:lang w:val="en-US"/>
              </w:rPr>
              <w:t>the "</w:t>
            </w:r>
            <w:r w:rsidRPr="00BE34C9">
              <w:rPr>
                <w:rFonts w:ascii="Courier New" w:hAnsi="Courier New" w:cs="Courier New"/>
                <w:lang w:val="en-US"/>
              </w:rPr>
              <w:t>IVCT_TS_HOME</w:t>
            </w:r>
            <w:r w:rsidRPr="00BE34C9">
              <w:rPr>
                <w:lang w:val="en-US"/>
              </w:rPr>
              <w:t xml:space="preserve">" </w:t>
            </w:r>
            <w:r w:rsidR="00D20390" w:rsidRPr="00BE34C9">
              <w:rPr>
                <w:lang w:val="en-US"/>
              </w:rPr>
              <w:t xml:space="preserve">variable </w:t>
            </w:r>
            <w:r w:rsidRPr="00BE34C9">
              <w:rPr>
                <w:lang w:val="en-US"/>
              </w:rPr>
              <w:t xml:space="preserve">in the user interface launching script </w:t>
            </w:r>
            <w:r w:rsidR="00D20390">
              <w:rPr>
                <w:lang w:val="en-US"/>
              </w:rPr>
              <w:t xml:space="preserve">named </w:t>
            </w:r>
            <w:r w:rsidRPr="00BE34C9">
              <w:rPr>
                <w:lang w:val="en-US"/>
              </w:rPr>
              <w:t>"</w:t>
            </w:r>
            <w:r w:rsidR="00F14ED8">
              <w:rPr>
                <w:rFonts w:ascii="Courier New" w:hAnsi="Courier New" w:cs="Courier New"/>
                <w:lang w:val="en-US"/>
              </w:rPr>
              <w:t>%IVCT_HOME%</w:t>
            </w:r>
            <w:r w:rsidRPr="00BE34C9">
              <w:rPr>
                <w:rFonts w:ascii="Courier New" w:hAnsi="Courier New" w:cs="Courier New"/>
                <w:lang w:val="en-US"/>
              </w:rPr>
              <w:t>\UI\build\distributions\UI-</w:t>
            </w:r>
            <w:r w:rsidR="00D20390">
              <w:rPr>
                <w:rFonts w:ascii="Courier New" w:hAnsi="Courier New" w:cs="Courier New"/>
                <w:lang w:val="en-US"/>
              </w:rPr>
              <w:t>X</w:t>
            </w:r>
            <w:r w:rsidRPr="00BE34C9">
              <w:rPr>
                <w:rFonts w:ascii="Courier New" w:hAnsi="Courier New" w:cs="Courier New"/>
                <w:lang w:val="en-US"/>
              </w:rPr>
              <w:t>.</w:t>
            </w:r>
            <w:r w:rsidR="00D20390">
              <w:rPr>
                <w:rFonts w:ascii="Courier New" w:hAnsi="Courier New" w:cs="Courier New"/>
                <w:lang w:val="en-US"/>
              </w:rPr>
              <w:t>Y</w:t>
            </w:r>
            <w:r w:rsidRPr="00BE34C9">
              <w:rPr>
                <w:rFonts w:ascii="Courier New" w:hAnsi="Courier New" w:cs="Courier New"/>
                <w:lang w:val="en-US"/>
              </w:rPr>
              <w:t>.</w:t>
            </w:r>
            <w:r w:rsidR="00D20390">
              <w:rPr>
                <w:rFonts w:ascii="Courier New" w:hAnsi="Courier New" w:cs="Courier New"/>
                <w:lang w:val="en-US"/>
              </w:rPr>
              <w:t>Z</w:t>
            </w:r>
            <w:r w:rsidRPr="00BE34C9">
              <w:rPr>
                <w:rFonts w:ascii="Courier New" w:hAnsi="Courier New" w:cs="Courier New"/>
                <w:lang w:val="en-US"/>
              </w:rPr>
              <w:t>\bin\UI.bat</w:t>
            </w:r>
            <w:r w:rsidRPr="00BE34C9">
              <w:rPr>
                <w:lang w:val="en-US"/>
              </w:rPr>
              <w:t>" ("Cmd Line Tool" component) of the IVCT Framework</w:t>
            </w:r>
            <w:r w:rsidR="001D318E" w:rsidRPr="00BE34C9">
              <w:rPr>
                <w:lang w:val="en-US"/>
              </w:rPr>
              <w:t>.</w:t>
            </w:r>
          </w:p>
        </w:tc>
      </w:tr>
    </w:tbl>
    <w:p w:rsidR="00B10EE1" w:rsidRPr="00BE34C9" w:rsidRDefault="00B10EE1" w:rsidP="00B10EE1">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5EC8" w:rsidRPr="00215646" w:rsidTr="00BF2B0F">
        <w:trPr>
          <w:trHeight w:val="419"/>
        </w:trPr>
        <w:tc>
          <w:tcPr>
            <w:tcW w:w="1101" w:type="dxa"/>
            <w:tcBorders>
              <w:right w:val="single" w:sz="8" w:space="0" w:color="4BACC6"/>
            </w:tcBorders>
          </w:tcPr>
          <w:p w:rsidR="00B05EC8" w:rsidRPr="00C64513" w:rsidRDefault="00BC4DB8" w:rsidP="00BF2B0F">
            <w:pPr>
              <w:spacing w:before="0" w:after="0"/>
              <w:jc w:val="center"/>
              <w:rPr>
                <w:b/>
                <w:bCs/>
                <w:lang w:val="en-US"/>
              </w:rPr>
            </w:pPr>
            <w:r>
              <w:rPr>
                <w:b/>
                <w:noProof/>
              </w:rPr>
              <w:drawing>
                <wp:inline distT="0" distB="0" distL="0" distR="0">
                  <wp:extent cx="223520" cy="223520"/>
                  <wp:effectExtent l="19050" t="0" r="5080" b="0"/>
                  <wp:docPr id="13"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05EC8" w:rsidRPr="00BE34C9" w:rsidRDefault="009E12D8" w:rsidP="00C64513">
            <w:pPr>
              <w:rPr>
                <w:lang w:val="en-US"/>
              </w:rPr>
            </w:pPr>
            <w:r w:rsidRPr="009E12D8">
              <w:rPr>
                <w:lang w:val="en-US"/>
              </w:rPr>
              <w:t xml:space="preserve">These two </w:t>
            </w:r>
            <w:r w:rsidR="00C64513">
              <w:rPr>
                <w:lang w:val="en-US"/>
              </w:rPr>
              <w:t xml:space="preserve">previous </w:t>
            </w:r>
            <w:r w:rsidRPr="009E12D8">
              <w:rPr>
                <w:lang w:val="en-US"/>
              </w:rPr>
              <w:t xml:space="preserve">variables must be correctly </w:t>
            </w:r>
            <w:r w:rsidR="00C64513">
              <w:rPr>
                <w:lang w:val="en-US"/>
              </w:rPr>
              <w:t>set</w:t>
            </w:r>
            <w:r w:rsidRPr="009E12D8">
              <w:rPr>
                <w:lang w:val="en-US"/>
              </w:rPr>
              <w:t xml:space="preserve"> and any inconsistency makes the test case impossible to execute (Java </w:t>
            </w:r>
            <w:r w:rsidRPr="009E12D8">
              <w:rPr>
                <w:rFonts w:ascii="Courier New" w:hAnsi="Courier New" w:cs="Courier New"/>
                <w:lang w:val="en-US"/>
              </w:rPr>
              <w:t>"ClassNotFoundException"</w:t>
            </w:r>
            <w:r w:rsidRPr="009E12D8">
              <w:rPr>
                <w:lang w:val="en-US"/>
              </w:rPr>
              <w:t xml:space="preserve"> error).</w:t>
            </w:r>
          </w:p>
        </w:tc>
      </w:tr>
    </w:tbl>
    <w:p w:rsidR="00B10EE1" w:rsidRPr="00BE34C9" w:rsidRDefault="00B10EE1" w:rsidP="00B10EE1">
      <w:pPr>
        <w:rPr>
          <w:lang w:val="en-US"/>
        </w:rPr>
      </w:pPr>
    </w:p>
    <w:p w:rsidR="006B1C77" w:rsidRPr="00BE34C9" w:rsidRDefault="00021923" w:rsidP="006B1C77">
      <w:pPr>
        <w:pStyle w:val="Titre3"/>
        <w:rPr>
          <w:lang w:val="en-US"/>
        </w:rPr>
      </w:pPr>
      <w:bookmarkStart w:id="52" w:name="_Toc503537146"/>
      <w:r w:rsidRPr="00BE34C9">
        <w:rPr>
          <w:lang w:val="en-US"/>
        </w:rPr>
        <w:t>Technical environ</w:t>
      </w:r>
      <w:r w:rsidR="006B1C77" w:rsidRPr="00BE34C9">
        <w:rPr>
          <w:lang w:val="en-US"/>
        </w:rPr>
        <w:t xml:space="preserve">ment </w:t>
      </w:r>
      <w:r w:rsidRPr="00BE34C9">
        <w:rPr>
          <w:lang w:val="en-US"/>
        </w:rPr>
        <w:t>and</w:t>
      </w:r>
      <w:r w:rsidR="006B1C77" w:rsidRPr="00BE34C9">
        <w:rPr>
          <w:lang w:val="en-US"/>
        </w:rPr>
        <w:t xml:space="preserve"> d</w:t>
      </w:r>
      <w:r w:rsidRPr="00BE34C9">
        <w:rPr>
          <w:lang w:val="en-US"/>
        </w:rPr>
        <w:t>e</w:t>
      </w:r>
      <w:r w:rsidR="006B1C77" w:rsidRPr="00BE34C9">
        <w:rPr>
          <w:lang w:val="en-US"/>
        </w:rPr>
        <w:t>pend</w:t>
      </w:r>
      <w:r w:rsidRPr="00BE34C9">
        <w:rPr>
          <w:lang w:val="en-US"/>
        </w:rPr>
        <w:t>e</w:t>
      </w:r>
      <w:r w:rsidR="006B1C77" w:rsidRPr="00BE34C9">
        <w:rPr>
          <w:lang w:val="en-US"/>
        </w:rPr>
        <w:t>nc</w:t>
      </w:r>
      <w:r w:rsidRPr="00BE34C9">
        <w:rPr>
          <w:lang w:val="en-US"/>
        </w:rPr>
        <w:t>ies</w:t>
      </w:r>
      <w:bookmarkEnd w:id="52"/>
    </w:p>
    <w:p w:rsidR="00447859" w:rsidRPr="00BE34C9" w:rsidRDefault="009E12D8" w:rsidP="00447859">
      <w:pPr>
        <w:rPr>
          <w:lang w:val="en-US"/>
        </w:rPr>
      </w:pPr>
      <w:r w:rsidRPr="009E12D8">
        <w:rPr>
          <w:lang w:val="en-US"/>
        </w:rPr>
        <w:t xml:space="preserve">The development of ETC FRA </w:t>
      </w:r>
      <w:r w:rsidR="00C64513">
        <w:rPr>
          <w:lang w:val="en-US"/>
        </w:rPr>
        <w:t>was</w:t>
      </w:r>
      <w:r w:rsidRPr="009E12D8">
        <w:rPr>
          <w:lang w:val="en-US"/>
        </w:rPr>
        <w:t xml:space="preserve"> executed under Windows 7.</w:t>
      </w:r>
    </w:p>
    <w:p w:rsidR="00447859" w:rsidRPr="00BE34C9" w:rsidRDefault="009E12D8" w:rsidP="00447859">
      <w:pPr>
        <w:rPr>
          <w:lang w:val="en-US"/>
        </w:rPr>
      </w:pPr>
      <w:r w:rsidRPr="009E12D8">
        <w:rPr>
          <w:lang w:val="en-US"/>
        </w:rPr>
        <w:t>The technical basis of ETC FRA is Java 8.</w:t>
      </w:r>
    </w:p>
    <w:p w:rsidR="00447859" w:rsidRPr="00BE34C9" w:rsidRDefault="00447859" w:rsidP="00447859">
      <w:pPr>
        <w:rPr>
          <w:lang w:val="en-US"/>
        </w:rPr>
      </w:pPr>
    </w:p>
    <w:p w:rsidR="00447859" w:rsidRPr="00BE34C9" w:rsidRDefault="009E12D8" w:rsidP="00447859">
      <w:pPr>
        <w:rPr>
          <w:lang w:val="en-US"/>
        </w:rPr>
      </w:pPr>
      <w:r w:rsidRPr="009E12D8">
        <w:rPr>
          <w:lang w:val="en-US"/>
        </w:rPr>
        <w:t>Note that ETC</w:t>
      </w:r>
      <w:r w:rsidR="00C64513">
        <w:rPr>
          <w:lang w:val="en-US"/>
        </w:rPr>
        <w:t xml:space="preserve"> FRA</w:t>
      </w:r>
      <w:r w:rsidRPr="009E12D8">
        <w:rPr>
          <w:lang w:val="en-US"/>
        </w:rPr>
        <w:t xml:space="preserve"> depend on:</w:t>
      </w:r>
    </w:p>
    <w:p w:rsidR="00447859" w:rsidRPr="00BE34C9" w:rsidRDefault="009E12D8" w:rsidP="00927A8E">
      <w:pPr>
        <w:pStyle w:val="Paragraphedeliste"/>
        <w:numPr>
          <w:ilvl w:val="0"/>
          <w:numId w:val="53"/>
        </w:numPr>
        <w:rPr>
          <w:lang w:val="en-US"/>
        </w:rPr>
      </w:pPr>
      <w:r w:rsidRPr="009E12D8">
        <w:rPr>
          <w:lang w:val="en-US"/>
        </w:rPr>
        <w:t>Ellipse parser in version 2.6</w:t>
      </w:r>
    </w:p>
    <w:p w:rsidR="00447859" w:rsidRPr="00BE34C9" w:rsidRDefault="009E12D8" w:rsidP="00927A8E">
      <w:pPr>
        <w:pStyle w:val="Paragraphedeliste"/>
        <w:numPr>
          <w:ilvl w:val="0"/>
          <w:numId w:val="53"/>
        </w:numPr>
        <w:rPr>
          <w:lang w:val="en-US"/>
        </w:rPr>
      </w:pPr>
      <w:r w:rsidRPr="009E12D8">
        <w:rPr>
          <w:lang w:val="en-US"/>
        </w:rPr>
        <w:t xml:space="preserve">RTI </w:t>
      </w:r>
      <w:r w:rsidR="00C64513">
        <w:rPr>
          <w:lang w:val="en-US"/>
        </w:rPr>
        <w:t>c</w:t>
      </w:r>
      <w:r w:rsidRPr="009E12D8">
        <w:rPr>
          <w:lang w:val="en-US"/>
        </w:rPr>
        <w:t>ommercial products (MÄK RTI and Pitch RTI)</w:t>
      </w:r>
    </w:p>
    <w:p w:rsidR="00447859" w:rsidRPr="00BE34C9" w:rsidRDefault="00447859" w:rsidP="0044785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202CC" w:rsidRPr="00215646" w:rsidTr="00364B60">
        <w:trPr>
          <w:trHeight w:val="419"/>
        </w:trPr>
        <w:tc>
          <w:tcPr>
            <w:tcW w:w="1101" w:type="dxa"/>
            <w:tcBorders>
              <w:right w:val="single" w:sz="8" w:space="0" w:color="4BACC6"/>
            </w:tcBorders>
          </w:tcPr>
          <w:p w:rsidR="008202CC" w:rsidRPr="00BE34C9" w:rsidRDefault="00BC4DB8" w:rsidP="00364B60">
            <w:pPr>
              <w:spacing w:before="0" w:after="0"/>
              <w:jc w:val="center"/>
              <w:rPr>
                <w:b/>
                <w:bCs/>
                <w:lang w:val="en-US"/>
              </w:rPr>
            </w:pPr>
            <w:r>
              <w:rPr>
                <w:b/>
                <w:noProof/>
              </w:rPr>
              <w:drawing>
                <wp:inline distT="0" distB="0" distL="0" distR="0">
                  <wp:extent cx="223200" cy="223200"/>
                  <wp:effectExtent l="0" t="0" r="0" b="0"/>
                  <wp:docPr id="39"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202CC" w:rsidRPr="00BE34C9" w:rsidRDefault="00447859" w:rsidP="00C64513">
            <w:pPr>
              <w:rPr>
                <w:lang w:val="en-US"/>
              </w:rPr>
            </w:pPr>
            <w:r w:rsidRPr="00BE34C9">
              <w:rPr>
                <w:lang w:val="en-US"/>
              </w:rPr>
              <w:t xml:space="preserve">Both RTIs are the only licensed software components on which ETCs </w:t>
            </w:r>
            <w:r w:rsidR="00C64513">
              <w:rPr>
                <w:lang w:val="en-US"/>
              </w:rPr>
              <w:t>rely</w:t>
            </w:r>
            <w:r w:rsidRPr="00BE34C9">
              <w:rPr>
                <w:lang w:val="en-US"/>
              </w:rPr>
              <w:t>.</w:t>
            </w:r>
          </w:p>
        </w:tc>
      </w:tr>
    </w:tbl>
    <w:p w:rsidR="008202CC" w:rsidRPr="00BE34C9" w:rsidRDefault="008202CC" w:rsidP="006B1C77">
      <w:pPr>
        <w:rPr>
          <w:lang w:val="en-US"/>
        </w:rPr>
      </w:pPr>
    </w:p>
    <w:p w:rsidR="005800D4" w:rsidRPr="00BE34C9" w:rsidRDefault="008D1072" w:rsidP="005800D4">
      <w:pPr>
        <w:pStyle w:val="Titre2"/>
        <w:rPr>
          <w:lang w:val="en-US"/>
        </w:rPr>
      </w:pPr>
      <w:bookmarkStart w:id="53" w:name="_Toc503537147"/>
      <w:r w:rsidRPr="00BE34C9">
        <w:rPr>
          <w:lang w:val="en-US"/>
        </w:rPr>
        <w:t>i</w:t>
      </w:r>
      <w:r w:rsidR="00FE259A" w:rsidRPr="00BE34C9">
        <w:rPr>
          <w:lang w:val="en-US"/>
        </w:rPr>
        <w:t>mpl</w:t>
      </w:r>
      <w:r w:rsidR="005800D4" w:rsidRPr="00BE34C9">
        <w:rPr>
          <w:lang w:val="en-US"/>
        </w:rPr>
        <w:t>e</w:t>
      </w:r>
      <w:r w:rsidR="00FE259A" w:rsidRPr="00BE34C9">
        <w:rPr>
          <w:lang w:val="en-US"/>
        </w:rPr>
        <w:t>mentation</w:t>
      </w:r>
      <w:r w:rsidR="005800D4" w:rsidRPr="00BE34C9">
        <w:rPr>
          <w:lang w:val="en-US"/>
        </w:rPr>
        <w:t xml:space="preserve"> rules</w:t>
      </w:r>
      <w:bookmarkEnd w:id="53"/>
    </w:p>
    <w:p w:rsidR="009978FC" w:rsidRPr="00BE34C9" w:rsidRDefault="005800D4" w:rsidP="009978FC">
      <w:pPr>
        <w:rPr>
          <w:lang w:val="en-US"/>
        </w:rPr>
      </w:pPr>
      <w:r w:rsidRPr="00BE34C9">
        <w:rPr>
          <w:lang w:val="en-US"/>
        </w:rPr>
        <w:t xml:space="preserve">This chapter defines the main rules for the implementation of test cases observed during their development. These rules are those adopted collectively at NATO MSG-134 level. They are described at the following address on the GitHub site </w:t>
      </w:r>
      <w:r w:rsidR="00C64513">
        <w:rPr>
          <w:lang w:val="en-US"/>
        </w:rPr>
        <w:t>dedicated</w:t>
      </w:r>
      <w:r w:rsidR="00C64513" w:rsidRPr="00BE34C9">
        <w:rPr>
          <w:lang w:val="en-US"/>
        </w:rPr>
        <w:t xml:space="preserve"> </w:t>
      </w:r>
      <w:r w:rsidRPr="00BE34C9">
        <w:rPr>
          <w:lang w:val="en-US"/>
        </w:rPr>
        <w:t>to the development of IVCT:</w:t>
      </w:r>
    </w:p>
    <w:p w:rsidR="009978FC" w:rsidRPr="00BE34C9" w:rsidRDefault="00215646" w:rsidP="009978FC">
      <w:pPr>
        <w:rPr>
          <w:lang w:val="en-US"/>
        </w:rPr>
      </w:pPr>
      <w:hyperlink r:id="rId20" w:history="1">
        <w:r w:rsidR="004549BC">
          <w:rPr>
            <w:rStyle w:val="Lienhypertexte"/>
            <w:lang w:val="en-US"/>
          </w:rPr>
          <w:t>https://github.com/MSG134/IVCT_Framework/wiki/Executable-Test-Case-Development-Rules</w:t>
        </w:r>
      </w:hyperlink>
      <w:r w:rsidR="009978FC" w:rsidRPr="00BE34C9">
        <w:rPr>
          <w:lang w:val="en-US"/>
        </w:rPr>
        <w:t>.</w:t>
      </w:r>
    </w:p>
    <w:p w:rsidR="001A2F4C" w:rsidRPr="00BE34C9" w:rsidRDefault="001A2F4C" w:rsidP="001A2F4C">
      <w:pPr>
        <w:rPr>
          <w:lang w:val="en-US"/>
        </w:rPr>
      </w:pPr>
    </w:p>
    <w:p w:rsidR="005A66E4" w:rsidRPr="00BE34C9" w:rsidRDefault="005A66E4" w:rsidP="001C381C">
      <w:pPr>
        <w:rPr>
          <w:lang w:val="en-US"/>
        </w:rPr>
      </w:pPr>
    </w:p>
    <w:p w:rsidR="00BF29B1" w:rsidRPr="00BE34C9" w:rsidRDefault="00BF29B1">
      <w:pPr>
        <w:spacing w:before="0" w:after="0"/>
        <w:jc w:val="left"/>
        <w:rPr>
          <w:b/>
          <w:caps/>
          <w:color w:val="0000FF"/>
          <w:sz w:val="24"/>
          <w:u w:color="C0C0C0"/>
          <w:lang w:val="en-US"/>
        </w:rPr>
      </w:pPr>
      <w:bookmarkStart w:id="54" w:name="_Ref464228785"/>
      <w:bookmarkStart w:id="55" w:name="_Ref424818115"/>
      <w:bookmarkStart w:id="56" w:name="_Toc426704033"/>
      <w:bookmarkStart w:id="57" w:name="_Toc408503732"/>
      <w:r w:rsidRPr="00BE34C9">
        <w:rPr>
          <w:lang w:val="en-US"/>
        </w:rPr>
        <w:br w:type="page"/>
      </w:r>
    </w:p>
    <w:p w:rsidR="00632013" w:rsidRPr="00BE34C9" w:rsidRDefault="007B3E8E" w:rsidP="00632013">
      <w:pPr>
        <w:pStyle w:val="Titre1"/>
        <w:rPr>
          <w:lang w:val="en-US"/>
        </w:rPr>
      </w:pPr>
      <w:bookmarkStart w:id="58" w:name="_Ref478391264"/>
      <w:bookmarkStart w:id="59" w:name="_Toc503537148"/>
      <w:r w:rsidRPr="00BE34C9">
        <w:rPr>
          <w:lang w:val="en-US"/>
        </w:rPr>
        <w:lastRenderedPageBreak/>
        <w:t>Sp</w:t>
      </w:r>
      <w:r w:rsidR="009240D3" w:rsidRPr="00BE34C9">
        <w:rPr>
          <w:lang w:val="en-US"/>
        </w:rPr>
        <w:t>e</w:t>
      </w:r>
      <w:r w:rsidR="009E12D8" w:rsidRPr="009E12D8">
        <w:rPr>
          <w:lang w:val="en-US"/>
        </w:rPr>
        <w:t>cifications</w:t>
      </w:r>
      <w:bookmarkEnd w:id="54"/>
      <w:bookmarkEnd w:id="58"/>
      <w:bookmarkEnd w:id="59"/>
    </w:p>
    <w:p w:rsidR="00F10267" w:rsidRPr="00BE34C9" w:rsidRDefault="009E12D8" w:rsidP="00F10267">
      <w:pPr>
        <w:pStyle w:val="Titre2"/>
        <w:rPr>
          <w:lang w:val="en-US"/>
        </w:rPr>
      </w:pPr>
      <w:bookmarkStart w:id="60" w:name="_Toc503537149"/>
      <w:r w:rsidRPr="009E12D8">
        <w:rPr>
          <w:lang w:val="en-US"/>
        </w:rPr>
        <w:t>Presentation</w:t>
      </w:r>
      <w:bookmarkEnd w:id="60"/>
    </w:p>
    <w:p w:rsidR="009240D3" w:rsidRPr="00BE34C9" w:rsidRDefault="009E12D8" w:rsidP="009240D3">
      <w:pPr>
        <w:rPr>
          <w:lang w:val="en-US"/>
        </w:rPr>
      </w:pPr>
      <w:r w:rsidRPr="009E12D8">
        <w:rPr>
          <w:lang w:val="en-US"/>
        </w:rPr>
        <w:t>The objective of the ETC</w:t>
      </w:r>
      <w:r w:rsidR="00C64513">
        <w:rPr>
          <w:lang w:val="en-US"/>
        </w:rPr>
        <w:t xml:space="preserve"> FRA</w:t>
      </w:r>
      <w:r w:rsidRPr="009E12D8">
        <w:rPr>
          <w:lang w:val="en-US"/>
        </w:rPr>
        <w:t xml:space="preserve"> is to allow the certification of an HLA federate </w:t>
      </w:r>
      <w:r w:rsidR="002C4AFC">
        <w:rPr>
          <w:lang w:val="en-US"/>
        </w:rPr>
        <w:t>against</w:t>
      </w:r>
      <w:r w:rsidRPr="009E12D8">
        <w:rPr>
          <w:lang w:val="en-US"/>
        </w:rPr>
        <w:t xml:space="preserve"> IEEE 1516-2010</w:t>
      </w:r>
      <w:r w:rsidR="002C4AFC">
        <w:rPr>
          <w:lang w:val="en-US"/>
        </w:rPr>
        <w:t xml:space="preserve"> </w:t>
      </w:r>
      <w:r w:rsidR="002C4AFC" w:rsidRPr="004549BC">
        <w:rPr>
          <w:lang w:val="en-US"/>
        </w:rPr>
        <w:t>standard</w:t>
      </w:r>
      <w:r w:rsidRPr="009E12D8">
        <w:rPr>
          <w:lang w:val="en-US"/>
        </w:rPr>
        <w:t xml:space="preserve"> (cf. documents </w:t>
      </w:r>
      <w:r w:rsidR="009240D3" w:rsidRPr="00BE34C9">
        <w:rPr>
          <w:lang w:val="en-US"/>
        </w:rPr>
        <w:t>[R3], [R4] and [R5]</w:t>
      </w:r>
      <w:r w:rsidRPr="009E12D8">
        <w:rPr>
          <w:lang w:val="en-US"/>
        </w:rPr>
        <w:t>).</w:t>
      </w:r>
    </w:p>
    <w:p w:rsidR="009240D3" w:rsidRPr="00BE34C9" w:rsidRDefault="009E12D8" w:rsidP="009240D3">
      <w:pPr>
        <w:rPr>
          <w:lang w:val="en-US"/>
        </w:rPr>
      </w:pPr>
      <w:r w:rsidRPr="009E12D8">
        <w:rPr>
          <w:lang w:val="en-US"/>
        </w:rPr>
        <w:br/>
        <w:t>The two principles used to create the source code for executable test cases (ETC FRA) are as follows:</w:t>
      </w:r>
    </w:p>
    <w:p w:rsidR="009240D3" w:rsidRPr="00BE34C9" w:rsidRDefault="009240D3" w:rsidP="00927A8E">
      <w:pPr>
        <w:pStyle w:val="Paragraphedeliste"/>
        <w:numPr>
          <w:ilvl w:val="0"/>
          <w:numId w:val="54"/>
        </w:numPr>
        <w:rPr>
          <w:rFonts w:ascii="Times New Roman" w:hAnsi="Times New Roman"/>
          <w:lang w:val="en-US"/>
        </w:rPr>
      </w:pPr>
      <w:r w:rsidRPr="00BE34C9">
        <w:rPr>
          <w:lang w:val="en-US"/>
        </w:rPr>
        <w:t>They are integrated into the IVCT, so their general architecture respects the rules imposed by th</w:t>
      </w:r>
      <w:r w:rsidR="00C5042E">
        <w:rPr>
          <w:lang w:val="en-US"/>
        </w:rPr>
        <w:t>at</w:t>
      </w:r>
      <w:r w:rsidRPr="00BE34C9">
        <w:rPr>
          <w:lang w:val="en-US"/>
        </w:rPr>
        <w:t xml:space="preserve"> Framework</w:t>
      </w:r>
    </w:p>
    <w:p w:rsidR="009240D3" w:rsidRPr="00BE34C9" w:rsidRDefault="009240D3" w:rsidP="00927A8E">
      <w:pPr>
        <w:pStyle w:val="Paragraphedeliste"/>
        <w:numPr>
          <w:ilvl w:val="0"/>
          <w:numId w:val="54"/>
        </w:numPr>
        <w:rPr>
          <w:lang w:val="en-US"/>
        </w:rPr>
      </w:pPr>
      <w:r w:rsidRPr="00BE34C9">
        <w:rPr>
          <w:lang w:val="en-US"/>
        </w:rPr>
        <w:t xml:space="preserve">They </w:t>
      </w:r>
      <w:r w:rsidR="00D95BCA" w:rsidRPr="00BE34C9">
        <w:rPr>
          <w:lang w:val="en-US"/>
        </w:rPr>
        <w:t>re</w:t>
      </w:r>
      <w:r w:rsidRPr="00BE34C9">
        <w:rPr>
          <w:lang w:val="en-US"/>
        </w:rPr>
        <w:t xml:space="preserve">use the code of the </w:t>
      </w:r>
      <w:r w:rsidR="00D95BCA" w:rsidRPr="00BE34C9">
        <w:rPr>
          <w:lang w:val="en-US"/>
        </w:rPr>
        <w:t>FCTT </w:t>
      </w:r>
      <w:r w:rsidRPr="00BE34C9">
        <w:rPr>
          <w:lang w:val="en-US"/>
        </w:rPr>
        <w:t xml:space="preserve">NG to </w:t>
      </w:r>
      <w:r w:rsidR="009E12D8" w:rsidRPr="009E12D8">
        <w:rPr>
          <w:lang w:val="en-US"/>
        </w:rPr>
        <w:t>provide the same functionalities</w:t>
      </w:r>
    </w:p>
    <w:p w:rsidR="009E295B" w:rsidRPr="00BE34C9" w:rsidRDefault="009E12D8" w:rsidP="009240D3">
      <w:pPr>
        <w:rPr>
          <w:lang w:val="en-US"/>
        </w:rPr>
      </w:pPr>
      <w:r w:rsidRPr="009E12D8">
        <w:rPr>
          <w:lang w:val="en-US"/>
        </w:rPr>
        <w:br/>
        <w:t xml:space="preserve">In order to respect the distribution </w:t>
      </w:r>
      <w:r w:rsidR="00C5042E" w:rsidRPr="004549BC">
        <w:rPr>
          <w:lang w:val="en-US"/>
        </w:rPr>
        <w:t xml:space="preserve">logic </w:t>
      </w:r>
      <w:r w:rsidRPr="009E12D8">
        <w:rPr>
          <w:lang w:val="en-US"/>
        </w:rPr>
        <w:t xml:space="preserve">of </w:t>
      </w:r>
      <w:r w:rsidR="00C5042E">
        <w:rPr>
          <w:lang w:val="en-US"/>
        </w:rPr>
        <w:t xml:space="preserve">ETCs </w:t>
      </w:r>
      <w:r w:rsidRPr="009E12D8">
        <w:rPr>
          <w:lang w:val="en-US"/>
        </w:rPr>
        <w:t xml:space="preserve">developments jointly defined between nations </w:t>
      </w:r>
      <w:r w:rsidR="00C5042E">
        <w:rPr>
          <w:lang w:val="en-US"/>
        </w:rPr>
        <w:t>within</w:t>
      </w:r>
      <w:r w:rsidRPr="009E12D8">
        <w:rPr>
          <w:lang w:val="en-US"/>
        </w:rPr>
        <w:t xml:space="preserve"> MSG-134 (</w:t>
      </w:r>
      <w:r w:rsidR="009E295B" w:rsidRPr="00BE34C9">
        <w:rPr>
          <w:lang w:val="en-US"/>
        </w:rPr>
        <w:t xml:space="preserve">cf. </w:t>
      </w:r>
      <w:hyperlink r:id="rId21" w:history="1">
        <w:r w:rsidR="004549BC">
          <w:rPr>
            <w:rStyle w:val="Lienhypertexte"/>
            <w:lang w:val="en-US"/>
          </w:rPr>
          <w:t>https://smart-wiki.smart-lab.se/display/msg134/Progress</w:t>
        </w:r>
      </w:hyperlink>
      <w:r w:rsidR="009E295B" w:rsidRPr="00BE34C9">
        <w:rPr>
          <w:rStyle w:val="Appelnotedebasdep"/>
          <w:lang w:val="en-US"/>
        </w:rPr>
        <w:footnoteReference w:id="2"/>
      </w:r>
      <w:r w:rsidRPr="009E12D8">
        <w:rPr>
          <w:lang w:val="en-US"/>
        </w:rPr>
        <w:t xml:space="preserve"> for identification of </w:t>
      </w:r>
      <w:r w:rsidR="00C5042E">
        <w:rPr>
          <w:lang w:val="en-US"/>
        </w:rPr>
        <w:t>t</w:t>
      </w:r>
      <w:r w:rsidRPr="009E12D8">
        <w:rPr>
          <w:lang w:val="en-US"/>
        </w:rPr>
        <w:t xml:space="preserve">est cases developed by different nations), four </w:t>
      </w:r>
      <w:r w:rsidR="00C5042E">
        <w:rPr>
          <w:lang w:val="en-US"/>
        </w:rPr>
        <w:t>ETCs</w:t>
      </w:r>
      <w:r w:rsidRPr="009E12D8">
        <w:rPr>
          <w:lang w:val="en-US"/>
        </w:rPr>
        <w:t xml:space="preserve"> are developed:</w:t>
      </w:r>
    </w:p>
    <w:p w:rsidR="009E295B" w:rsidRPr="00BE34C9" w:rsidRDefault="009E12D8" w:rsidP="00927A8E">
      <w:pPr>
        <w:pStyle w:val="Paragraphedeliste"/>
        <w:numPr>
          <w:ilvl w:val="0"/>
          <w:numId w:val="55"/>
        </w:numPr>
        <w:rPr>
          <w:lang w:val="en-US"/>
        </w:rPr>
      </w:pPr>
      <w:r w:rsidRPr="009E12D8">
        <w:rPr>
          <w:lang w:val="en-US"/>
        </w:rPr>
        <w:t xml:space="preserve">CS Verification: "Static" verification of </w:t>
      </w:r>
      <w:r w:rsidR="00C5042E" w:rsidRPr="004549BC">
        <w:rPr>
          <w:lang w:val="en-US"/>
        </w:rPr>
        <w:t xml:space="preserve">federate </w:t>
      </w:r>
      <w:r w:rsidRPr="009E12D8">
        <w:rPr>
          <w:lang w:val="en-US"/>
        </w:rPr>
        <w:t>FOM and SOM files</w:t>
      </w:r>
    </w:p>
    <w:p w:rsidR="009E295B" w:rsidRPr="00BE34C9" w:rsidRDefault="009E12D8" w:rsidP="00927A8E">
      <w:pPr>
        <w:pStyle w:val="Paragraphedeliste"/>
        <w:numPr>
          <w:ilvl w:val="0"/>
          <w:numId w:val="55"/>
        </w:numPr>
        <w:rPr>
          <w:lang w:val="en-US"/>
        </w:rPr>
      </w:pPr>
      <w:r w:rsidRPr="009E12D8">
        <w:rPr>
          <w:lang w:val="en-US"/>
        </w:rPr>
        <w:t xml:space="preserve">HLA Declaration Management: Verification of the </w:t>
      </w:r>
      <w:r w:rsidR="00C5042E">
        <w:rPr>
          <w:lang w:val="en-US"/>
        </w:rPr>
        <w:t>consistency</w:t>
      </w:r>
      <w:r w:rsidRPr="009E12D8">
        <w:rPr>
          <w:lang w:val="en-US"/>
        </w:rPr>
        <w:t xml:space="preserve"> between the publications / subscriptions declared in SOM and those done by the federate at runtime</w:t>
      </w:r>
    </w:p>
    <w:p w:rsidR="009E295B" w:rsidRPr="00BE34C9" w:rsidRDefault="009E12D8" w:rsidP="00927A8E">
      <w:pPr>
        <w:pStyle w:val="Paragraphedeliste"/>
        <w:numPr>
          <w:ilvl w:val="0"/>
          <w:numId w:val="55"/>
        </w:numPr>
        <w:rPr>
          <w:lang w:val="en-US"/>
        </w:rPr>
      </w:pPr>
      <w:r w:rsidRPr="009E12D8">
        <w:rPr>
          <w:lang w:val="en-US"/>
        </w:rPr>
        <w:t>HLA Object Management: Verification of the consistency between the updates / receptions of object attributes and interactions parameters declared in SOM and those performed by the federate at runtime</w:t>
      </w:r>
    </w:p>
    <w:p w:rsidR="009E295B" w:rsidRPr="00BE34C9" w:rsidRDefault="009E12D8" w:rsidP="00927A8E">
      <w:pPr>
        <w:pStyle w:val="Paragraphedeliste"/>
        <w:numPr>
          <w:ilvl w:val="0"/>
          <w:numId w:val="55"/>
        </w:numPr>
        <w:rPr>
          <w:lang w:val="en-US"/>
        </w:rPr>
      </w:pPr>
      <w:r w:rsidRPr="009E12D8">
        <w:rPr>
          <w:lang w:val="en-US"/>
        </w:rPr>
        <w:t>HLA Services Verification: Verification of the consistency between the services declared as used in SOM and those actually used by the federate at runtime</w:t>
      </w:r>
    </w:p>
    <w:p w:rsidR="009240D3" w:rsidRPr="00BE34C9" w:rsidRDefault="009E12D8" w:rsidP="009240D3">
      <w:pPr>
        <w:rPr>
          <w:rFonts w:ascii="Times New Roman" w:hAnsi="Times New Roman"/>
          <w:lang w:val="en-US"/>
        </w:rPr>
      </w:pPr>
      <w:r w:rsidRPr="009E12D8">
        <w:rPr>
          <w:lang w:val="en-US"/>
        </w:rPr>
        <w:br/>
        <w:t xml:space="preserve">In addition, a common component named ETC_FRA_COMMON is shared </w:t>
      </w:r>
      <w:r w:rsidR="00C5042E">
        <w:rPr>
          <w:lang w:val="en-US"/>
        </w:rPr>
        <w:t>between</w:t>
      </w:r>
      <w:r w:rsidRPr="009E12D8">
        <w:rPr>
          <w:lang w:val="en-US"/>
        </w:rPr>
        <w:t xml:space="preserve"> these four ETCs.</w:t>
      </w:r>
    </w:p>
    <w:p w:rsidR="004D2437" w:rsidRPr="00BE34C9" w:rsidRDefault="004D2437" w:rsidP="00601DA8">
      <w:pPr>
        <w:rPr>
          <w:lang w:val="en-US"/>
        </w:rPr>
      </w:pPr>
    </w:p>
    <w:p w:rsidR="002C0298" w:rsidRPr="00C64513" w:rsidRDefault="009E12D8" w:rsidP="00521D20">
      <w:pPr>
        <w:pStyle w:val="Titre2"/>
      </w:pPr>
      <w:bookmarkStart w:id="61" w:name="_Ref486860400"/>
      <w:bookmarkStart w:id="62" w:name="_Toc503537150"/>
      <w:r w:rsidRPr="009E12D8">
        <w:t>Common component "ETC_FRA_Common"</w:t>
      </w:r>
      <w:bookmarkEnd w:id="61"/>
      <w:bookmarkEnd w:id="62"/>
    </w:p>
    <w:p w:rsidR="002C0298" w:rsidRPr="00BE34C9" w:rsidRDefault="002C0298" w:rsidP="002C0298">
      <w:pPr>
        <w:pStyle w:val="Titre3"/>
        <w:rPr>
          <w:lang w:val="en-US"/>
        </w:rPr>
      </w:pPr>
      <w:bookmarkStart w:id="63" w:name="_Toc503537151"/>
      <w:r w:rsidRPr="00BE34C9">
        <w:rPr>
          <w:lang w:val="en-US"/>
        </w:rPr>
        <w:t>R</w:t>
      </w:r>
      <w:r w:rsidR="008410BE" w:rsidRPr="00BE34C9">
        <w:rPr>
          <w:lang w:val="en-US"/>
        </w:rPr>
        <w:t>o</w:t>
      </w:r>
      <w:r w:rsidRPr="00BE34C9">
        <w:rPr>
          <w:lang w:val="en-US"/>
        </w:rPr>
        <w:t>le</w:t>
      </w:r>
      <w:bookmarkEnd w:id="63"/>
    </w:p>
    <w:p w:rsidR="000C521B" w:rsidRPr="00BE34C9" w:rsidRDefault="005D1E65" w:rsidP="002C0298">
      <w:pPr>
        <w:rPr>
          <w:lang w:val="en-US"/>
        </w:rPr>
      </w:pPr>
      <w:r w:rsidRPr="00BE34C9">
        <w:rPr>
          <w:lang w:val="en-US"/>
        </w:rPr>
        <w:t>This component is not a test case, but gathers all the common code that is used by the ETC FRA test cases. Its existence avoids code duplication.</w:t>
      </w:r>
    </w:p>
    <w:p w:rsidR="005D1E65" w:rsidRPr="00BE34C9" w:rsidRDefault="005D1E65" w:rsidP="002C0298">
      <w:pPr>
        <w:rPr>
          <w:lang w:val="en-US"/>
        </w:rPr>
      </w:pPr>
    </w:p>
    <w:p w:rsidR="002C0298" w:rsidRPr="00BE34C9" w:rsidRDefault="004549BC" w:rsidP="002C0298">
      <w:pPr>
        <w:pStyle w:val="Titre3"/>
        <w:rPr>
          <w:lang w:val="en-US"/>
        </w:rPr>
      </w:pPr>
      <w:bookmarkStart w:id="64" w:name="_Toc503537152"/>
      <w:r>
        <w:rPr>
          <w:lang w:val="en-US"/>
        </w:rPr>
        <w:t>Implementation</w:t>
      </w:r>
      <w:bookmarkEnd w:id="64"/>
    </w:p>
    <w:p w:rsidR="004B39FB" w:rsidRPr="00BE34C9" w:rsidRDefault="009E12D8" w:rsidP="004B39FB">
      <w:pPr>
        <w:rPr>
          <w:lang w:val="en-US"/>
        </w:rPr>
      </w:pPr>
      <w:r w:rsidRPr="009E12D8">
        <w:rPr>
          <w:lang w:val="en-US"/>
        </w:rPr>
        <w:t xml:space="preserve">This component is implemented in a </w:t>
      </w:r>
      <w:r w:rsidR="00632E09">
        <w:rPr>
          <w:lang w:val="en-US"/>
        </w:rPr>
        <w:t>Gradle</w:t>
      </w:r>
      <w:r w:rsidRPr="009E12D8">
        <w:rPr>
          <w:lang w:val="en-US"/>
        </w:rPr>
        <w:t xml:space="preserve"> project tree:</w:t>
      </w:r>
    </w:p>
    <w:p w:rsidR="004B39FB" w:rsidRPr="00BE34C9" w:rsidRDefault="009E12D8" w:rsidP="00927A8E">
      <w:pPr>
        <w:pStyle w:val="Paragraphedeliste"/>
        <w:numPr>
          <w:ilvl w:val="0"/>
          <w:numId w:val="56"/>
        </w:numPr>
        <w:rPr>
          <w:lang w:val="en-US"/>
        </w:rPr>
      </w:pPr>
      <w:r w:rsidRPr="009E12D8">
        <w:rPr>
          <w:lang w:val="en-US"/>
        </w:rPr>
        <w:t>The project is named "</w:t>
      </w:r>
      <w:r w:rsidRPr="009E12D8">
        <w:rPr>
          <w:rFonts w:ascii="Courier New" w:hAnsi="Courier New" w:cs="Courier New"/>
          <w:lang w:val="en-US"/>
        </w:rPr>
        <w:t>ETC_FRA_Common</w:t>
      </w:r>
      <w:r w:rsidRPr="009E12D8">
        <w:rPr>
          <w:lang w:val="en-US"/>
        </w:rPr>
        <w:t>"</w:t>
      </w:r>
    </w:p>
    <w:p w:rsidR="004B39FB" w:rsidRPr="00BE34C9" w:rsidRDefault="009E12D8" w:rsidP="00927A8E">
      <w:pPr>
        <w:pStyle w:val="Paragraphedeliste"/>
        <w:numPr>
          <w:ilvl w:val="0"/>
          <w:numId w:val="56"/>
        </w:numPr>
        <w:rPr>
          <w:lang w:val="en-US"/>
        </w:rPr>
      </w:pPr>
      <w:r w:rsidRPr="009E12D8">
        <w:rPr>
          <w:lang w:val="en-US"/>
        </w:rPr>
        <w:t>Packages are retrieved from the FCTT NG (see §</w:t>
      </w:r>
      <w:r w:rsidR="009105AF" w:rsidRPr="009E12D8">
        <w:rPr>
          <w:lang w:val="en-US"/>
        </w:rPr>
        <w:fldChar w:fldCharType="begin"/>
      </w:r>
      <w:r w:rsidRPr="009E12D8">
        <w:rPr>
          <w:lang w:val="en-US"/>
        </w:rPr>
        <w:instrText xml:space="preserve"> REF _Ref477184660 \r \h </w:instrText>
      </w:r>
      <w:r w:rsidR="009105AF" w:rsidRPr="009E12D8">
        <w:rPr>
          <w:lang w:val="en-US"/>
        </w:rPr>
      </w:r>
      <w:r w:rsidR="009105AF" w:rsidRPr="009E12D8">
        <w:rPr>
          <w:lang w:val="en-US"/>
        </w:rPr>
        <w:fldChar w:fldCharType="separate"/>
      </w:r>
      <w:r w:rsidR="0043677C">
        <w:rPr>
          <w:lang w:val="en-US"/>
        </w:rPr>
        <w:t>3.2.2.1</w:t>
      </w:r>
      <w:r w:rsidR="009105AF" w:rsidRPr="009E12D8">
        <w:rPr>
          <w:lang w:val="en-US"/>
        </w:rPr>
        <w:fldChar w:fldCharType="end"/>
      </w:r>
      <w:r w:rsidRPr="009E12D8">
        <w:rPr>
          <w:lang w:val="en-US"/>
        </w:rPr>
        <w:t xml:space="preserve"> for the complete list)</w:t>
      </w:r>
    </w:p>
    <w:p w:rsidR="004B39FB" w:rsidRPr="00BE34C9" w:rsidRDefault="004B39FB" w:rsidP="004B39FB">
      <w:pPr>
        <w:rPr>
          <w:lang w:val="en-US"/>
        </w:rPr>
      </w:pPr>
    </w:p>
    <w:p w:rsidR="00841749" w:rsidRPr="00BE34C9" w:rsidRDefault="009E12D8" w:rsidP="00841749">
      <w:pPr>
        <w:pStyle w:val="Titre4"/>
        <w:rPr>
          <w:lang w:val="en-US"/>
        </w:rPr>
      </w:pPr>
      <w:bookmarkStart w:id="65" w:name="_Ref477184660"/>
      <w:bookmarkStart w:id="66" w:name="_Toc503537153"/>
      <w:r w:rsidRPr="009E12D8">
        <w:rPr>
          <w:lang w:val="en-US"/>
        </w:rPr>
        <w:t>FCTT_NG reused code</w:t>
      </w:r>
      <w:bookmarkEnd w:id="65"/>
      <w:bookmarkEnd w:id="66"/>
    </w:p>
    <w:p w:rsidR="004D2437" w:rsidRPr="00BE34C9" w:rsidRDefault="009E12D8" w:rsidP="004D2437">
      <w:pPr>
        <w:rPr>
          <w:lang w:val="en-US"/>
        </w:rPr>
      </w:pPr>
      <w:r w:rsidRPr="009E12D8">
        <w:rPr>
          <w:lang w:val="en-US"/>
        </w:rPr>
        <w:t>The "</w:t>
      </w:r>
      <w:r w:rsidRPr="009E12D8">
        <w:rPr>
          <w:rFonts w:ascii="Courier New" w:hAnsi="Courier New" w:cs="Courier New"/>
          <w:lang w:val="en-US"/>
        </w:rPr>
        <w:t>FCTTFilesCheck</w:t>
      </w:r>
      <w:r w:rsidRPr="009E12D8">
        <w:rPr>
          <w:lang w:val="en-US"/>
        </w:rPr>
        <w:t>" class is reused from the source code of the "FCTT_NG" with its Java package "</w:t>
      </w:r>
      <w:r w:rsidRPr="009E12D8">
        <w:rPr>
          <w:rFonts w:ascii="Courier New" w:hAnsi="Courier New" w:cs="Courier New"/>
          <w:lang w:val="en-US"/>
        </w:rPr>
        <w:t>fr.dga.fctt_ng.gui.configuration.controller.validation</w:t>
      </w:r>
      <w:r w:rsidRPr="009E12D8">
        <w:rPr>
          <w:lang w:val="en-US"/>
        </w:rPr>
        <w:t>" but without the class "</w:t>
      </w:r>
      <w:r w:rsidRPr="009E12D8">
        <w:rPr>
          <w:rFonts w:ascii="Courier New" w:hAnsi="Courier New" w:cs="Courier New"/>
          <w:lang w:val="en-US"/>
        </w:rPr>
        <w:t>FCTTValidatorConfiguration</w:t>
      </w:r>
      <w:r w:rsidRPr="009E12D8">
        <w:rPr>
          <w:lang w:val="en-US"/>
        </w:rPr>
        <w:t>".</w:t>
      </w:r>
    </w:p>
    <w:p w:rsidR="004D2437" w:rsidRPr="00BE34C9" w:rsidRDefault="004D2437" w:rsidP="004D2437">
      <w:pPr>
        <w:rPr>
          <w:lang w:val="en-US"/>
        </w:rPr>
      </w:pPr>
    </w:p>
    <w:p w:rsidR="004D2437" w:rsidRPr="00BE34C9" w:rsidRDefault="009E12D8" w:rsidP="004D2437">
      <w:pPr>
        <w:rPr>
          <w:lang w:val="en-US"/>
        </w:rPr>
      </w:pPr>
      <w:r w:rsidRPr="009E12D8">
        <w:rPr>
          <w:lang w:val="en-US"/>
        </w:rPr>
        <w:t>Schematically, the "</w:t>
      </w:r>
      <w:r w:rsidRPr="009E12D8">
        <w:rPr>
          <w:rFonts w:ascii="Courier New" w:hAnsi="Courier New" w:cs="Courier New"/>
          <w:lang w:val="en-US"/>
        </w:rPr>
        <w:t>FCTTFilesCheck</w:t>
      </w:r>
      <w:r w:rsidRPr="009E12D8">
        <w:rPr>
          <w:lang w:val="en-US"/>
        </w:rPr>
        <w:t xml:space="preserve">" </w:t>
      </w:r>
      <w:r w:rsidR="00C5018F" w:rsidRPr="004549BC">
        <w:rPr>
          <w:lang w:val="en-US"/>
        </w:rPr>
        <w:t xml:space="preserve">class </w:t>
      </w:r>
      <w:r w:rsidRPr="009E12D8">
        <w:rPr>
          <w:lang w:val="en-US"/>
        </w:rPr>
        <w:t>is modified:</w:t>
      </w:r>
    </w:p>
    <w:p w:rsidR="004D2437" w:rsidRPr="00BE34C9" w:rsidRDefault="009E12D8" w:rsidP="00927A8E">
      <w:pPr>
        <w:pStyle w:val="Paragraphedeliste"/>
        <w:numPr>
          <w:ilvl w:val="0"/>
          <w:numId w:val="57"/>
        </w:numPr>
        <w:rPr>
          <w:lang w:val="en-US"/>
        </w:rPr>
      </w:pPr>
      <w:r w:rsidRPr="009E12D8">
        <w:rPr>
          <w:lang w:val="en-US"/>
        </w:rPr>
        <w:t>To use IVCT classes and log system</w:t>
      </w:r>
    </w:p>
    <w:p w:rsidR="004D2437" w:rsidRPr="00BE34C9" w:rsidRDefault="009E12D8" w:rsidP="00927A8E">
      <w:pPr>
        <w:pStyle w:val="Paragraphedeliste"/>
        <w:numPr>
          <w:ilvl w:val="0"/>
          <w:numId w:val="57"/>
        </w:numPr>
        <w:rPr>
          <w:lang w:val="en-US"/>
        </w:rPr>
      </w:pPr>
      <w:r w:rsidRPr="009E12D8">
        <w:rPr>
          <w:lang w:val="en-US"/>
        </w:rPr>
        <w:t>To no longer use the threading capabilities of FCTT_NG</w:t>
      </w:r>
    </w:p>
    <w:p w:rsidR="00841749" w:rsidRPr="00BE34C9" w:rsidRDefault="00841749" w:rsidP="00841749">
      <w:pPr>
        <w:rPr>
          <w:lang w:val="en-US"/>
        </w:rPr>
      </w:pPr>
    </w:p>
    <w:p w:rsidR="004D2437" w:rsidRPr="00BE34C9" w:rsidRDefault="004D2437" w:rsidP="00841749">
      <w:pPr>
        <w:rPr>
          <w:lang w:val="en-US"/>
        </w:rPr>
      </w:pPr>
    </w:p>
    <w:p w:rsidR="004D2437" w:rsidRPr="00BE34C9" w:rsidRDefault="009E12D8" w:rsidP="00841749">
      <w:pPr>
        <w:rPr>
          <w:lang w:val="en-US"/>
        </w:rPr>
      </w:pPr>
      <w:r w:rsidRPr="009E12D8">
        <w:rPr>
          <w:lang w:val="en-US"/>
        </w:rPr>
        <w:t>To compile this "</w:t>
      </w:r>
      <w:r w:rsidRPr="009E12D8">
        <w:rPr>
          <w:rFonts w:ascii="Courier New" w:hAnsi="Courier New" w:cs="Courier New"/>
          <w:lang w:val="en-US"/>
        </w:rPr>
        <w:t>FCTTFilesCheck</w:t>
      </w:r>
      <w:r w:rsidRPr="009E12D8">
        <w:rPr>
          <w:lang w:val="en-US"/>
        </w:rPr>
        <w:t>"</w:t>
      </w:r>
      <w:r w:rsidR="00C5018F" w:rsidRPr="00C5018F">
        <w:rPr>
          <w:lang w:val="en-US"/>
        </w:rPr>
        <w:t xml:space="preserve"> </w:t>
      </w:r>
      <w:r w:rsidR="00C5018F" w:rsidRPr="004549BC">
        <w:rPr>
          <w:lang w:val="en-US"/>
        </w:rPr>
        <w:t>class</w:t>
      </w:r>
      <w:r w:rsidRPr="009E12D8">
        <w:rPr>
          <w:lang w:val="en-US"/>
        </w:rPr>
        <w:t xml:space="preserve"> and its package, it is then necessary to add the following FCTT_NG packages:</w:t>
      </w:r>
    </w:p>
    <w:p w:rsidR="00A74126" w:rsidRPr="00BE34C9" w:rsidRDefault="009E12D8" w:rsidP="00A74126">
      <w:pPr>
        <w:pStyle w:val="Paragraphedeliste"/>
        <w:numPr>
          <w:ilvl w:val="0"/>
          <w:numId w:val="41"/>
        </w:numPr>
        <w:rPr>
          <w:lang w:val="en-US"/>
        </w:rPr>
      </w:pPr>
      <w:r w:rsidRPr="009E12D8">
        <w:rPr>
          <w:lang w:val="en-US"/>
        </w:rPr>
        <w:lastRenderedPageBreak/>
        <w:t>« </w:t>
      </w:r>
      <w:r w:rsidRPr="009E12D8">
        <w:rPr>
          <w:rFonts w:ascii="Courier New" w:hAnsi="Courier New" w:cs="Courier New"/>
          <w:lang w:val="en-US"/>
        </w:rPr>
        <w:t>fr.dga.fctt_ng.federate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fr.dga.fctt_ng.gui.configuration.controller.validation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fr.dga.fctt_ng.gui.configuration.model.validation.schematron.generated</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fr.dga.fctt_ng.gui.mainWindow.model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fr.dga.fctt_ng.gui.resultData.model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fr.dga.fctt_ng.gui.resultServices.model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fr.dga.fctt_ng.gui.utils</w:t>
      </w:r>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To be shared </w:t>
      </w:r>
      <w:r w:rsidR="00C5018F">
        <w:rPr>
          <w:lang w:val="en-US"/>
        </w:rPr>
        <w:t>between</w:t>
      </w:r>
      <w:r w:rsidRPr="009E12D8">
        <w:rPr>
          <w:lang w:val="en-US"/>
        </w:rPr>
        <w:t xml:space="preserve"> the ETC</w:t>
      </w:r>
      <w:r w:rsidR="002C4AFC">
        <w:rPr>
          <w:lang w:val="en-US"/>
        </w:rPr>
        <w:t xml:space="preserve"> FRA</w:t>
      </w:r>
      <w:r w:rsidRPr="009E12D8">
        <w:rPr>
          <w:lang w:val="en-US"/>
        </w:rPr>
        <w:t>, these packages are respectively renamed:</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nato.ivct.etc.fr.fctt_common.configuration.controller.validation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nato.ivct.etc.fr.fctt_common.configuration.model.validation.schematron.generated</w:t>
      </w:r>
      <w:r w:rsidRPr="009E12D8">
        <w:rPr>
          <w:lang w:val="en-US"/>
        </w:rPr>
        <w:t> »</w:t>
      </w:r>
    </w:p>
    <w:p w:rsidR="00A74126" w:rsidRPr="00BE34C9" w:rsidRDefault="009E12D8" w:rsidP="00A74126">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nato.ivct.etc.fr.fctt_common.federate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nato.ivct.etc.fr.fctt_common.mainWindow.model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nato.ivct.etc.fr.fctt_common.resultData.model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nato.ivct.etc.fr.fctt_common.resultServices.model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nato.ivct.etc.fr.fctt_common.utils</w:t>
      </w:r>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The Java "Class Dependency Analyzer" tool </w:t>
      </w:r>
      <w:r w:rsidR="009B43D1">
        <w:rPr>
          <w:lang w:val="en-US"/>
        </w:rPr>
        <w:t>was</w:t>
      </w:r>
      <w:r w:rsidRPr="009E12D8">
        <w:rPr>
          <w:lang w:val="en-US"/>
        </w:rPr>
        <w:t xml:space="preserve"> used to identify unused classes.</w:t>
      </w:r>
    </w:p>
    <w:p w:rsidR="00841749" w:rsidRDefault="00841749" w:rsidP="002C0298">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3677C" w:rsidRPr="00215646" w:rsidTr="006E65E2">
        <w:trPr>
          <w:trHeight w:val="419"/>
        </w:trPr>
        <w:tc>
          <w:tcPr>
            <w:tcW w:w="1101" w:type="dxa"/>
            <w:tcBorders>
              <w:right w:val="single" w:sz="8" w:space="0" w:color="4BACC6"/>
            </w:tcBorders>
          </w:tcPr>
          <w:p w:rsidR="0043677C" w:rsidRPr="00BE34C9" w:rsidRDefault="0043677C" w:rsidP="006E65E2">
            <w:pPr>
              <w:spacing w:before="0" w:after="0"/>
              <w:jc w:val="center"/>
              <w:rPr>
                <w:moveTo w:id="67" w:author="Mauget, Régis" w:date="2018-01-12T16:13:00Z"/>
                <w:b/>
                <w:bCs/>
                <w:lang w:val="en-US"/>
              </w:rPr>
            </w:pPr>
            <w:bookmarkStart w:id="68" w:name="_GoBack" w:colFirst="0" w:colLast="2"/>
            <w:moveToRangeStart w:id="69" w:author="Mauget, Régis" w:date="2018-01-12T16:13:00Z" w:name="move503536954"/>
            <w:moveTo w:id="70" w:author="Mauget, Régis" w:date="2018-01-12T16:13:00Z">
              <w:r>
                <w:rPr>
                  <w:b/>
                  <w:noProof/>
                </w:rPr>
                <w:drawing>
                  <wp:inline distT="0" distB="0" distL="0" distR="0" wp14:anchorId="129A6826" wp14:editId="489A3EF7">
                    <wp:extent cx="223520" cy="223520"/>
                    <wp:effectExtent l="19050" t="0" r="5080" b="0"/>
                    <wp:docPr id="27"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moveTo>
          </w:p>
        </w:tc>
        <w:tc>
          <w:tcPr>
            <w:tcW w:w="8646" w:type="dxa"/>
            <w:tcBorders>
              <w:left w:val="single" w:sz="8" w:space="0" w:color="4BACC6"/>
            </w:tcBorders>
          </w:tcPr>
          <w:p w:rsidR="0043677C" w:rsidRPr="00BE34C9" w:rsidRDefault="0043677C" w:rsidP="006E65E2">
            <w:pPr>
              <w:rPr>
                <w:moveTo w:id="71" w:author="Mauget, Régis" w:date="2018-01-12T16:13:00Z"/>
                <w:lang w:val="en-US"/>
              </w:rPr>
            </w:pPr>
            <w:moveTo w:id="72" w:author="Mauget, Régis" w:date="2018-01-12T16:13:00Z">
              <w:r w:rsidRPr="00BE34C9">
                <w:rPr>
                  <w:lang w:val="en-US"/>
                </w:rPr>
                <w:t>In order for the source code from FCTT_NG to run, resource files of FCTT_NG have to be reused</w:t>
              </w:r>
              <w:r>
                <w:rPr>
                  <w:lang w:val="en-US"/>
                </w:rPr>
                <w:t xml:space="preserve"> too</w:t>
              </w:r>
              <w:r w:rsidRPr="00BE34C9">
                <w:rPr>
                  <w:lang w:val="en-US"/>
                </w:rPr>
                <w:t>. The resources of FCTT_NG include XML and XSD files</w:t>
              </w:r>
              <w:r>
                <w:rPr>
                  <w:lang w:val="en-US"/>
                </w:rPr>
                <w:t xml:space="preserve"> used</w:t>
              </w:r>
              <w:r w:rsidRPr="00BE34C9">
                <w:rPr>
                  <w:lang w:val="en-US"/>
                </w:rPr>
                <w:t xml:space="preserve"> for verification of FOM and SOM files. </w:t>
              </w:r>
              <w:r>
                <w:rPr>
                  <w:lang w:val="en-US"/>
                </w:rPr>
                <w:t>All</w:t>
              </w:r>
              <w:r w:rsidRPr="00BE34C9">
                <w:rPr>
                  <w:lang w:val="en-US"/>
                </w:rPr>
                <w:t xml:space="preserve"> resources are </w:t>
              </w:r>
              <w:r>
                <w:rPr>
                  <w:lang w:val="en-US"/>
                </w:rPr>
                <w:t>situated</w:t>
              </w:r>
              <w:r w:rsidRPr="00BE34C9">
                <w:rPr>
                  <w:lang w:val="en-US"/>
                </w:rPr>
                <w:t xml:space="preserve"> in the project directory "</w:t>
              </w:r>
              <w:r w:rsidRPr="009E12D8">
                <w:rPr>
                  <w:rFonts w:ascii="Courier New" w:hAnsi="Courier New" w:cs="Courier New"/>
                  <w:lang w:val="en-US"/>
                </w:rPr>
                <w:t>src\main\resources</w:t>
              </w:r>
              <w:r w:rsidRPr="009E12D8">
                <w:rPr>
                  <w:lang w:val="en-US"/>
                </w:rPr>
                <w:t>", causing these files to be automatically integrated into the generated Java library.</w:t>
              </w:r>
            </w:moveTo>
          </w:p>
        </w:tc>
      </w:tr>
      <w:bookmarkEnd w:id="68"/>
      <w:moveToRangeEnd w:id="69"/>
    </w:tbl>
    <w:p w:rsidR="0043677C" w:rsidRDefault="0043677C" w:rsidP="002C0298">
      <w:pPr>
        <w:rPr>
          <w:ins w:id="73" w:author="Mauget, Régis" w:date="2018-01-12T16:13:00Z"/>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3677C" w:rsidRPr="00215646" w:rsidTr="006E65E2">
        <w:trPr>
          <w:trHeight w:val="419"/>
          <w:ins w:id="74" w:author="Mauget, Régis" w:date="2018-01-12T16:14:00Z"/>
        </w:trPr>
        <w:tc>
          <w:tcPr>
            <w:tcW w:w="1101" w:type="dxa"/>
            <w:tcBorders>
              <w:right w:val="single" w:sz="8" w:space="0" w:color="4BACC6"/>
            </w:tcBorders>
          </w:tcPr>
          <w:p w:rsidR="0043677C" w:rsidRPr="00D34788" w:rsidRDefault="0043677C" w:rsidP="006E65E2">
            <w:pPr>
              <w:spacing w:before="0" w:after="0"/>
              <w:jc w:val="center"/>
              <w:rPr>
                <w:ins w:id="75" w:author="Mauget, Régis" w:date="2018-01-12T16:14:00Z"/>
                <w:b/>
                <w:bCs/>
              </w:rPr>
            </w:pPr>
            <w:ins w:id="76" w:author="Mauget, Régis" w:date="2018-01-12T16:14:00Z">
              <w:r>
                <w:rPr>
                  <w:b/>
                  <w:noProof/>
                </w:rPr>
                <w:drawing>
                  <wp:inline distT="0" distB="0" distL="0" distR="0" wp14:anchorId="17B1C991" wp14:editId="1A8E6EA9">
                    <wp:extent cx="223200" cy="223200"/>
                    <wp:effectExtent l="0" t="0" r="0" b="0"/>
                    <wp:docPr id="31"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ins>
          </w:p>
        </w:tc>
        <w:tc>
          <w:tcPr>
            <w:tcW w:w="8646" w:type="dxa"/>
            <w:tcBorders>
              <w:left w:val="single" w:sz="8" w:space="0" w:color="4BACC6"/>
            </w:tcBorders>
          </w:tcPr>
          <w:p w:rsidR="0043677C" w:rsidRPr="00D45DB8" w:rsidRDefault="0043677C" w:rsidP="006E65E2">
            <w:pPr>
              <w:rPr>
                <w:ins w:id="77" w:author="Mauget, Régis" w:date="2018-01-12T16:14:00Z"/>
                <w:lang w:val="en-US"/>
              </w:rPr>
            </w:pPr>
            <w:ins w:id="78" w:author="Mauget, Régis" w:date="2018-01-12T16:14:00Z">
              <w:r w:rsidRPr="00431FB5">
                <w:rPr>
                  <w:lang w:val="en-US"/>
                </w:rPr>
                <w:t xml:space="preserve">To </w:t>
              </w:r>
              <w:r>
                <w:rPr>
                  <w:lang w:val="en-US"/>
                </w:rPr>
                <w:t>implement</w:t>
              </w:r>
              <w:r w:rsidRPr="00431FB5">
                <w:rPr>
                  <w:lang w:val="en-US"/>
                </w:rPr>
                <w:t xml:space="preserve"> some correction</w:t>
              </w:r>
              <w:r>
                <w:rPr>
                  <w:lang w:val="en-US"/>
                </w:rPr>
                <w:t>s</w:t>
              </w:r>
              <w:r w:rsidRPr="00431FB5">
                <w:rPr>
                  <w:lang w:val="en-US"/>
                </w:rPr>
                <w:t xml:space="preserve">, </w:t>
              </w:r>
              <w:r>
                <w:rPr>
                  <w:lang w:val="en-US"/>
                </w:rPr>
                <w:t xml:space="preserve">such as FT1 and FT2 bugs and EV2 evolution from </w:t>
              </w:r>
              <w:r w:rsidRPr="00D45DB8">
                <w:rPr>
                  <w:lang w:val="en-US"/>
                </w:rPr>
                <w:t>aptitude test</w:t>
              </w:r>
              <w:r>
                <w:rPr>
                  <w:lang w:val="en-US"/>
                </w:rPr>
                <w:t xml:space="preserve"> of ETC FRA performed on 29 and 30/11/2017, some modifications were achieved</w:t>
              </w:r>
              <w:r w:rsidRPr="00431FB5">
                <w:rPr>
                  <w:lang w:val="en-US"/>
                </w:rPr>
                <w:t xml:space="preserve"> </w:t>
              </w:r>
              <w:r>
                <w:rPr>
                  <w:lang w:val="en-US"/>
                </w:rPr>
                <w:t xml:space="preserve">in original FCTT </w:t>
              </w:r>
              <w:r w:rsidRPr="00D45DB8">
                <w:rPr>
                  <w:lang w:val="en-US"/>
                </w:rPr>
                <w:t>packages</w:t>
              </w:r>
              <w:r>
                <w:rPr>
                  <w:lang w:val="en-US"/>
                </w:rPr>
                <w:t>.</w:t>
              </w:r>
            </w:ins>
          </w:p>
        </w:tc>
      </w:tr>
    </w:tbl>
    <w:p w:rsidR="0043677C" w:rsidRPr="00BE34C9" w:rsidRDefault="0043677C" w:rsidP="002C0298">
      <w:pPr>
        <w:rPr>
          <w:lang w:val="en-US"/>
        </w:rPr>
      </w:pPr>
    </w:p>
    <w:p w:rsidR="003B07E6" w:rsidRPr="00BE34C9" w:rsidRDefault="004549BC" w:rsidP="003B07E6">
      <w:pPr>
        <w:pStyle w:val="Titre3"/>
        <w:rPr>
          <w:lang w:val="en-US"/>
        </w:rPr>
      </w:pPr>
      <w:bookmarkStart w:id="79" w:name="_Toc503537154"/>
      <w:r>
        <w:rPr>
          <w:lang w:val="en-US"/>
        </w:rPr>
        <w:t>Compilation</w:t>
      </w:r>
      <w:bookmarkEnd w:id="79"/>
    </w:p>
    <w:p w:rsidR="00927A8E" w:rsidRPr="00BE34C9" w:rsidRDefault="009B43D1" w:rsidP="00927A8E">
      <w:pPr>
        <w:rPr>
          <w:lang w:val="en-US"/>
        </w:rPr>
      </w:pPr>
      <w:r>
        <w:rPr>
          <w:lang w:val="en-US"/>
        </w:rPr>
        <w:t>To</w:t>
      </w:r>
      <w:r w:rsidR="009E12D8" w:rsidRPr="009E12D8">
        <w:rPr>
          <w:lang w:val="en-US"/>
        </w:rPr>
        <w:t xml:space="preserve"> generat</w:t>
      </w:r>
      <w:r>
        <w:rPr>
          <w:lang w:val="en-US"/>
        </w:rPr>
        <w:t>e</w:t>
      </w:r>
      <w:r w:rsidR="009E12D8" w:rsidRPr="009E12D8">
        <w:rPr>
          <w:lang w:val="en-US"/>
        </w:rPr>
        <w:t xml:space="preserve"> th</w:t>
      </w:r>
      <w:r>
        <w:rPr>
          <w:lang w:val="en-US"/>
        </w:rPr>
        <w:t>at</w:t>
      </w:r>
      <w:r w:rsidR="009E12D8" w:rsidRPr="009E12D8">
        <w:rPr>
          <w:lang w:val="en-US"/>
        </w:rPr>
        <w:t xml:space="preserve"> component in Gradle environment, the "</w:t>
      </w:r>
      <w:r w:rsidR="009E12D8" w:rsidRPr="009E12D8">
        <w:rPr>
          <w:rFonts w:ascii="Courier New" w:hAnsi="Courier New" w:cs="Courier New"/>
          <w:lang w:val="en-US"/>
        </w:rPr>
        <w:t>ETC_FRA_Common\ETC_FRA_Common</w:t>
      </w:r>
      <w:r w:rsidR="009E12D8" w:rsidRPr="009E12D8">
        <w:rPr>
          <w:lang w:val="en-US"/>
        </w:rPr>
        <w:t xml:space="preserve">" </w:t>
      </w:r>
      <w:r w:rsidR="00CF77AA" w:rsidRPr="004549BC">
        <w:rPr>
          <w:lang w:val="en-US"/>
        </w:rPr>
        <w:t xml:space="preserve">development subdirectory </w:t>
      </w:r>
      <w:r w:rsidR="00CF77AA">
        <w:rPr>
          <w:lang w:val="en-US"/>
        </w:rPr>
        <w:t xml:space="preserve">that </w:t>
      </w:r>
      <w:r w:rsidR="009E12D8" w:rsidRPr="009E12D8">
        <w:rPr>
          <w:lang w:val="en-US"/>
        </w:rPr>
        <w:t>includes the "</w:t>
      </w:r>
      <w:r w:rsidR="009E12D8" w:rsidRPr="009E12D8">
        <w:rPr>
          <w:rFonts w:ascii="Courier New" w:hAnsi="Courier New" w:cs="Courier New"/>
          <w:lang w:val="en-US"/>
        </w:rPr>
        <w:t>ETC_FRA_Common.gradle</w:t>
      </w:r>
      <w:r w:rsidR="009E12D8" w:rsidRPr="009E12D8">
        <w:rPr>
          <w:lang w:val="en-US"/>
        </w:rPr>
        <w:t>"</w:t>
      </w:r>
      <w:r w:rsidRPr="009B43D1">
        <w:rPr>
          <w:lang w:val="en-US"/>
        </w:rPr>
        <w:t xml:space="preserve"> </w:t>
      </w:r>
      <w:r w:rsidRPr="004549BC">
        <w:rPr>
          <w:lang w:val="en-US"/>
        </w:rPr>
        <w:t>file</w:t>
      </w:r>
      <w:r w:rsidR="009E12D8" w:rsidRPr="009E12D8">
        <w:rPr>
          <w:lang w:val="en-US"/>
        </w:rPr>
        <w:t xml:space="preserve">. </w:t>
      </w:r>
      <w:r>
        <w:rPr>
          <w:lang w:val="en-US"/>
        </w:rPr>
        <w:t>It</w:t>
      </w:r>
      <w:r w:rsidR="009E12D8" w:rsidRPr="009E12D8">
        <w:rPr>
          <w:lang w:val="en-US"/>
        </w:rPr>
        <w:t xml:space="preserve"> contains all the dependencies of the module:</w:t>
      </w:r>
    </w:p>
    <w:p w:rsidR="00927A8E" w:rsidRPr="00BE34C9" w:rsidRDefault="009E12D8" w:rsidP="00927A8E">
      <w:pPr>
        <w:pStyle w:val="Paragraphedeliste"/>
        <w:numPr>
          <w:ilvl w:val="0"/>
          <w:numId w:val="58"/>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927A8E" w:rsidRPr="00BE34C9" w:rsidRDefault="009E12D8" w:rsidP="00927A8E">
      <w:pPr>
        <w:pStyle w:val="Paragraphedeliste"/>
        <w:numPr>
          <w:ilvl w:val="0"/>
          <w:numId w:val="58"/>
        </w:numPr>
        <w:rPr>
          <w:lang w:val="en-US"/>
        </w:rPr>
      </w:pPr>
      <w:r w:rsidRPr="009E12D8">
        <w:rPr>
          <w:lang w:val="en-US"/>
        </w:rPr>
        <w:t>For</w:t>
      </w:r>
      <w:r w:rsidR="00CF77AA">
        <w:rPr>
          <w:lang w:val="en-US"/>
        </w:rPr>
        <w:t xml:space="preserve"> its</w:t>
      </w:r>
      <w:r w:rsidRPr="009E12D8">
        <w:rPr>
          <w:lang w:val="en-US"/>
        </w:rPr>
        <w:t xml:space="preserve"> execution with "</w:t>
      </w:r>
      <w:r w:rsidRPr="009E12D8">
        <w:rPr>
          <w:rFonts w:ascii="Courier New" w:hAnsi="Courier New" w:cs="Courier New"/>
          <w:lang w:val="en-US"/>
        </w:rPr>
        <w:t>runtime</w:t>
      </w:r>
      <w:r w:rsidRPr="009E12D8">
        <w:rPr>
          <w:lang w:val="en-US"/>
        </w:rPr>
        <w:t>" directives</w:t>
      </w:r>
    </w:p>
    <w:p w:rsidR="00927A8E" w:rsidRPr="00BE34C9" w:rsidRDefault="009E12D8" w:rsidP="00927A8E">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_Ref469325504 \r \h </w:instrText>
      </w:r>
      <w:r w:rsidR="009105AF" w:rsidRPr="00BE34C9">
        <w:rPr>
          <w:lang w:val="en-US"/>
        </w:rPr>
      </w:r>
      <w:r w:rsidR="009105AF" w:rsidRPr="00BE34C9">
        <w:rPr>
          <w:lang w:val="en-US"/>
        </w:rPr>
        <w:fldChar w:fldCharType="separate"/>
      </w:r>
      <w:r w:rsidR="0043677C">
        <w:rPr>
          <w:lang w:val="en-US"/>
        </w:rPr>
        <w:t>5.2</w:t>
      </w:r>
      <w:r w:rsidR="009105AF" w:rsidRPr="00BE34C9">
        <w:rPr>
          <w:lang w:val="en-US"/>
        </w:rPr>
        <w:fldChar w:fldCharType="end"/>
      </w:r>
      <w:r w:rsidR="00B05D49">
        <w:rPr>
          <w:lang w:val="en-US"/>
        </w:rPr>
        <w:t xml:space="preserve"> of the </w:t>
      </w:r>
      <w:r w:rsidR="00B05D49" w:rsidRPr="004549BC">
        <w:rPr>
          <w:lang w:val="en-US"/>
        </w:rPr>
        <w:t>appendix</w:t>
      </w:r>
      <w:r w:rsidR="00927A8E" w:rsidRPr="00BE34C9">
        <w:rPr>
          <w:lang w:val="en-US"/>
        </w:rPr>
        <w:t>.</w:t>
      </w:r>
    </w:p>
    <w:p w:rsidR="00927A8E" w:rsidRPr="00BE34C9" w:rsidRDefault="00927A8E" w:rsidP="00927A8E">
      <w:pPr>
        <w:rPr>
          <w:lang w:val="en-US"/>
        </w:rPr>
      </w:pPr>
    </w:p>
    <w:p w:rsidR="00927A8E" w:rsidRPr="00BE34C9" w:rsidRDefault="00927A8E" w:rsidP="00927A8E">
      <w:pPr>
        <w:rPr>
          <w:lang w:val="en-US"/>
        </w:rPr>
      </w:pPr>
      <w:r w:rsidRPr="00BE34C9">
        <w:rPr>
          <w:lang w:val="en-US"/>
        </w:rPr>
        <w:t xml:space="preserve">To start the compilation </w:t>
      </w:r>
      <w:r w:rsidR="00B74BDC">
        <w:rPr>
          <w:lang w:val="en-US"/>
        </w:rPr>
        <w:t>from</w:t>
      </w:r>
      <w:r w:rsidR="00B74BDC" w:rsidRPr="00BE34C9">
        <w:rPr>
          <w:lang w:val="en-US"/>
        </w:rPr>
        <w:t xml:space="preserve"> </w:t>
      </w:r>
      <w:r w:rsidRPr="00BE34C9">
        <w:rPr>
          <w:lang w:val="en-US"/>
        </w:rPr>
        <w:t xml:space="preserve">a command prompt window </w:t>
      </w:r>
      <w:r w:rsidR="00681B8E">
        <w:rPr>
          <w:lang w:val="en-US"/>
        </w:rPr>
        <w:t>launched</w:t>
      </w:r>
      <w:r w:rsidR="00B74BDC">
        <w:rPr>
          <w:lang w:val="en-US"/>
        </w:rPr>
        <w:t xml:space="preserve"> from </w:t>
      </w:r>
      <w:r w:rsidR="009E12D8" w:rsidRPr="009E12D8">
        <w:rPr>
          <w:rFonts w:ascii="Courier New" w:hAnsi="Courier New" w:cs="Courier New"/>
          <w:lang w:val="en-US"/>
        </w:rPr>
        <w:t>ETC_FRA_COMMON</w:t>
      </w:r>
      <w:r w:rsidRPr="00BE34C9">
        <w:rPr>
          <w:lang w:val="en-US"/>
        </w:rPr>
        <w:t xml:space="preserve"> directory, run the </w:t>
      </w:r>
      <w:r w:rsidR="00B74BDC">
        <w:rPr>
          <w:lang w:val="en-US"/>
        </w:rPr>
        <w:t xml:space="preserve">following </w:t>
      </w:r>
      <w:r w:rsidRPr="00BE34C9">
        <w:rPr>
          <w:lang w:val="en-US"/>
        </w:rPr>
        <w:t>commands:</w:t>
      </w:r>
    </w:p>
    <w:p w:rsidR="00927A8E" w:rsidRPr="00BE34C9" w:rsidRDefault="00927A8E" w:rsidP="00C66AE6">
      <w:pPr>
        <w:pStyle w:val="Paragraphedeliste"/>
        <w:numPr>
          <w:ilvl w:val="0"/>
          <w:numId w:val="59"/>
        </w:numPr>
        <w:rPr>
          <w:lang w:val="en-US"/>
        </w:rPr>
      </w:pPr>
      <w:r w:rsidRPr="00BE34C9">
        <w:rPr>
          <w:rFonts w:ascii="Courier New" w:hAnsi="Courier New" w:cs="Courier New"/>
          <w:lang w:val="en-US"/>
        </w:rPr>
        <w:t>gradlew eclipse</w:t>
      </w:r>
      <w:r w:rsidRPr="00BE34C9">
        <w:rPr>
          <w:lang w:val="en-US"/>
        </w:rPr>
        <w:t xml:space="preserve"> (to create the Eclipse project, </w:t>
      </w:r>
      <w:r w:rsidR="009E12D8" w:rsidRPr="009E12D8">
        <w:rPr>
          <w:lang w:val="en-US"/>
        </w:rPr>
        <w:t>to be open under Eclipse)</w:t>
      </w:r>
    </w:p>
    <w:p w:rsidR="00927A8E" w:rsidRPr="00BE34C9" w:rsidRDefault="009E12D8" w:rsidP="00C66AE6">
      <w:pPr>
        <w:pStyle w:val="Paragraphedeliste"/>
        <w:numPr>
          <w:ilvl w:val="0"/>
          <w:numId w:val="59"/>
        </w:numPr>
        <w:rPr>
          <w:lang w:val="en-US"/>
        </w:rPr>
      </w:pPr>
      <w:r w:rsidRPr="009E12D8">
        <w:rPr>
          <w:rFonts w:ascii="Courier New" w:hAnsi="Courier New" w:cs="Courier New"/>
          <w:lang w:val="en-US"/>
        </w:rPr>
        <w:t>gradlew install</w:t>
      </w:r>
      <w:r w:rsidRPr="009E12D8">
        <w:rPr>
          <w:lang w:val="en-US"/>
        </w:rPr>
        <w:t xml:space="preserve"> (for compiling and generating .jar files)</w:t>
      </w:r>
    </w:p>
    <w:p w:rsidR="00927A8E" w:rsidRPr="00BE34C9" w:rsidRDefault="00927A8E" w:rsidP="00927A8E">
      <w:pPr>
        <w:rPr>
          <w:lang w:val="en-US"/>
        </w:rPr>
      </w:pPr>
    </w:p>
    <w:p w:rsidR="00927A8E" w:rsidRPr="00BE34C9" w:rsidRDefault="009E12D8" w:rsidP="00927A8E">
      <w:pPr>
        <w:rPr>
          <w:lang w:val="en-US"/>
        </w:rPr>
      </w:pPr>
      <w:r w:rsidRPr="009E12D8">
        <w:rPr>
          <w:lang w:val="en-US"/>
        </w:rPr>
        <w:lastRenderedPageBreak/>
        <w:t>The generation produces an "</w:t>
      </w:r>
      <w:r w:rsidRPr="009E12D8">
        <w:rPr>
          <w:rFonts w:ascii="Courier New" w:hAnsi="Courier New" w:cs="Courier New"/>
          <w:lang w:val="en-US"/>
        </w:rPr>
        <w:t>ETC_FRA_Common-</w:t>
      </w:r>
      <w:r w:rsidR="001D6033">
        <w:rPr>
          <w:rFonts w:ascii="Courier New" w:hAnsi="Courier New" w:cs="Courier New"/>
          <w:lang w:val="en-US"/>
        </w:rPr>
        <w:t>X.Y.Z</w:t>
      </w:r>
      <w:r w:rsidRPr="009E12D8">
        <w:rPr>
          <w:rFonts w:ascii="Courier New" w:hAnsi="Courier New" w:cs="Courier New"/>
          <w:lang w:val="en-US"/>
        </w:rPr>
        <w:t>.jar</w:t>
      </w:r>
      <w:r w:rsidRPr="009E12D8">
        <w:rPr>
          <w:lang w:val="en-US"/>
        </w:rPr>
        <w:t>" file located in the "</w:t>
      </w:r>
      <w:r w:rsidRPr="009E12D8">
        <w:rPr>
          <w:rFonts w:ascii="Courier New" w:hAnsi="Courier New" w:cs="Courier New"/>
          <w:lang w:val="en-US"/>
        </w:rPr>
        <w:t>ETC_FRA_Common\ETC_FRA_Common\build\lib</w:t>
      </w:r>
      <w:r w:rsidRPr="009E12D8">
        <w:rPr>
          <w:lang w:val="en-US"/>
        </w:rPr>
        <w:t xml:space="preserve">" directory </w:t>
      </w:r>
      <w:r w:rsidR="00B74BDC">
        <w:rPr>
          <w:lang w:val="en-US"/>
        </w:rPr>
        <w:t>that</w:t>
      </w:r>
      <w:r w:rsidRPr="009E12D8">
        <w:rPr>
          <w:lang w:val="en-US"/>
        </w:rPr>
        <w:t xml:space="preserve"> will be used by the test cases.</w:t>
      </w:r>
    </w:p>
    <w:p w:rsidR="00927A8E" w:rsidRPr="00BE34C9" w:rsidRDefault="00927A8E" w:rsidP="00927A8E">
      <w:pPr>
        <w:rPr>
          <w:lang w:val="en-US"/>
        </w:rPr>
      </w:pPr>
    </w:p>
    <w:p w:rsidR="00841749" w:rsidRPr="00BE34C9" w:rsidRDefault="00841749" w:rsidP="002C0298">
      <w:pPr>
        <w:rPr>
          <w:lang w:val="en-US"/>
        </w:rPr>
      </w:pPr>
    </w:p>
    <w:p w:rsidR="00980167" w:rsidRPr="00BE34C9" w:rsidRDefault="004549BC" w:rsidP="00980167">
      <w:pPr>
        <w:pStyle w:val="Titre3"/>
        <w:rPr>
          <w:lang w:val="en-US"/>
        </w:rPr>
      </w:pPr>
      <w:bookmarkStart w:id="80" w:name="_Toc503537155"/>
      <w:r>
        <w:rPr>
          <w:lang w:val="en-US"/>
        </w:rPr>
        <w:t>Configuration</w:t>
      </w:r>
      <w:bookmarkEnd w:id="80"/>
    </w:p>
    <w:p w:rsidR="00980167" w:rsidRPr="00BE34C9" w:rsidRDefault="009E12D8" w:rsidP="00980167">
      <w:pPr>
        <w:rPr>
          <w:lang w:val="en-US"/>
        </w:rPr>
      </w:pPr>
      <w:r w:rsidRPr="009E12D8">
        <w:rPr>
          <w:lang w:val="en-US"/>
        </w:rPr>
        <w:t>Not applicable (this component is not a test case).</w:t>
      </w:r>
    </w:p>
    <w:p w:rsidR="00980167" w:rsidRPr="00BE34C9" w:rsidRDefault="00980167" w:rsidP="002C0298">
      <w:pPr>
        <w:rPr>
          <w:lang w:val="en-US"/>
        </w:rPr>
      </w:pPr>
    </w:p>
    <w:p w:rsidR="006F602A" w:rsidRPr="00BE34C9" w:rsidRDefault="004549BC" w:rsidP="006F602A">
      <w:pPr>
        <w:pStyle w:val="Titre3"/>
        <w:rPr>
          <w:lang w:val="en-US"/>
        </w:rPr>
      </w:pPr>
      <w:bookmarkStart w:id="81" w:name="_Toc503537156"/>
      <w:r>
        <w:rPr>
          <w:lang w:val="en-US"/>
        </w:rPr>
        <w:t>Execution</w:t>
      </w:r>
      <w:bookmarkEnd w:id="81"/>
    </w:p>
    <w:p w:rsidR="006F602A" w:rsidRPr="00BE34C9" w:rsidRDefault="009E12D8" w:rsidP="006F602A">
      <w:pPr>
        <w:rPr>
          <w:lang w:val="en-US"/>
        </w:rPr>
      </w:pPr>
      <w:r w:rsidRPr="009E12D8">
        <w:rPr>
          <w:lang w:val="en-US"/>
        </w:rPr>
        <w:t>Not applicable (this component is not executed).</w:t>
      </w:r>
    </w:p>
    <w:p w:rsidR="006F602A" w:rsidRPr="00BE34C9" w:rsidRDefault="006F602A" w:rsidP="002C0298">
      <w:pPr>
        <w:rPr>
          <w:lang w:val="en-US"/>
        </w:rPr>
      </w:pPr>
    </w:p>
    <w:p w:rsidR="00632013" w:rsidRPr="00BE34C9" w:rsidRDefault="009E12D8" w:rsidP="00632013">
      <w:pPr>
        <w:pStyle w:val="Titre2"/>
        <w:rPr>
          <w:lang w:val="en-US"/>
        </w:rPr>
      </w:pPr>
      <w:bookmarkStart w:id="82" w:name="_Toc503537157"/>
      <w:r w:rsidRPr="009E12D8">
        <w:rPr>
          <w:lang w:val="en-US"/>
        </w:rPr>
        <w:t xml:space="preserve">Test case </w:t>
      </w:r>
      <w:r w:rsidR="00FD5CC3" w:rsidRPr="00BE34C9">
        <w:rPr>
          <w:lang w:val="en-US"/>
        </w:rPr>
        <w:t>"</w:t>
      </w:r>
      <w:r w:rsidRPr="009E12D8">
        <w:rPr>
          <w:lang w:val="en-US"/>
        </w:rPr>
        <w:t>CS Verification</w:t>
      </w:r>
      <w:r w:rsidR="00FD5CC3" w:rsidRPr="00BE34C9">
        <w:rPr>
          <w:lang w:val="en-US"/>
        </w:rPr>
        <w:t>"</w:t>
      </w:r>
      <w:bookmarkEnd w:id="82"/>
    </w:p>
    <w:p w:rsidR="00A65E6F" w:rsidRPr="00BE34C9" w:rsidRDefault="00A65E6F" w:rsidP="00A65E6F">
      <w:pPr>
        <w:pStyle w:val="Titre3"/>
        <w:rPr>
          <w:lang w:val="en-US"/>
        </w:rPr>
      </w:pPr>
      <w:bookmarkStart w:id="83" w:name="_Toc503537158"/>
      <w:r w:rsidRPr="00BE34C9">
        <w:rPr>
          <w:lang w:val="en-US"/>
        </w:rPr>
        <w:t>R</w:t>
      </w:r>
      <w:r w:rsidR="00077AF4" w:rsidRPr="00BE34C9">
        <w:rPr>
          <w:lang w:val="en-US"/>
        </w:rPr>
        <w:t>o</w:t>
      </w:r>
      <w:r w:rsidRPr="00BE34C9">
        <w:rPr>
          <w:lang w:val="en-US"/>
        </w:rPr>
        <w:t>le</w:t>
      </w:r>
      <w:bookmarkEnd w:id="83"/>
    </w:p>
    <w:p w:rsidR="003F2493" w:rsidRPr="00BE34C9" w:rsidRDefault="003F2493" w:rsidP="003F2493">
      <w:pPr>
        <w:rPr>
          <w:lang w:val="en-US"/>
        </w:rPr>
      </w:pPr>
      <w:r w:rsidRPr="00BE34C9">
        <w:rPr>
          <w:lang w:val="en-US"/>
        </w:rPr>
        <w:t>This test case is equivalent to the "FCTT_NG" configuration verification step. The role of this test case is to check:</w:t>
      </w:r>
    </w:p>
    <w:p w:rsidR="003F2493" w:rsidRPr="00BE34C9" w:rsidRDefault="003F2493" w:rsidP="003F2493">
      <w:pPr>
        <w:pStyle w:val="Paragraphedeliste"/>
        <w:numPr>
          <w:ilvl w:val="0"/>
          <w:numId w:val="60"/>
        </w:numPr>
        <w:rPr>
          <w:lang w:val="en-US"/>
        </w:rPr>
      </w:pPr>
      <w:r w:rsidRPr="00BE34C9">
        <w:rPr>
          <w:lang w:val="en-US"/>
        </w:rPr>
        <w:t>The existence of SOM and FOM files</w:t>
      </w:r>
    </w:p>
    <w:p w:rsidR="003F2493" w:rsidRPr="00BE34C9" w:rsidRDefault="009E12D8" w:rsidP="003F2493">
      <w:pPr>
        <w:pStyle w:val="Paragraphedeliste"/>
        <w:numPr>
          <w:ilvl w:val="0"/>
          <w:numId w:val="60"/>
        </w:numPr>
        <w:rPr>
          <w:lang w:val="en-US"/>
        </w:rPr>
      </w:pPr>
      <w:r w:rsidRPr="009E12D8">
        <w:rPr>
          <w:lang w:val="en-US"/>
        </w:rPr>
        <w:t>The validity of SOM and FOM files</w:t>
      </w:r>
    </w:p>
    <w:p w:rsidR="003F2493" w:rsidRPr="00BE34C9" w:rsidRDefault="009E12D8" w:rsidP="003F2493">
      <w:pPr>
        <w:pStyle w:val="Paragraphedeliste"/>
        <w:numPr>
          <w:ilvl w:val="0"/>
          <w:numId w:val="60"/>
        </w:numPr>
        <w:rPr>
          <w:lang w:val="en-US"/>
        </w:rPr>
      </w:pPr>
      <w:r w:rsidRPr="009E12D8">
        <w:rPr>
          <w:lang w:val="en-US"/>
        </w:rPr>
        <w:t>Internal and overall consistency of SOM and FOM files with respect to HLA standard</w:t>
      </w:r>
    </w:p>
    <w:p w:rsidR="003F2493" w:rsidRPr="00BE34C9" w:rsidRDefault="003F2493" w:rsidP="003F2493">
      <w:pPr>
        <w:rPr>
          <w:lang w:val="en-US"/>
        </w:rPr>
      </w:pPr>
    </w:p>
    <w:p w:rsidR="003F2493" w:rsidRPr="00BE34C9" w:rsidRDefault="009E12D8" w:rsidP="003F2493">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[IR-DOC-0001]</w:t>
      </w:r>
      <w:r w:rsidR="009E12D8" w:rsidRPr="009E12D8">
        <w:rPr>
          <w:lang w:val="en-US"/>
        </w:rPr>
        <w:t>:</w:t>
      </w:r>
      <w:r w:rsidR="009E12D8" w:rsidRPr="009E12D8">
        <w:rPr>
          <w:lang w:val="en-US"/>
        </w:rPr>
        <w:tab/>
      </w:r>
      <w:r w:rsidR="009E12D8" w:rsidRPr="009E12D8">
        <w:rPr>
          <w:rStyle w:val="ReqTextCar"/>
          <w:lang w:val="en-US"/>
        </w:rPr>
        <w:t>SuT interoperability capabilities shall be documented in a Conformance Statement including a SOM and a FOM with a minimum set of supporting FOM modules</w:t>
      </w:r>
    </w:p>
    <w:p w:rsidR="000C79B6" w:rsidRPr="00BE34C9" w:rsidRDefault="009E12D8" w:rsidP="000C79B6">
      <w:pPr>
        <w:pStyle w:val="Paragraphedeliste"/>
        <w:ind w:left="1418" w:hanging="1418"/>
        <w:rPr>
          <w:rStyle w:val="ReqTextCar"/>
          <w:lang w:val="en-US"/>
        </w:rPr>
      </w:pPr>
      <w:r w:rsidRPr="009E12D8">
        <w:rPr>
          <w:rStyle w:val="ReqIDCar"/>
          <w:lang w:val="en-US"/>
        </w:rPr>
        <w:t>[IR-SOM-0001]</w:t>
      </w:r>
      <w:r w:rsidRPr="009E12D8">
        <w:rPr>
          <w:lang w:val="en-US"/>
        </w:rPr>
        <w:t>:</w:t>
      </w:r>
      <w:r w:rsidRPr="009E12D8">
        <w:rPr>
          <w:lang w:val="en-US"/>
        </w:rPr>
        <w:tab/>
      </w:r>
      <w:r w:rsidRPr="009E12D8">
        <w:rPr>
          <w:rStyle w:val="ReqTextCar"/>
          <w:lang w:val="en-US"/>
        </w:rPr>
        <w:t>SuT CS/SOM shall be valid</w:t>
      </w:r>
    </w:p>
    <w:p w:rsidR="000C79B6" w:rsidRPr="00BE34C9" w:rsidRDefault="009E12D8" w:rsidP="000C79B6">
      <w:pPr>
        <w:pStyle w:val="Paragraphedeliste"/>
        <w:ind w:left="1418" w:hanging="1418"/>
        <w:rPr>
          <w:rStyle w:val="ReqTextCar"/>
          <w:lang w:val="en-US"/>
        </w:rPr>
      </w:pPr>
      <w:r w:rsidRPr="009E12D8">
        <w:rPr>
          <w:rStyle w:val="ReqIDCar"/>
          <w:lang w:val="en-US"/>
        </w:rPr>
        <w:t>[IR-SOM-0002]</w:t>
      </w:r>
      <w:r w:rsidRPr="009E12D8">
        <w:rPr>
          <w:lang w:val="en-US"/>
        </w:rPr>
        <w:t>:</w:t>
      </w:r>
      <w:r w:rsidRPr="009E12D8">
        <w:rPr>
          <w:lang w:val="en-US"/>
        </w:rPr>
        <w:tab/>
      </w:r>
      <w:r w:rsidRPr="009E12D8">
        <w:rPr>
          <w:rStyle w:val="ReqTextCar"/>
          <w:lang w:val="en-US"/>
        </w:rPr>
        <w:t>SuT CS/SOM shall be consistent</w:t>
      </w:r>
    </w:p>
    <w:p w:rsidR="008F46E9" w:rsidRPr="00BE34C9" w:rsidRDefault="008F46E9" w:rsidP="00D811E9">
      <w:pPr>
        <w:rPr>
          <w:lang w:val="en-US"/>
        </w:rPr>
      </w:pPr>
    </w:p>
    <w:p w:rsidR="00A65E6F" w:rsidRPr="00BE34C9" w:rsidRDefault="00A65E6F" w:rsidP="00A65E6F">
      <w:pPr>
        <w:pStyle w:val="Titre3"/>
        <w:rPr>
          <w:lang w:val="en-US"/>
        </w:rPr>
      </w:pPr>
      <w:bookmarkStart w:id="84" w:name="_Ref469326333"/>
      <w:bookmarkStart w:id="85" w:name="_Toc503537159"/>
      <w:r w:rsidRPr="00BE34C9">
        <w:rPr>
          <w:lang w:val="en-US"/>
        </w:rPr>
        <w:t>Impl</w:t>
      </w:r>
      <w:r w:rsidR="00077AF4" w:rsidRPr="00BE34C9">
        <w:rPr>
          <w:lang w:val="en-US"/>
        </w:rPr>
        <w:t>e</w:t>
      </w:r>
      <w:r w:rsidRPr="00BE34C9">
        <w:rPr>
          <w:lang w:val="en-US"/>
        </w:rPr>
        <w:t>mentation</w:t>
      </w:r>
      <w:bookmarkEnd w:id="84"/>
      <w:bookmarkEnd w:id="85"/>
    </w:p>
    <w:p w:rsidR="00D811E9" w:rsidRPr="00BE34C9" w:rsidRDefault="00D811E9" w:rsidP="00D811E9">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D811E9" w:rsidRPr="00BE34C9" w:rsidRDefault="009E12D8" w:rsidP="00D811E9">
      <w:pPr>
        <w:pStyle w:val="Paragraphedeliste"/>
        <w:numPr>
          <w:ilvl w:val="0"/>
          <w:numId w:val="61"/>
        </w:numPr>
        <w:rPr>
          <w:lang w:val="en-US"/>
        </w:rPr>
      </w:pPr>
      <w:r w:rsidRPr="009E12D8">
        <w:rPr>
          <w:lang w:val="en-US"/>
        </w:rPr>
        <w:t>The project is named "</w:t>
      </w:r>
      <w:r w:rsidRPr="009E12D8">
        <w:rPr>
          <w:rFonts w:ascii="Courier New" w:hAnsi="Courier New" w:cs="Courier New"/>
          <w:lang w:val="en-US"/>
        </w:rPr>
        <w:t>TS_CS_Verification</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is named "</w:t>
      </w:r>
      <w:r w:rsidRPr="009E12D8">
        <w:rPr>
          <w:rFonts w:ascii="Courier New" w:hAnsi="Courier New" w:cs="Courier New"/>
          <w:lang w:val="en-US"/>
        </w:rPr>
        <w:t>TC_001_Files_Check.java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parameter manager is named "</w:t>
      </w:r>
      <w:r w:rsidRPr="009E12D8">
        <w:rPr>
          <w:rFonts w:ascii="Courier New" w:hAnsi="Courier New" w:cs="Courier New"/>
          <w:lang w:val="en-US"/>
        </w:rPr>
        <w:t>CS_Verification_TcParam.java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model is named "</w:t>
      </w:r>
      <w:r w:rsidRPr="009E12D8">
        <w:rPr>
          <w:rFonts w:ascii="Courier New" w:hAnsi="Courier New" w:cs="Courier New"/>
          <w:lang w:val="en-US"/>
        </w:rPr>
        <w:t>CS_Verification_BaseModel.java</w:t>
      </w:r>
      <w:r w:rsidRPr="009E12D8">
        <w:rPr>
          <w:lang w:val="en-US"/>
        </w:rPr>
        <w:t>"</w:t>
      </w:r>
    </w:p>
    <w:p w:rsidR="00D811E9" w:rsidRPr="00BE34C9" w:rsidRDefault="00D811E9" w:rsidP="00D811E9">
      <w:pPr>
        <w:rPr>
          <w:lang w:val="en-US"/>
        </w:rPr>
      </w:pPr>
    </w:p>
    <w:p w:rsidR="00740CCA" w:rsidRPr="00BE34C9" w:rsidRDefault="009E12D8" w:rsidP="00740CCA">
      <w:pPr>
        <w:pStyle w:val="Titre4"/>
        <w:rPr>
          <w:lang w:val="en-US"/>
        </w:rPr>
      </w:pPr>
      <w:bookmarkStart w:id="86" w:name="_Ref479170653"/>
      <w:bookmarkStart w:id="87" w:name="_Toc503537160"/>
      <w:r w:rsidRPr="009E12D8">
        <w:rPr>
          <w:lang w:val="en-US"/>
        </w:rPr>
        <w:t>Test case main class</w:t>
      </w:r>
      <w:bookmarkEnd w:id="86"/>
      <w:bookmarkEnd w:id="87"/>
    </w:p>
    <w:p w:rsidR="00825B8A" w:rsidRPr="00BE34C9" w:rsidRDefault="00825B8A" w:rsidP="00825B8A">
      <w:pPr>
        <w:rPr>
          <w:lang w:val="en-US"/>
        </w:rPr>
      </w:pPr>
      <w:r w:rsidRPr="00BE34C9">
        <w:rPr>
          <w:lang w:val="en-US"/>
        </w:rPr>
        <w:t xml:space="preserve">The test case </w:t>
      </w:r>
      <w:r w:rsidR="00B74BDC">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tc_cs_verification\TC_001_Files_Check.java</w:t>
      </w:r>
      <w:r w:rsidRPr="00BE34C9">
        <w:rPr>
          <w:lang w:val="en-US"/>
        </w:rPr>
        <w:t xml:space="preserve">" </w:t>
      </w:r>
      <w:r w:rsidR="00B74BDC" w:rsidRPr="00BE34C9">
        <w:rPr>
          <w:lang w:val="en-US"/>
        </w:rPr>
        <w:t xml:space="preserve">source file </w:t>
      </w:r>
      <w:r w:rsidRPr="00BE34C9">
        <w:rPr>
          <w:lang w:val="en-US"/>
        </w:rPr>
        <w:t>implements the "</w:t>
      </w:r>
      <w:r w:rsidRPr="00BE34C9">
        <w:rPr>
          <w:rFonts w:ascii="Courier New" w:hAnsi="Courier New" w:cs="Courier New"/>
          <w:lang w:val="en-US"/>
        </w:rPr>
        <w:t>TC_001_Files_Check</w:t>
      </w:r>
      <w:r w:rsidRPr="00BE34C9">
        <w:rPr>
          <w:lang w:val="en-US"/>
        </w:rPr>
        <w:t xml:space="preserve">" </w:t>
      </w:r>
      <w:r w:rsidR="00B74BDC" w:rsidRPr="00BE34C9">
        <w:rPr>
          <w:lang w:val="en-US"/>
        </w:rPr>
        <w:t xml:space="preserve">class </w:t>
      </w:r>
      <w:r w:rsidRPr="00BE34C9">
        <w:rPr>
          <w:lang w:val="en-US"/>
        </w:rPr>
        <w:t>and its methods:</w:t>
      </w:r>
    </w:p>
    <w:p w:rsidR="00825B8A" w:rsidRPr="00BE34C9" w:rsidRDefault="00825B8A" w:rsidP="00825B8A">
      <w:pPr>
        <w:pStyle w:val="Paragraphedeliste"/>
        <w:numPr>
          <w:ilvl w:val="0"/>
          <w:numId w:val="62"/>
        </w:numPr>
        <w:rPr>
          <w:lang w:val="en-US"/>
        </w:rPr>
      </w:pPr>
      <w:r w:rsidRPr="00BE34C9">
        <w:rPr>
          <w:lang w:val="en-US"/>
        </w:rPr>
        <w:t>"</w:t>
      </w:r>
      <w:r w:rsidR="009E12D8" w:rsidRPr="009E12D8">
        <w:rPr>
          <w:rFonts w:ascii="Courier New" w:hAnsi="Courier New" w:cs="Courier New"/>
          <w:lang w:val="en-US"/>
        </w:rPr>
        <w:t>getIVCT_BaseModel</w:t>
      </w:r>
      <w:r w:rsidR="009E12D8" w:rsidRPr="009E12D8">
        <w:rPr>
          <w:lang w:val="en-US"/>
        </w:rPr>
        <w:t>" to initialize the ETC by creating:</w:t>
      </w:r>
    </w:p>
    <w:p w:rsidR="00825B8A" w:rsidRPr="00BE34C9" w:rsidRDefault="009E12D8" w:rsidP="00825B8A">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CS_Verification_BaseModel</w:t>
      </w:r>
      <w:r w:rsidRPr="009E12D8">
        <w:rPr>
          <w:lang w:val="en-US"/>
        </w:rPr>
        <w:t>"</w:t>
      </w:r>
      <w:r w:rsidR="001962A2">
        <w:rPr>
          <w:lang w:val="en-US"/>
        </w:rPr>
        <w:t xml:space="preserve"> </w:t>
      </w:r>
      <w:r w:rsidR="001962A2" w:rsidRPr="004549BC">
        <w:rPr>
          <w:lang w:val="en-US"/>
        </w:rPr>
        <w:t>model</w:t>
      </w:r>
    </w:p>
    <w:p w:rsidR="00825B8A" w:rsidRPr="00BE34C9" w:rsidRDefault="009E12D8" w:rsidP="00825B8A">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CS_Verification_TcParam</w:t>
      </w:r>
      <w:r w:rsidRPr="009E12D8">
        <w:rPr>
          <w:lang w:val="en-US"/>
        </w:rPr>
        <w:t>"</w:t>
      </w:r>
      <w:r w:rsidR="001962A2">
        <w:rPr>
          <w:lang w:val="en-US"/>
        </w:rPr>
        <w:t xml:space="preserve"> </w:t>
      </w:r>
      <w:r w:rsidR="001962A2" w:rsidRPr="004549BC">
        <w:rPr>
          <w:lang w:val="en-US"/>
        </w:rPr>
        <w:t>parameters</w:t>
      </w:r>
    </w:p>
    <w:p w:rsidR="00825B8A" w:rsidRPr="00BE34C9" w:rsidRDefault="009E12D8" w:rsidP="00825B8A">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1962A2">
        <w:rPr>
          <w:lang w:val="en-US"/>
        </w:rPr>
        <w:t xml:space="preserve"> business instance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logTestPurpose</w:t>
      </w:r>
      <w:r w:rsidRPr="00BE34C9">
        <w:rPr>
          <w:lang w:val="en-US"/>
        </w:rPr>
        <w:t>" to log the purpose of the test-case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preambleAction</w:t>
      </w:r>
      <w:r w:rsidRPr="00BE34C9">
        <w:rPr>
          <w:lang w:val="en-US"/>
        </w:rPr>
        <w:t>" to prepare the execution of the test</w:t>
      </w:r>
      <w:r w:rsidR="003D084D">
        <w:rPr>
          <w:lang w:val="en-US"/>
        </w:rPr>
        <w:t xml:space="preserve"> </w:t>
      </w:r>
      <w:r w:rsidRPr="00BE34C9">
        <w:rPr>
          <w:lang w:val="en-US"/>
        </w:rPr>
        <w:t>case (nothing to do, there is no connection to the RTI required for this test case)</w:t>
      </w:r>
    </w:p>
    <w:p w:rsidR="00825B8A" w:rsidRPr="00BE34C9" w:rsidRDefault="009E12D8" w:rsidP="00825B8A">
      <w:pPr>
        <w:pStyle w:val="Paragraphedeliste"/>
        <w:numPr>
          <w:ilvl w:val="0"/>
          <w:numId w:val="62"/>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w:t>
      </w:r>
      <w:r w:rsidR="003D084D">
        <w:rPr>
          <w:lang w:val="en-US"/>
        </w:rPr>
        <w:t xml:space="preserve"> </w:t>
      </w:r>
      <w:r w:rsidRPr="009E12D8">
        <w:rPr>
          <w:lang w:val="en-US"/>
        </w:rPr>
        <w:t>case steps:</w:t>
      </w:r>
    </w:p>
    <w:p w:rsidR="00825B8A" w:rsidRPr="00BE34C9" w:rsidRDefault="009E12D8" w:rsidP="00825B8A">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825B8A" w:rsidRPr="00BE34C9" w:rsidRDefault="009E12D8" w:rsidP="00825B8A">
      <w:pPr>
        <w:pStyle w:val="Paragraphedeliste"/>
        <w:numPr>
          <w:ilvl w:val="2"/>
          <w:numId w:val="39"/>
        </w:numPr>
        <w:rPr>
          <w:lang w:val="en-US"/>
        </w:rPr>
      </w:pPr>
      <w:r w:rsidRPr="009E12D8">
        <w:rPr>
          <w:lang w:val="en-US"/>
        </w:rPr>
        <w:t>Load SOM and FOM files</w:t>
      </w:r>
    </w:p>
    <w:p w:rsidR="00825B8A" w:rsidRPr="00BE34C9" w:rsidRDefault="00825B8A" w:rsidP="00825B8A">
      <w:pPr>
        <w:pStyle w:val="Paragraphedeliste"/>
        <w:numPr>
          <w:ilvl w:val="2"/>
          <w:numId w:val="39"/>
        </w:numPr>
        <w:rPr>
          <w:lang w:val="en-US"/>
        </w:rPr>
      </w:pPr>
      <w:r w:rsidRPr="00BE34C9">
        <w:rPr>
          <w:lang w:val="en-US"/>
        </w:rPr>
        <w:t>Analyze the FOM files (validity)</w:t>
      </w:r>
    </w:p>
    <w:p w:rsidR="00825B8A" w:rsidRPr="00BE34C9" w:rsidRDefault="009E12D8" w:rsidP="00825B8A">
      <w:pPr>
        <w:pStyle w:val="Paragraphedeliste"/>
        <w:numPr>
          <w:ilvl w:val="2"/>
          <w:numId w:val="39"/>
        </w:numPr>
        <w:rPr>
          <w:lang w:val="en-US"/>
        </w:rPr>
      </w:pPr>
      <w:r w:rsidRPr="009E12D8">
        <w:rPr>
          <w:lang w:val="en-US"/>
        </w:rPr>
        <w:t>Analyze SOM files (validity)</w:t>
      </w:r>
    </w:p>
    <w:p w:rsidR="00825B8A" w:rsidRPr="00BE34C9" w:rsidRDefault="00825B8A" w:rsidP="00825B8A">
      <w:pPr>
        <w:pStyle w:val="Paragraphedeliste"/>
        <w:numPr>
          <w:ilvl w:val="2"/>
          <w:numId w:val="39"/>
        </w:numPr>
        <w:rPr>
          <w:lang w:val="en-US"/>
        </w:rPr>
      </w:pPr>
      <w:r w:rsidRPr="00BE34C9">
        <w:rPr>
          <w:lang w:val="en-US"/>
        </w:rPr>
        <w:t>Analyze the inclusion of SOM(s) in the FOM</w:t>
      </w:r>
      <w:r w:rsidR="003D084D">
        <w:rPr>
          <w:lang w:val="en-US"/>
        </w:rPr>
        <w:t>(s)</w:t>
      </w:r>
    </w:p>
    <w:p w:rsidR="003D084D" w:rsidRPr="00BE34C9" w:rsidRDefault="003D084D" w:rsidP="003D084D">
      <w:pPr>
        <w:pStyle w:val="Paragraphedeliste"/>
        <w:numPr>
          <w:ilvl w:val="2"/>
          <w:numId w:val="39"/>
        </w:numPr>
        <w:rPr>
          <w:lang w:val="en-US"/>
        </w:rPr>
      </w:pPr>
      <w:r w:rsidRPr="00BE34C9">
        <w:rPr>
          <w:lang w:val="en-US"/>
        </w:rPr>
        <w:lastRenderedPageBreak/>
        <w:t xml:space="preserve">Analyze </w:t>
      </w:r>
      <w:r w:rsidRPr="003D084D">
        <w:rPr>
          <w:lang w:val="en-US"/>
        </w:rPr>
        <w:t>consistency of sharing property between SOM</w:t>
      </w:r>
      <w:r>
        <w:rPr>
          <w:lang w:val="en-US"/>
        </w:rPr>
        <w:t>(s)</w:t>
      </w:r>
      <w:r w:rsidRPr="003D084D">
        <w:rPr>
          <w:lang w:val="en-US"/>
        </w:rPr>
        <w:t xml:space="preserve"> and FOM</w:t>
      </w:r>
      <w:r>
        <w:rPr>
          <w:lang w:val="en-US"/>
        </w:rPr>
        <w:t>(s)</w:t>
      </w:r>
    </w:p>
    <w:p w:rsidR="00825B8A" w:rsidRPr="00BE34C9" w:rsidRDefault="00825B8A" w:rsidP="00825B8A">
      <w:pPr>
        <w:pStyle w:val="Paragraphedeliste"/>
        <w:numPr>
          <w:ilvl w:val="2"/>
          <w:numId w:val="39"/>
        </w:numPr>
        <w:rPr>
          <w:lang w:val="en-US"/>
        </w:rPr>
      </w:pPr>
      <w:r w:rsidRPr="00BE34C9">
        <w:rPr>
          <w:lang w:val="en-US"/>
        </w:rPr>
        <w:t>Check the consistency between the services used and the published and subscribed objects and interactions (</w:t>
      </w:r>
      <w:r w:rsidR="00840ACB" w:rsidRPr="00BE34C9">
        <w:rPr>
          <w:lang w:val="en-US"/>
        </w:rPr>
        <w:t xml:space="preserve">cf. </w:t>
      </w:r>
      <w:r w:rsidRPr="00BE34C9">
        <w:rPr>
          <w:lang w:val="en-US"/>
        </w:rPr>
        <w:t>rules</w:t>
      </w:r>
      <w:r w:rsidR="00840ACB" w:rsidRPr="00BE34C9">
        <w:rPr>
          <w:lang w:val="en-US"/>
        </w:rPr>
        <w:t xml:space="preserve"> file</w:t>
      </w:r>
      <w:r w:rsidR="009E12D8" w:rsidRPr="009E12D8">
        <w:rPr>
          <w:lang w:val="en-US"/>
        </w:rPr>
        <w:t xml:space="preserve"> in the appendix to §</w:t>
      </w:r>
      <w:r w:rsidR="009105AF" w:rsidRPr="009E12D8">
        <w:rPr>
          <w:lang w:val="en-US"/>
        </w:rPr>
        <w:fldChar w:fldCharType="begin"/>
      </w:r>
      <w:r w:rsidR="009E12D8" w:rsidRPr="009E12D8">
        <w:rPr>
          <w:lang w:val="en-US"/>
        </w:rPr>
        <w:instrText xml:space="preserve"> REF _Ref430877569 \r \h </w:instrText>
      </w:r>
      <w:r w:rsidR="009105AF" w:rsidRPr="009E12D8">
        <w:rPr>
          <w:lang w:val="en-US"/>
        </w:rPr>
      </w:r>
      <w:r w:rsidR="009105AF" w:rsidRPr="009E12D8">
        <w:rPr>
          <w:lang w:val="en-US"/>
        </w:rPr>
        <w:fldChar w:fldCharType="separate"/>
      </w:r>
      <w:r w:rsidR="0043677C">
        <w:rPr>
          <w:lang w:val="en-US"/>
        </w:rPr>
        <w:t>5.1</w:t>
      </w:r>
      <w:r w:rsidR="009105AF" w:rsidRPr="009E12D8">
        <w:rPr>
          <w:lang w:val="en-US"/>
        </w:rPr>
        <w:fldChar w:fldCharType="end"/>
      </w:r>
      <w:r w:rsidR="009E12D8" w:rsidRPr="009E12D8">
        <w:rPr>
          <w:lang w:val="en-US"/>
        </w:rPr>
        <w:t>)</w:t>
      </w:r>
    </w:p>
    <w:p w:rsidR="00825B8A" w:rsidRPr="00BE34C9" w:rsidRDefault="009E12D8" w:rsidP="00825B8A">
      <w:pPr>
        <w:pStyle w:val="Paragraphedeliste"/>
        <w:numPr>
          <w:ilvl w:val="1"/>
          <w:numId w:val="39"/>
        </w:numPr>
        <w:rPr>
          <w:lang w:val="en-US"/>
        </w:rPr>
      </w:pPr>
      <w:r w:rsidRPr="009E12D8">
        <w:rPr>
          <w:lang w:val="en-US"/>
        </w:rPr>
        <w:t>Generate a report file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postambleAction</w:t>
      </w:r>
      <w:r w:rsidRPr="00BE34C9">
        <w:rPr>
          <w:lang w:val="en-US"/>
        </w:rPr>
        <w:t>" to complete the test</w:t>
      </w:r>
      <w:r w:rsidR="003D084D">
        <w:rPr>
          <w:lang w:val="en-US"/>
        </w:rPr>
        <w:t xml:space="preserve"> </w:t>
      </w:r>
      <w:r w:rsidRPr="00BE34C9">
        <w:rPr>
          <w:lang w:val="en-US"/>
        </w:rPr>
        <w:t>case (there is no disconnection from the RTI required for this test case) and generate the results file</w:t>
      </w:r>
    </w:p>
    <w:p w:rsidR="00825B8A" w:rsidRPr="00BE34C9" w:rsidRDefault="00825B8A" w:rsidP="00F4279C">
      <w:pPr>
        <w:rPr>
          <w:lang w:val="en-US"/>
        </w:rPr>
      </w:pPr>
    </w:p>
    <w:p w:rsidR="001739CC" w:rsidRPr="00BE34C9" w:rsidRDefault="001739CC" w:rsidP="00005E45">
      <w:pPr>
        <w:pStyle w:val="Paragraphedeliste"/>
        <w:ind w:left="1418" w:hanging="1418"/>
        <w:rPr>
          <w:rStyle w:val="ReqTextCar"/>
          <w:lang w:val="en-US"/>
        </w:rPr>
      </w:pPr>
    </w:p>
    <w:p w:rsidR="00740CCA" w:rsidRPr="00BE34C9" w:rsidRDefault="009E12D8" w:rsidP="00740CCA">
      <w:pPr>
        <w:pStyle w:val="Titre4"/>
        <w:rPr>
          <w:lang w:val="en-US"/>
        </w:rPr>
      </w:pPr>
      <w:bookmarkStart w:id="88" w:name="_Toc503537161"/>
      <w:r w:rsidRPr="009E12D8">
        <w:rPr>
          <w:lang w:val="en-US"/>
        </w:rPr>
        <w:t>Data model management class</w:t>
      </w:r>
      <w:bookmarkEnd w:id="88"/>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B4245" w:rsidRPr="00215646" w:rsidTr="00D31FB8">
        <w:trPr>
          <w:trHeight w:val="419"/>
        </w:trPr>
        <w:tc>
          <w:tcPr>
            <w:tcW w:w="1101" w:type="dxa"/>
            <w:tcBorders>
              <w:right w:val="single" w:sz="8" w:space="0" w:color="4BACC6"/>
            </w:tcBorders>
          </w:tcPr>
          <w:p w:rsidR="00FB4245"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11"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FB4245" w:rsidRPr="00BE34C9" w:rsidRDefault="00840ACB" w:rsidP="00E26F95">
            <w:pPr>
              <w:rPr>
                <w:lang w:val="en-US"/>
              </w:rPr>
            </w:pPr>
            <w:r w:rsidRPr="00BE34C9">
              <w:rPr>
                <w:lang w:val="en-US"/>
              </w:rPr>
              <w:t>For this "CS Verification"</w:t>
            </w:r>
            <w:r w:rsidR="00E26F95">
              <w:rPr>
                <w:lang w:val="en-US"/>
              </w:rPr>
              <w:t xml:space="preserve"> </w:t>
            </w:r>
            <w:r w:rsidR="00E26F95" w:rsidRPr="00BE34C9">
              <w:rPr>
                <w:lang w:val="en-US"/>
              </w:rPr>
              <w:t>test case</w:t>
            </w:r>
            <w:r w:rsidRPr="00BE34C9">
              <w:rPr>
                <w:lang w:val="en-US"/>
              </w:rPr>
              <w:t xml:space="preserve">, no data exchange is </w:t>
            </w:r>
            <w:r w:rsidR="00E26F95">
              <w:rPr>
                <w:lang w:val="en-US"/>
              </w:rPr>
              <w:t>performed</w:t>
            </w:r>
            <w:r w:rsidRPr="00BE34C9">
              <w:rPr>
                <w:lang w:val="en-US"/>
              </w:rPr>
              <w:t>, so there is no required connection to the RTI.</w:t>
            </w:r>
          </w:p>
        </w:tc>
      </w:tr>
    </w:tbl>
    <w:p w:rsidR="00FB4245" w:rsidRPr="00BE34C9" w:rsidRDefault="00FB4245" w:rsidP="007C0E22">
      <w:pPr>
        <w:rPr>
          <w:lang w:val="en-US"/>
        </w:rPr>
      </w:pPr>
    </w:p>
    <w:p w:rsidR="00B738ED" w:rsidRPr="00BE34C9" w:rsidRDefault="00B738ED" w:rsidP="00B738ED">
      <w:pPr>
        <w:rPr>
          <w:lang w:val="en-US"/>
        </w:rPr>
      </w:pPr>
      <w:r w:rsidRPr="00BE34C9">
        <w:rPr>
          <w:lang w:val="en-US"/>
        </w:rPr>
        <w:t>The "</w:t>
      </w:r>
      <w:r w:rsidRPr="00BE34C9">
        <w:rPr>
          <w:rFonts w:ascii="Courier New" w:hAnsi="Courier New" w:cs="Courier New"/>
          <w:lang w:val="en-US"/>
        </w:rPr>
        <w:t>tc_lib_cs_verification\CS_Verification_BaseModel.java</w:t>
      </w:r>
      <w:r w:rsidRPr="00BE34C9">
        <w:rPr>
          <w:lang w:val="en-US"/>
        </w:rPr>
        <w:t xml:space="preserve">" </w:t>
      </w:r>
      <w:r w:rsidR="00E26F95" w:rsidRPr="00BE34C9">
        <w:rPr>
          <w:lang w:val="en-US"/>
        </w:rPr>
        <w:t xml:space="preserve">source file </w:t>
      </w:r>
      <w:r w:rsidRPr="00BE34C9">
        <w:rPr>
          <w:lang w:val="en-US"/>
        </w:rPr>
        <w:t>implements the "</w:t>
      </w:r>
      <w:r w:rsidRPr="00BE34C9">
        <w:rPr>
          <w:rFonts w:ascii="Courier New" w:hAnsi="Courier New" w:cs="Courier New"/>
          <w:lang w:val="en-US"/>
        </w:rPr>
        <w:t>CS_Verification_BaseModel</w:t>
      </w:r>
      <w:r w:rsidRPr="00BE34C9">
        <w:rPr>
          <w:lang w:val="en-US"/>
        </w:rPr>
        <w:t xml:space="preserve">" </w:t>
      </w:r>
      <w:r w:rsidR="00E26F95" w:rsidRPr="00BE34C9">
        <w:rPr>
          <w:lang w:val="en-US"/>
        </w:rPr>
        <w:t xml:space="preserve">class </w:t>
      </w:r>
      <w:r w:rsidRPr="00BE34C9">
        <w:rPr>
          <w:lang w:val="en-US"/>
        </w:rPr>
        <w:t>which inherits from "</w:t>
      </w:r>
      <w:r w:rsidRPr="00BE34C9">
        <w:rPr>
          <w:rFonts w:ascii="Courier New" w:hAnsi="Courier New" w:cs="Courier New"/>
          <w:lang w:val="en-US"/>
        </w:rPr>
        <w:t>IVCT_BaseModel</w:t>
      </w:r>
      <w:r w:rsidR="009E12D8" w:rsidRPr="009E12D8">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w:t>
      </w:r>
    </w:p>
    <w:p w:rsidR="00B738ED" w:rsidRPr="00BE34C9" w:rsidRDefault="00B738ED" w:rsidP="00B738ED">
      <w:pPr>
        <w:rPr>
          <w:lang w:val="en-US"/>
        </w:rPr>
      </w:pPr>
      <w:r w:rsidRPr="00BE34C9">
        <w:rPr>
          <w:lang w:val="en-US"/>
        </w:rPr>
        <w:t xml:space="preserve">Since no connection to the RTI is required, this class only implements validation of FOM and SOM files. Interaction, object, and attribute management functions </w:t>
      </w:r>
      <w:r w:rsidR="00E26F95">
        <w:rPr>
          <w:lang w:val="en-US"/>
        </w:rPr>
        <w:t>perform no action</w:t>
      </w:r>
      <w:r w:rsidRPr="00BE34C9">
        <w:rPr>
          <w:lang w:val="en-US"/>
        </w:rPr>
        <w:t>.</w:t>
      </w:r>
    </w:p>
    <w:p w:rsidR="00FB4245" w:rsidRPr="00BE34C9" w:rsidRDefault="00FB4245" w:rsidP="00FB4245">
      <w:pPr>
        <w:rPr>
          <w:lang w:val="en-US"/>
        </w:rPr>
      </w:pPr>
    </w:p>
    <w:p w:rsidR="00740CCA" w:rsidRPr="00BE34C9" w:rsidRDefault="00FC37C4" w:rsidP="00740CCA">
      <w:pPr>
        <w:pStyle w:val="Titre4"/>
        <w:rPr>
          <w:lang w:val="en-US"/>
        </w:rPr>
      </w:pPr>
      <w:bookmarkStart w:id="89" w:name="_Toc503537162"/>
      <w:r w:rsidRPr="00BE34C9">
        <w:rPr>
          <w:lang w:val="en-US"/>
        </w:rPr>
        <w:t>Parameters management class</w:t>
      </w:r>
      <w:bookmarkEnd w:id="89"/>
    </w:p>
    <w:p w:rsidR="00B25E88" w:rsidRPr="00BE34C9" w:rsidRDefault="00B25E88" w:rsidP="00B25E88">
      <w:pPr>
        <w:rPr>
          <w:lang w:val="en-US"/>
        </w:rPr>
      </w:pPr>
      <w:r w:rsidRPr="00BE34C9">
        <w:rPr>
          <w:lang w:val="en-US"/>
        </w:rPr>
        <w:t xml:space="preserve">The test case parameters are </w:t>
      </w:r>
      <w:r w:rsidR="00151BE3" w:rsidRPr="00BE34C9">
        <w:rPr>
          <w:lang w:val="en-US"/>
        </w:rPr>
        <w:t xml:space="preserve">located </w:t>
      </w:r>
      <w:r w:rsidRPr="00BE34C9">
        <w:rPr>
          <w:lang w:val="en-US"/>
        </w:rPr>
        <w:t>in a class implementing "</w:t>
      </w:r>
      <w:r w:rsidRPr="00BE34C9">
        <w:rPr>
          <w:rFonts w:ascii="Courier New" w:hAnsi="Courier New" w:cs="Courier New"/>
          <w:lang w:val="en-US"/>
        </w:rPr>
        <w:t>IVCT_TcParam</w:t>
      </w:r>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tc_lib_cs_verification\CS_Verification_TcParam.java</w:t>
      </w:r>
      <w:r w:rsidRPr="00BE34C9">
        <w:rPr>
          <w:lang w:val="en-US"/>
        </w:rPr>
        <w:t>" file implements the "</w:t>
      </w:r>
      <w:r w:rsidRPr="00BE34C9">
        <w:rPr>
          <w:rFonts w:ascii="Courier New" w:hAnsi="Courier New" w:cs="Courier New"/>
          <w:lang w:val="en-US"/>
        </w:rPr>
        <w:t>CS_Verification_TcParam</w:t>
      </w:r>
      <w:r w:rsidRPr="00BE34C9">
        <w:rPr>
          <w:lang w:val="en-US"/>
        </w:rPr>
        <w:t xml:space="preserve">" </w:t>
      </w:r>
      <w:r w:rsidR="00982049" w:rsidRPr="00BE34C9">
        <w:rPr>
          <w:lang w:val="en-US"/>
        </w:rPr>
        <w:t xml:space="preserve">class </w:t>
      </w:r>
      <w:r w:rsidRPr="00BE34C9">
        <w:rPr>
          <w:lang w:val="en-US"/>
        </w:rPr>
        <w:t>and its methods for managing the parameters (</w:t>
      </w:r>
      <w:r w:rsidR="00982049">
        <w:rPr>
          <w:lang w:val="en-US"/>
        </w:rPr>
        <w:t>defined in</w:t>
      </w:r>
      <w:r w:rsidRPr="00BE34C9">
        <w:rPr>
          <w:lang w:val="en-US"/>
        </w:rPr>
        <w:t xml:space="preserve"> the corresponding JSON configuration file, see </w:t>
      </w:r>
      <w:r w:rsidR="0063726A" w:rsidRPr="00BE34C9">
        <w:rPr>
          <w:lang w:val="en-US"/>
        </w:rPr>
        <w:t>§</w:t>
      </w:r>
      <w:r w:rsidR="009105AF" w:rsidRPr="00BE34C9">
        <w:rPr>
          <w:lang w:val="en-US"/>
        </w:rPr>
        <w:fldChar w:fldCharType="begin"/>
      </w:r>
      <w:r w:rsidR="009E12D8"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Pr="00BE34C9">
        <w:rPr>
          <w:lang w:val="en-US"/>
        </w:rPr>
        <w:t>):</w:t>
      </w:r>
    </w:p>
    <w:p w:rsidR="00B25E88" w:rsidRPr="00BE34C9" w:rsidRDefault="00B25E88" w:rsidP="00B25E88">
      <w:pPr>
        <w:pStyle w:val="Paragraphedeliste"/>
        <w:numPr>
          <w:ilvl w:val="0"/>
          <w:numId w:val="62"/>
        </w:numPr>
        <w:rPr>
          <w:lang w:val="en-US"/>
        </w:rPr>
      </w:pPr>
      <w:r w:rsidRPr="00BE34C9">
        <w:rPr>
          <w:lang w:val="en-US"/>
        </w:rPr>
        <w:t>"</w:t>
      </w:r>
      <w:r w:rsidRPr="00BE34C9">
        <w:rPr>
          <w:rFonts w:ascii="Courier New" w:hAnsi="Courier New" w:cs="Courier New"/>
          <w:lang w:val="en-US"/>
        </w:rPr>
        <w:t>getFomFiles</w:t>
      </w:r>
      <w:r w:rsidRPr="00BE34C9">
        <w:rPr>
          <w:lang w:val="en-US"/>
        </w:rPr>
        <w:t xml:space="preserve">" for the list of </w:t>
      </w:r>
      <w:r w:rsidR="00151BE3" w:rsidRPr="00BE34C9">
        <w:rPr>
          <w:lang w:val="en-US"/>
        </w:rPr>
        <w:t xml:space="preserve">federate </w:t>
      </w:r>
      <w:r w:rsidRPr="00BE34C9">
        <w:rPr>
          <w:lang w:val="en-US"/>
        </w:rPr>
        <w:t>FOM files to check</w:t>
      </w:r>
    </w:p>
    <w:p w:rsidR="00B25E88" w:rsidRPr="00BE34C9" w:rsidRDefault="00B25E88" w:rsidP="00B25E88">
      <w:pPr>
        <w:pStyle w:val="Paragraphedeliste"/>
        <w:numPr>
          <w:ilvl w:val="0"/>
          <w:numId w:val="62"/>
        </w:numPr>
        <w:rPr>
          <w:lang w:val="en-US"/>
        </w:rPr>
      </w:pPr>
      <w:r w:rsidRPr="00BE34C9">
        <w:rPr>
          <w:lang w:val="en-US"/>
        </w:rPr>
        <w:t>"</w:t>
      </w:r>
      <w:r w:rsidR="009E12D8" w:rsidRPr="009E12D8">
        <w:rPr>
          <w:rFonts w:ascii="Courier New" w:hAnsi="Courier New" w:cs="Courier New"/>
          <w:lang w:val="en-US"/>
        </w:rPr>
        <w:t>getSomFiles</w:t>
      </w:r>
      <w:r w:rsidR="009E12D8" w:rsidRPr="009E12D8">
        <w:rPr>
          <w:lang w:val="en-US"/>
        </w:rPr>
        <w:t>" for the list of federate SOM files to check</w:t>
      </w:r>
    </w:p>
    <w:p w:rsidR="00B25E88" w:rsidRPr="00BE34C9" w:rsidRDefault="009E12D8" w:rsidP="00B25E88">
      <w:pPr>
        <w:pStyle w:val="Paragraphedeliste"/>
        <w:numPr>
          <w:ilvl w:val="0"/>
          <w:numId w:val="62"/>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B25E88" w:rsidRPr="00BE34C9" w:rsidRDefault="00B25E88" w:rsidP="00B25E88">
      <w:pPr>
        <w:rPr>
          <w:lang w:val="en-US"/>
        </w:rPr>
      </w:pPr>
    </w:p>
    <w:p w:rsidR="00B25E88" w:rsidRPr="00BE34C9" w:rsidRDefault="009E12D8" w:rsidP="00B25E88">
      <w:pPr>
        <w:rPr>
          <w:lang w:val="en-US"/>
        </w:rPr>
      </w:pPr>
      <w:r w:rsidRPr="009E12D8">
        <w:rPr>
          <w:lang w:val="en-US"/>
        </w:rPr>
        <w:t xml:space="preserve">Example of </w:t>
      </w:r>
      <w:r w:rsidR="00982049" w:rsidRPr="004549BC">
        <w:rPr>
          <w:lang w:val="en-US"/>
        </w:rPr>
        <w:t>"CS Verification"</w:t>
      </w:r>
      <w:r w:rsidRPr="009E12D8">
        <w:rPr>
          <w:lang w:val="en-US"/>
        </w:rPr>
        <w:t>JSON parameter description file: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54783A" w:rsidRPr="00BE34C9" w:rsidRDefault="009E12D8" w:rsidP="0054783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"sutName"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"TestFederate"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"resultDirectory"</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 xml:space="preserve">  ]</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55AAF" w:rsidRPr="00215646" w:rsidTr="00D31FB8">
        <w:trPr>
          <w:trHeight w:val="419"/>
        </w:trPr>
        <w:tc>
          <w:tcPr>
            <w:tcW w:w="1101" w:type="dxa"/>
            <w:tcBorders>
              <w:right w:val="single" w:sz="8" w:space="0" w:color="4BACC6"/>
            </w:tcBorders>
          </w:tcPr>
          <w:p w:rsidR="00E55AAF"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E55AAF" w:rsidRPr="00BE34C9" w:rsidRDefault="0057365D" w:rsidP="00982049">
            <w:pPr>
              <w:rPr>
                <w:lang w:val="en-US"/>
              </w:rPr>
            </w:pPr>
            <w:r w:rsidRPr="00BE34C9">
              <w:rPr>
                <w:lang w:val="en-US"/>
              </w:rPr>
              <w:t xml:space="preserve">FOM and SOM files lists are described here </w:t>
            </w:r>
            <w:r w:rsidR="00982049">
              <w:rPr>
                <w:lang w:val="en-US"/>
              </w:rPr>
              <w:t>as</w:t>
            </w:r>
            <w:r w:rsidRPr="00BE34C9">
              <w:rPr>
                <w:lang w:val="en-US"/>
              </w:rPr>
              <w:t xml:space="preserve"> JSON arrays.</w:t>
            </w:r>
          </w:p>
        </w:tc>
      </w:tr>
    </w:tbl>
    <w:p w:rsidR="00E55AAF" w:rsidRPr="00BE34C9" w:rsidRDefault="00E55AAF" w:rsidP="00E55AAF">
      <w:pPr>
        <w:rPr>
          <w:lang w:val="en-US"/>
        </w:rPr>
      </w:pPr>
    </w:p>
    <w:p w:rsidR="00A65E6F" w:rsidRPr="00BE34C9" w:rsidRDefault="00E5338F" w:rsidP="00E5338F">
      <w:pPr>
        <w:pStyle w:val="Titre4"/>
        <w:rPr>
          <w:lang w:val="en-US"/>
        </w:rPr>
      </w:pPr>
      <w:bookmarkStart w:id="90" w:name="_Toc503537163"/>
      <w:r w:rsidRPr="00BE34C9">
        <w:rPr>
          <w:lang w:val="en-US"/>
        </w:rPr>
        <w:lastRenderedPageBreak/>
        <w:t>FCTT_NG</w:t>
      </w:r>
      <w:r w:rsidR="00FC37C4" w:rsidRPr="00BE34C9">
        <w:rPr>
          <w:lang w:val="en-US"/>
        </w:rPr>
        <w:t xml:space="preserve"> reused code</w:t>
      </w:r>
      <w:bookmarkEnd w:id="90"/>
    </w:p>
    <w:p w:rsidR="008711DA" w:rsidRPr="00BE34C9" w:rsidRDefault="008711DA" w:rsidP="008711DA">
      <w:pPr>
        <w:keepNext/>
        <w:rPr>
          <w:lang w:val="en-US"/>
        </w:rPr>
      </w:pPr>
      <w:r w:rsidRPr="00BE34C9">
        <w:rPr>
          <w:lang w:val="en-US"/>
        </w:rPr>
        <w:t>The approach is as follows:</w:t>
      </w:r>
    </w:p>
    <w:p w:rsidR="008711DA" w:rsidRPr="00BE34C9" w:rsidRDefault="008711DA" w:rsidP="006D1ECA">
      <w:pPr>
        <w:pStyle w:val="Paragraphedeliste"/>
        <w:keepNext/>
        <w:numPr>
          <w:ilvl w:val="0"/>
          <w:numId w:val="63"/>
        </w:numPr>
        <w:rPr>
          <w:lang w:val="en-US"/>
        </w:rPr>
      </w:pPr>
      <w:r w:rsidRPr="00BE34C9">
        <w:rPr>
          <w:lang w:val="en-US"/>
        </w:rPr>
        <w:t>The "</w:t>
      </w:r>
      <w:r w:rsidRPr="00BE34C9">
        <w:rPr>
          <w:rFonts w:ascii="Courier New" w:hAnsi="Courier New" w:cs="Courier New"/>
          <w:lang w:val="en-US"/>
        </w:rPr>
        <w:t>nato.ivct.etc.fr.tc_</w:t>
      </w:r>
      <w:r w:rsidR="009E12D8" w:rsidRPr="009E12D8">
        <w:rPr>
          <w:rFonts w:ascii="Courier New" w:hAnsi="Courier New" w:cs="Courier New"/>
          <w:lang w:val="en-US"/>
        </w:rPr>
        <w:t>lib_cs_verification</w:t>
      </w:r>
      <w:r w:rsidR="009E12D8" w:rsidRPr="009E12D8">
        <w:rPr>
          <w:lang w:val="en-US"/>
        </w:rPr>
        <w:t>" test case package contains an implementation of the "</w:t>
      </w:r>
      <w:r w:rsidR="009E12D8" w:rsidRPr="009E12D8">
        <w:rPr>
          <w:rFonts w:ascii="Courier New" w:hAnsi="Courier New" w:cs="Courier New"/>
          <w:lang w:val="en-US"/>
        </w:rPr>
        <w:t>IVCT_TcParam</w:t>
      </w:r>
      <w:r w:rsidR="009E12D8" w:rsidRPr="009E12D8">
        <w:rPr>
          <w:lang w:val="en-US"/>
        </w:rPr>
        <w:t>" interface named "</w:t>
      </w:r>
      <w:r w:rsidR="009E12D8" w:rsidRPr="009E12D8">
        <w:rPr>
          <w:rFonts w:ascii="Courier New" w:hAnsi="Courier New" w:cs="Courier New"/>
          <w:lang w:val="en-US"/>
        </w:rPr>
        <w:t>CS_Verification_TcParam</w:t>
      </w:r>
      <w:r w:rsidR="009E12D8" w:rsidRPr="009E12D8">
        <w:rPr>
          <w:lang w:val="en-US"/>
        </w:rPr>
        <w:t>" and a model class derived from "</w:t>
      </w:r>
      <w:r w:rsidR="009E12D8" w:rsidRPr="009E12D8">
        <w:rPr>
          <w:rFonts w:ascii="Courier New" w:hAnsi="Courier New" w:cs="Courier New"/>
          <w:lang w:val="en-US"/>
        </w:rPr>
        <w:t>IVCT_BaseModel</w:t>
      </w:r>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43677C">
        <w:rPr>
          <w:lang w:val="en-US"/>
        </w:rPr>
        <w:t>2.3.1</w:t>
      </w:r>
      <w:r w:rsidR="009105AF" w:rsidRPr="009E12D8">
        <w:rPr>
          <w:lang w:val="en-US"/>
        </w:rPr>
        <w:fldChar w:fldCharType="end"/>
      </w:r>
      <w:r w:rsidR="009E12D8" w:rsidRPr="009E12D8">
        <w:rPr>
          <w:lang w:val="en-US"/>
        </w:rPr>
        <w:t>) named "</w:t>
      </w:r>
      <w:r w:rsidR="009E12D8" w:rsidRPr="009E12D8">
        <w:rPr>
          <w:rFonts w:ascii="Courier New" w:hAnsi="Courier New" w:cs="Courier New"/>
          <w:lang w:val="en-US"/>
        </w:rPr>
        <w:t>CS_Verification_BaseModel</w:t>
      </w:r>
      <w:r w:rsidR="009E12D8" w:rsidRPr="009E12D8">
        <w:rPr>
          <w:lang w:val="en-US"/>
        </w:rPr>
        <w:t>"</w:t>
      </w:r>
    </w:p>
    <w:p w:rsidR="008711DA" w:rsidRPr="00BE34C9" w:rsidRDefault="009E12D8" w:rsidP="006D1ECA">
      <w:pPr>
        <w:pStyle w:val="Paragraphedeliste"/>
        <w:keepNext/>
        <w:numPr>
          <w:ilvl w:val="0"/>
          <w:numId w:val="63"/>
        </w:numPr>
        <w:rPr>
          <w:lang w:val="en-US"/>
        </w:rPr>
      </w:pPr>
      <w:r w:rsidRPr="009E12D8">
        <w:rPr>
          <w:lang w:val="en-US"/>
        </w:rPr>
        <w:t>The class constructor "</w:t>
      </w:r>
      <w:r w:rsidRPr="009E12D8">
        <w:rPr>
          <w:rFonts w:ascii="Courier New" w:hAnsi="Courier New" w:cs="Courier New"/>
          <w:lang w:val="en-US"/>
        </w:rPr>
        <w:t>CS_Verification_BaseModel</w:t>
      </w:r>
      <w:r w:rsidRPr="009E12D8">
        <w:rPr>
          <w:lang w:val="en-US"/>
        </w:rPr>
        <w:t>" creates an instance of "</w:t>
      </w:r>
      <w:r w:rsidRPr="009E12D8">
        <w:rPr>
          <w:rFonts w:ascii="Courier New" w:hAnsi="Courier New" w:cs="Courier New"/>
          <w:lang w:val="en-US"/>
        </w:rPr>
        <w:t>FCTTFilesCheck</w:t>
      </w:r>
      <w:r w:rsidRPr="009E12D8">
        <w:rPr>
          <w:lang w:val="en-US"/>
        </w:rPr>
        <w:t>" reused from the "FCTT_NG" source code</w:t>
      </w:r>
    </w:p>
    <w:p w:rsidR="008711DA" w:rsidRPr="00BE34C9" w:rsidRDefault="008711DA" w:rsidP="008711DA">
      <w:pPr>
        <w:keepNext/>
        <w:rPr>
          <w:lang w:val="en-US"/>
        </w:rPr>
      </w:pPr>
    </w:p>
    <w:p w:rsidR="008711DA" w:rsidRPr="00BE34C9" w:rsidRDefault="009E12D8" w:rsidP="008711DA">
      <w:pPr>
        <w:keepNext/>
        <w:rPr>
          <w:lang w:val="en-US"/>
        </w:rPr>
      </w:pPr>
      <w:r w:rsidRPr="009E12D8">
        <w:rPr>
          <w:lang w:val="en-US"/>
        </w:rPr>
        <w:t xml:space="preserve">The class </w:t>
      </w:r>
      <w:r w:rsidRPr="009E12D8">
        <w:rPr>
          <w:rFonts w:ascii="Courier New" w:hAnsi="Courier New" w:cs="Courier New"/>
          <w:lang w:val="en-US"/>
        </w:rPr>
        <w:t>"FCTTFilesCheck"</w:t>
      </w:r>
      <w:r w:rsidRPr="009E12D8">
        <w:rPr>
          <w:lang w:val="en-US"/>
        </w:rPr>
        <w:t xml:space="preserve"> is </w:t>
      </w:r>
      <w:r w:rsidR="00982049">
        <w:rPr>
          <w:lang w:val="en-US"/>
        </w:rPr>
        <w:t xml:space="preserve">defined </w:t>
      </w:r>
      <w:r w:rsidRPr="009E12D8">
        <w:rPr>
          <w:lang w:val="en-US"/>
        </w:rPr>
        <w:t>in the "ETC_FRA_COMMON"</w:t>
      </w:r>
      <w:r w:rsidR="00982049">
        <w:rPr>
          <w:lang w:val="en-US"/>
        </w:rPr>
        <w:t xml:space="preserve"> </w:t>
      </w:r>
      <w:r w:rsidR="00982049"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815BD" w:rsidRPr="00215646" w:rsidDel="0043677C" w:rsidTr="006A2C70">
        <w:trPr>
          <w:trHeight w:val="419"/>
        </w:trPr>
        <w:tc>
          <w:tcPr>
            <w:tcW w:w="1101" w:type="dxa"/>
            <w:tcBorders>
              <w:right w:val="single" w:sz="8" w:space="0" w:color="4BACC6"/>
            </w:tcBorders>
          </w:tcPr>
          <w:p w:rsidR="00E815BD" w:rsidRPr="00BE34C9" w:rsidDel="0043677C" w:rsidRDefault="003D084D" w:rsidP="006A2C70">
            <w:pPr>
              <w:spacing w:before="0" w:after="0"/>
              <w:jc w:val="center"/>
              <w:rPr>
                <w:moveFrom w:id="91" w:author="Mauget, Régis" w:date="2018-01-12T16:13:00Z"/>
                <w:b/>
                <w:bCs/>
                <w:lang w:val="en-US"/>
              </w:rPr>
            </w:pPr>
            <w:moveFromRangeStart w:id="92" w:author="Mauget, Régis" w:date="2018-01-12T16:13:00Z" w:name="move503536954"/>
            <w:moveFrom w:id="93" w:author="Mauget, Régis" w:date="2018-01-12T16:13:00Z">
              <w:r w:rsidDel="0043677C">
                <w:rPr>
                  <w:b/>
                  <w:noProof/>
                </w:rPr>
                <w:drawing>
                  <wp:inline distT="0" distB="0" distL="0" distR="0">
                    <wp:extent cx="223520" cy="223520"/>
                    <wp:effectExtent l="19050" t="0" r="5080" b="0"/>
                    <wp:docPr id="9"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moveFrom>
          </w:p>
        </w:tc>
        <w:tc>
          <w:tcPr>
            <w:tcW w:w="8646" w:type="dxa"/>
            <w:tcBorders>
              <w:left w:val="single" w:sz="8" w:space="0" w:color="4BACC6"/>
            </w:tcBorders>
          </w:tcPr>
          <w:p w:rsidR="00E815BD" w:rsidRPr="00BE34C9" w:rsidDel="0043677C" w:rsidRDefault="00030EFF" w:rsidP="00A8079D">
            <w:pPr>
              <w:rPr>
                <w:moveFrom w:id="94" w:author="Mauget, Régis" w:date="2018-01-12T16:13:00Z"/>
                <w:lang w:val="en-US"/>
              </w:rPr>
            </w:pPr>
            <w:moveFrom w:id="95" w:author="Mauget, Régis" w:date="2018-01-12T16:13:00Z">
              <w:r w:rsidRPr="00BE34C9" w:rsidDel="0043677C">
                <w:rPr>
                  <w:lang w:val="en-US"/>
                </w:rPr>
                <w:t>In order for the source code from FCTT_NG to run, resource files of FCTT_NG have to be reused</w:t>
              </w:r>
              <w:r w:rsidR="00982049" w:rsidDel="0043677C">
                <w:rPr>
                  <w:lang w:val="en-US"/>
                </w:rPr>
                <w:t xml:space="preserve"> too</w:t>
              </w:r>
              <w:r w:rsidRPr="00BE34C9" w:rsidDel="0043677C">
                <w:rPr>
                  <w:lang w:val="en-US"/>
                </w:rPr>
                <w:t>. The resources of FCTT_NG include XML and XSD files</w:t>
              </w:r>
              <w:r w:rsidR="00982049" w:rsidDel="0043677C">
                <w:rPr>
                  <w:lang w:val="en-US"/>
                </w:rPr>
                <w:t xml:space="preserve"> used</w:t>
              </w:r>
              <w:r w:rsidRPr="00BE34C9" w:rsidDel="0043677C">
                <w:rPr>
                  <w:lang w:val="en-US"/>
                </w:rPr>
                <w:t xml:space="preserve"> for verification of FOM and SOM files. </w:t>
              </w:r>
              <w:r w:rsidR="00A8079D" w:rsidDel="0043677C">
                <w:rPr>
                  <w:lang w:val="en-US"/>
                </w:rPr>
                <w:t>All</w:t>
              </w:r>
              <w:r w:rsidR="00A8079D" w:rsidRPr="00BE34C9" w:rsidDel="0043677C">
                <w:rPr>
                  <w:lang w:val="en-US"/>
                </w:rPr>
                <w:t xml:space="preserve"> </w:t>
              </w:r>
              <w:r w:rsidRPr="00BE34C9" w:rsidDel="0043677C">
                <w:rPr>
                  <w:lang w:val="en-US"/>
                </w:rPr>
                <w:t xml:space="preserve">resources are </w:t>
              </w:r>
              <w:r w:rsidR="00A512A3" w:rsidDel="0043677C">
                <w:rPr>
                  <w:lang w:val="en-US"/>
                </w:rPr>
                <w:t>situated</w:t>
              </w:r>
              <w:r w:rsidR="00A512A3" w:rsidRPr="00BE34C9" w:rsidDel="0043677C">
                <w:rPr>
                  <w:lang w:val="en-US"/>
                </w:rPr>
                <w:t xml:space="preserve"> </w:t>
              </w:r>
              <w:r w:rsidRPr="00BE34C9" w:rsidDel="0043677C">
                <w:rPr>
                  <w:lang w:val="en-US"/>
                </w:rPr>
                <w:t xml:space="preserve">in the project directory </w:t>
              </w:r>
              <w:r w:rsidR="007F3446" w:rsidRPr="00BE34C9" w:rsidDel="0043677C">
                <w:rPr>
                  <w:lang w:val="en-US"/>
                </w:rPr>
                <w:t>"</w:t>
              </w:r>
              <w:r w:rsidR="009E12D8" w:rsidRPr="009E12D8" w:rsidDel="0043677C">
                <w:rPr>
                  <w:rFonts w:ascii="Courier New" w:hAnsi="Courier New" w:cs="Courier New"/>
                  <w:lang w:val="en-US"/>
                </w:rPr>
                <w:t>src\main\resources</w:t>
              </w:r>
              <w:r w:rsidR="009E12D8" w:rsidRPr="009E12D8" w:rsidDel="0043677C">
                <w:rPr>
                  <w:lang w:val="en-US"/>
                </w:rPr>
                <w:t>", causing these files to be automatically integrated into the generated Java library.</w:t>
              </w:r>
            </w:moveFrom>
          </w:p>
        </w:tc>
      </w:tr>
      <w:moveFromRangeEnd w:id="92"/>
    </w:tbl>
    <w:p w:rsidR="00754424" w:rsidRPr="00BE34C9" w:rsidRDefault="00754424" w:rsidP="00A65E6F">
      <w:pPr>
        <w:rPr>
          <w:lang w:val="en-US"/>
        </w:rPr>
      </w:pPr>
    </w:p>
    <w:p w:rsidR="00947BAB" w:rsidRPr="00BE34C9" w:rsidRDefault="00947BAB" w:rsidP="00947BAB">
      <w:pPr>
        <w:pStyle w:val="Titre3"/>
        <w:rPr>
          <w:lang w:val="en-US"/>
        </w:rPr>
      </w:pPr>
      <w:bookmarkStart w:id="96" w:name="_Ref475905940"/>
      <w:bookmarkStart w:id="97" w:name="_Toc503537164"/>
      <w:r w:rsidRPr="00BE34C9">
        <w:rPr>
          <w:lang w:val="en-US"/>
        </w:rPr>
        <w:t>Compilation</w:t>
      </w:r>
      <w:bookmarkEnd w:id="96"/>
      <w:bookmarkEnd w:id="97"/>
    </w:p>
    <w:p w:rsidR="0063726A" w:rsidRPr="00BE34C9" w:rsidRDefault="00CF77AA" w:rsidP="0063726A">
      <w:pPr>
        <w:rPr>
          <w:lang w:val="en-US"/>
        </w:rPr>
      </w:pPr>
      <w:r>
        <w:rPr>
          <w:lang w:val="en-US"/>
        </w:rPr>
        <w:t>To</w:t>
      </w:r>
      <w:r w:rsidR="00760674" w:rsidRPr="00BE34C9">
        <w:rPr>
          <w:lang w:val="en-US"/>
        </w:rPr>
        <w:t xml:space="preserve"> </w:t>
      </w:r>
      <w:r w:rsidR="0063726A" w:rsidRPr="00BE34C9">
        <w:rPr>
          <w:lang w:val="en-US"/>
        </w:rPr>
        <w:t>generat</w:t>
      </w:r>
      <w:r>
        <w:rPr>
          <w:lang w:val="en-US"/>
        </w:rPr>
        <w:t>e</w:t>
      </w:r>
      <w:r w:rsidR="0063726A" w:rsidRPr="00BE34C9">
        <w:rPr>
          <w:lang w:val="en-US"/>
        </w:rPr>
        <w:t xml:space="preserve"> th</w:t>
      </w:r>
      <w:r>
        <w:rPr>
          <w:lang w:val="en-US"/>
        </w:rPr>
        <w:t>at</w:t>
      </w:r>
      <w:r w:rsidR="0063726A" w:rsidRPr="00BE34C9">
        <w:rPr>
          <w:lang w:val="en-US"/>
        </w:rPr>
        <w:t xml:space="preserve"> test case</w:t>
      </w:r>
      <w:r>
        <w:rPr>
          <w:lang w:val="en-US"/>
        </w:rPr>
        <w:t xml:space="preserve"> </w:t>
      </w:r>
      <w:r w:rsidRPr="00CF77AA">
        <w:rPr>
          <w:lang w:val="en-US"/>
        </w:rPr>
        <w:t>in Gradle environment</w:t>
      </w:r>
      <w:r w:rsidR="0063726A" w:rsidRPr="00BE34C9">
        <w:rPr>
          <w:lang w:val="en-US"/>
        </w:rPr>
        <w:t>, the "</w:t>
      </w:r>
      <w:r w:rsidR="0063726A" w:rsidRPr="00BE34C9">
        <w:rPr>
          <w:rFonts w:ascii="Courier New" w:hAnsi="Courier New" w:cs="Courier New"/>
          <w:lang w:val="en-US"/>
        </w:rPr>
        <w:t>TS_CS_Verification\TS_CS_Verification</w:t>
      </w:r>
      <w:r w:rsidR="0063726A" w:rsidRPr="00BE34C9">
        <w:rPr>
          <w:lang w:val="en-US"/>
        </w:rPr>
        <w:t>"</w:t>
      </w:r>
      <w:r>
        <w:rPr>
          <w:lang w:val="en-US"/>
        </w:rPr>
        <w:t xml:space="preserve"> </w:t>
      </w:r>
      <w:r w:rsidRPr="00BE34C9">
        <w:rPr>
          <w:lang w:val="en-US"/>
        </w:rPr>
        <w:t>development subdirectory</w:t>
      </w:r>
      <w:r>
        <w:rPr>
          <w:lang w:val="en-US"/>
        </w:rPr>
        <w:t xml:space="preserve"> that</w:t>
      </w:r>
      <w:r w:rsidR="0063726A" w:rsidRPr="00BE34C9">
        <w:rPr>
          <w:lang w:val="en-US"/>
        </w:rPr>
        <w:t xml:space="preserve"> contains the "</w:t>
      </w:r>
      <w:r w:rsidR="0063726A" w:rsidRPr="00BE34C9">
        <w:rPr>
          <w:rFonts w:ascii="Courier New" w:hAnsi="Courier New" w:cs="Courier New"/>
          <w:lang w:val="en-US"/>
        </w:rPr>
        <w:t>TS_CS_Verification.gradle</w:t>
      </w:r>
      <w:r w:rsidR="00760674" w:rsidRPr="00BE34C9">
        <w:rPr>
          <w:lang w:val="en-US"/>
        </w:rPr>
        <w:t xml:space="preserve">" </w:t>
      </w:r>
      <w:r w:rsidRPr="00CF77AA">
        <w:rPr>
          <w:lang w:val="en-US"/>
        </w:rPr>
        <w:t xml:space="preserve">file </w:t>
      </w:r>
      <w:r>
        <w:rPr>
          <w:lang w:val="en-US"/>
        </w:rPr>
        <w:t xml:space="preserve">which is a </w:t>
      </w:r>
      <w:r w:rsidR="00760674" w:rsidRPr="00BE34C9">
        <w:rPr>
          <w:lang w:val="en-US"/>
        </w:rPr>
        <w:t>listing</w:t>
      </w:r>
      <w:r>
        <w:rPr>
          <w:lang w:val="en-US"/>
        </w:rPr>
        <w:t xml:space="preserve"> of</w:t>
      </w:r>
      <w:r w:rsidR="009E12D8" w:rsidRPr="009E12D8">
        <w:rPr>
          <w:lang w:val="en-US"/>
        </w:rPr>
        <w:t xml:space="preserve"> all the dependencies of the module:</w:t>
      </w:r>
    </w:p>
    <w:p w:rsidR="0063726A" w:rsidRPr="00BE34C9" w:rsidRDefault="009E12D8" w:rsidP="006128EC">
      <w:pPr>
        <w:pStyle w:val="Paragraphedeliste"/>
        <w:numPr>
          <w:ilvl w:val="0"/>
          <w:numId w:val="42"/>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63726A" w:rsidRPr="00BE34C9" w:rsidRDefault="009E12D8" w:rsidP="006128EC">
      <w:pPr>
        <w:pStyle w:val="Paragraphedeliste"/>
        <w:numPr>
          <w:ilvl w:val="0"/>
          <w:numId w:val="42"/>
        </w:numPr>
        <w:rPr>
          <w:lang w:val="en-US"/>
        </w:rPr>
      </w:pPr>
      <w:r w:rsidRPr="009E12D8">
        <w:rPr>
          <w:lang w:val="en-US"/>
        </w:rPr>
        <w:t>For its execution with "</w:t>
      </w:r>
      <w:r w:rsidRPr="009E12D8">
        <w:rPr>
          <w:rFonts w:ascii="Courier New" w:hAnsi="Courier New" w:cs="Courier New"/>
          <w:lang w:val="en-US"/>
        </w:rPr>
        <w:t>runtime</w:t>
      </w:r>
      <w:r w:rsidRPr="009E12D8">
        <w:rPr>
          <w:lang w:val="en-US"/>
        </w:rPr>
        <w:t>" directives</w:t>
      </w:r>
    </w:p>
    <w:p w:rsidR="0063726A" w:rsidRPr="00BE34C9" w:rsidRDefault="009E12D8" w:rsidP="0063726A">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_Ref477190644 \r \h </w:instrText>
      </w:r>
      <w:r w:rsidR="009105AF" w:rsidRPr="00BE34C9">
        <w:rPr>
          <w:lang w:val="en-US"/>
        </w:rPr>
      </w:r>
      <w:r w:rsidR="009105AF" w:rsidRPr="00BE34C9">
        <w:rPr>
          <w:lang w:val="en-US"/>
        </w:rPr>
        <w:fldChar w:fldCharType="separate"/>
      </w:r>
      <w:r w:rsidR="0043677C">
        <w:rPr>
          <w:lang w:val="en-US"/>
        </w:rPr>
        <w:t>5.3</w:t>
      </w:r>
      <w:r w:rsidR="009105AF" w:rsidRPr="00BE34C9">
        <w:rPr>
          <w:lang w:val="en-US"/>
        </w:rPr>
        <w:fldChar w:fldCharType="end"/>
      </w:r>
      <w:r w:rsidR="00EB3516">
        <w:rPr>
          <w:lang w:val="en-US"/>
        </w:rPr>
        <w:t xml:space="preserve"> </w:t>
      </w:r>
      <w:r w:rsidR="00EB3516" w:rsidRPr="00EB3516">
        <w:rPr>
          <w:lang w:val="en-US"/>
        </w:rPr>
        <w:t>of the appendix</w:t>
      </w:r>
      <w:r w:rsidR="0063726A" w:rsidRPr="00BE34C9">
        <w:rPr>
          <w:lang w:val="en-US"/>
        </w:rPr>
        <w:t>.</w:t>
      </w:r>
    </w:p>
    <w:p w:rsidR="0063726A" w:rsidRPr="00BE34C9" w:rsidRDefault="0063726A" w:rsidP="0063726A">
      <w:pPr>
        <w:rPr>
          <w:lang w:val="en-US"/>
        </w:rPr>
      </w:pPr>
    </w:p>
    <w:p w:rsidR="0063726A" w:rsidRPr="00BE34C9" w:rsidRDefault="0063726A" w:rsidP="0063726A">
      <w:pPr>
        <w:rPr>
          <w:lang w:val="en-US"/>
        </w:rPr>
      </w:pPr>
      <w:r w:rsidRPr="00BE34C9">
        <w:rPr>
          <w:lang w:val="en-US"/>
        </w:rPr>
        <w:t xml:space="preserve">To start the compilation, </w:t>
      </w:r>
      <w:r w:rsidR="00681B8E">
        <w:rPr>
          <w:lang w:val="en-US"/>
        </w:rPr>
        <w:t>from</w:t>
      </w:r>
      <w:r w:rsidR="00681B8E" w:rsidRPr="00BE34C9">
        <w:rPr>
          <w:lang w:val="en-US"/>
        </w:rPr>
        <w:t xml:space="preserve"> </w:t>
      </w:r>
      <w:r w:rsidRPr="00BE34C9">
        <w:rPr>
          <w:lang w:val="en-US"/>
        </w:rPr>
        <w:t>a command prompt window</w:t>
      </w:r>
      <w:r w:rsidR="0051660B">
        <w:rPr>
          <w:lang w:val="en-US"/>
        </w:rPr>
        <w:t xml:space="preserve"> </w:t>
      </w:r>
      <w:r w:rsidR="00681B8E">
        <w:rPr>
          <w:lang w:val="en-US"/>
        </w:rPr>
        <w:t>launched</w:t>
      </w:r>
      <w:r w:rsidR="00516628" w:rsidRPr="00BE34C9">
        <w:rPr>
          <w:lang w:val="en-US"/>
        </w:rPr>
        <w:t xml:space="preserve"> </w:t>
      </w:r>
      <w:r w:rsidRPr="00BE34C9">
        <w:rPr>
          <w:lang w:val="en-US"/>
        </w:rPr>
        <w:t xml:space="preserve">from the </w:t>
      </w:r>
      <w:r w:rsidR="00516628" w:rsidRPr="00BE34C9">
        <w:rPr>
          <w:lang w:val="en-US"/>
        </w:rPr>
        <w:t>"</w:t>
      </w:r>
      <w:r w:rsidRPr="00BE34C9">
        <w:rPr>
          <w:rFonts w:ascii="Courier New" w:hAnsi="Courier New" w:cs="Courier New"/>
          <w:lang w:val="en-US"/>
        </w:rPr>
        <w:t>TS_CS_Verification</w:t>
      </w:r>
      <w:r w:rsidR="009E12D8" w:rsidRPr="009E12D8">
        <w:rPr>
          <w:lang w:val="en-US"/>
        </w:rPr>
        <w:t xml:space="preserve">" directory, run the </w:t>
      </w:r>
      <w:r w:rsidR="00681B8E">
        <w:rPr>
          <w:lang w:val="en-US"/>
        </w:rPr>
        <w:t xml:space="preserve">following </w:t>
      </w:r>
      <w:r w:rsidR="009E12D8" w:rsidRPr="009E12D8">
        <w:rPr>
          <w:lang w:val="en-US"/>
        </w:rPr>
        <w:t>commands:</w:t>
      </w:r>
    </w:p>
    <w:p w:rsidR="0063726A" w:rsidRPr="00BE34C9" w:rsidRDefault="009E12D8" w:rsidP="006128EC">
      <w:pPr>
        <w:pStyle w:val="Paragraphedeliste"/>
        <w:numPr>
          <w:ilvl w:val="0"/>
          <w:numId w:val="42"/>
        </w:numPr>
        <w:rPr>
          <w:lang w:val="en-US"/>
        </w:rPr>
      </w:pPr>
      <w:r w:rsidRPr="009E12D8">
        <w:rPr>
          <w:rFonts w:ascii="Courier New" w:hAnsi="Courier New" w:cs="Courier New"/>
          <w:lang w:val="en-US"/>
        </w:rPr>
        <w:t>gradlew eclipse</w:t>
      </w:r>
      <w:r w:rsidRPr="009E12D8">
        <w:rPr>
          <w:lang w:val="en-US"/>
        </w:rPr>
        <w:t xml:space="preserve"> (to create the Eclipse project, then open under Eclipse)</w:t>
      </w:r>
    </w:p>
    <w:p w:rsidR="0063726A" w:rsidRPr="00BE34C9" w:rsidRDefault="009E12D8" w:rsidP="006128EC">
      <w:pPr>
        <w:pStyle w:val="Paragraphedeliste"/>
        <w:numPr>
          <w:ilvl w:val="0"/>
          <w:numId w:val="42"/>
        </w:numPr>
        <w:rPr>
          <w:lang w:val="en-US"/>
        </w:rPr>
      </w:pPr>
      <w:r w:rsidRPr="009E12D8">
        <w:rPr>
          <w:rFonts w:ascii="Courier New" w:hAnsi="Courier New" w:cs="Courier New"/>
          <w:lang w:val="en-US"/>
        </w:rPr>
        <w:t>gradlew install</w:t>
      </w:r>
      <w:r w:rsidRPr="009E12D8">
        <w:rPr>
          <w:lang w:val="en-US"/>
        </w:rPr>
        <w:t xml:space="preserve"> (for compiling and generating .jar files)</w:t>
      </w:r>
    </w:p>
    <w:p w:rsidR="0063726A" w:rsidRPr="00BE34C9" w:rsidRDefault="0063726A" w:rsidP="0063726A">
      <w:pPr>
        <w:rPr>
          <w:lang w:val="en-US"/>
        </w:rPr>
      </w:pPr>
    </w:p>
    <w:p w:rsidR="0063726A" w:rsidRPr="00BE34C9" w:rsidRDefault="009E12D8" w:rsidP="0063726A">
      <w:pPr>
        <w:rPr>
          <w:lang w:val="en-US"/>
        </w:rPr>
      </w:pPr>
      <w:r w:rsidRPr="009E12D8">
        <w:rPr>
          <w:lang w:val="en-US"/>
        </w:rPr>
        <w:t>The test case generation produces a "</w:t>
      </w:r>
      <w:r w:rsidRPr="009E12D8">
        <w:rPr>
          <w:rFonts w:ascii="Courier New" w:hAnsi="Courier New" w:cs="Courier New"/>
          <w:lang w:val="en-US"/>
        </w:rPr>
        <w:t>TS_CS_Verification-</w:t>
      </w:r>
      <w:r w:rsidR="00681B8E">
        <w:rPr>
          <w:rFonts w:ascii="Courier New" w:hAnsi="Courier New" w:cs="Courier New"/>
          <w:lang w:val="en-US"/>
        </w:rPr>
        <w:t>X</w:t>
      </w:r>
      <w:r w:rsidRPr="009E12D8">
        <w:rPr>
          <w:rFonts w:ascii="Courier New" w:hAnsi="Courier New" w:cs="Courier New"/>
          <w:lang w:val="en-US"/>
        </w:rPr>
        <w:t>.</w:t>
      </w:r>
      <w:r w:rsidR="00681B8E">
        <w:rPr>
          <w:rFonts w:ascii="Courier New" w:hAnsi="Courier New" w:cs="Courier New"/>
          <w:lang w:val="en-US"/>
        </w:rPr>
        <w:t>Y</w:t>
      </w:r>
      <w:r w:rsidRPr="009E12D8">
        <w:rPr>
          <w:rFonts w:ascii="Courier New" w:hAnsi="Courier New" w:cs="Courier New"/>
          <w:lang w:val="en-US"/>
        </w:rPr>
        <w:t>.</w:t>
      </w:r>
      <w:r w:rsidR="00681B8E">
        <w:rPr>
          <w:rFonts w:ascii="Courier New" w:hAnsi="Courier New" w:cs="Courier New"/>
          <w:lang w:val="en-US"/>
        </w:rPr>
        <w:t>Z</w:t>
      </w:r>
      <w:r w:rsidRPr="009E12D8">
        <w:rPr>
          <w:rFonts w:ascii="Courier New" w:hAnsi="Courier New" w:cs="Courier New"/>
          <w:lang w:val="en-US"/>
        </w:rPr>
        <w:t>.zip</w:t>
      </w:r>
      <w:r w:rsidRPr="009E12D8">
        <w:rPr>
          <w:lang w:val="en-US"/>
        </w:rPr>
        <w:t>" file to be unpacked in the "</w:t>
      </w:r>
      <w:r w:rsidRPr="009E12D8">
        <w:rPr>
          <w:rFonts w:ascii="Courier New" w:hAnsi="Courier New" w:cs="Courier New"/>
          <w:lang w:val="en-US"/>
        </w:rPr>
        <w:t>TS_CS_Verification\TS_CS_Verification\build\distributions</w:t>
      </w:r>
      <w:r w:rsidRPr="009E12D8">
        <w:rPr>
          <w:lang w:val="en-US"/>
        </w:rPr>
        <w:t>" directory to allow the execution of the "</w:t>
      </w:r>
      <w:r w:rsidRPr="009E12D8">
        <w:rPr>
          <w:rFonts w:ascii="Courier New" w:hAnsi="Courier New" w:cs="Courier New"/>
          <w:lang w:val="en-US"/>
        </w:rPr>
        <w:t>TS_CS_Verification-</w:t>
      </w:r>
      <w:r w:rsidR="00F76C99">
        <w:rPr>
          <w:rFonts w:ascii="Courier New" w:hAnsi="Courier New" w:cs="Courier New"/>
          <w:lang w:val="en-US"/>
        </w:rPr>
        <w:t>X</w:t>
      </w:r>
      <w:r w:rsidRPr="009E12D8">
        <w:rPr>
          <w:rFonts w:ascii="Courier New" w:hAnsi="Courier New" w:cs="Courier New"/>
          <w:lang w:val="en-US"/>
        </w:rPr>
        <w:t>.</w:t>
      </w:r>
      <w:r w:rsidR="00F76C99">
        <w:rPr>
          <w:rFonts w:ascii="Courier New" w:hAnsi="Courier New" w:cs="Courier New"/>
          <w:lang w:val="en-US"/>
        </w:rPr>
        <w:t>Y</w:t>
      </w:r>
      <w:r w:rsidRPr="009E12D8">
        <w:rPr>
          <w:rFonts w:ascii="Courier New" w:hAnsi="Courier New" w:cs="Courier New"/>
          <w:lang w:val="en-US"/>
        </w:rPr>
        <w:t>.</w:t>
      </w:r>
      <w:r w:rsidR="00F76C99">
        <w:rPr>
          <w:rFonts w:ascii="Courier New" w:hAnsi="Courier New" w:cs="Courier New"/>
          <w:lang w:val="en-US"/>
        </w:rPr>
        <w:t>Z</w:t>
      </w:r>
      <w:r w:rsidRPr="009E12D8">
        <w:rPr>
          <w:rFonts w:ascii="Courier New" w:hAnsi="Courier New" w:cs="Courier New"/>
          <w:lang w:val="en-US"/>
        </w:rPr>
        <w:t>.jar</w:t>
      </w:r>
      <w:r w:rsidRPr="009E12D8">
        <w:rPr>
          <w:lang w:val="en-US"/>
        </w:rPr>
        <w:t xml:space="preserve">" </w:t>
      </w:r>
      <w:r w:rsidR="00F76C99" w:rsidRPr="004549BC">
        <w:rPr>
          <w:lang w:val="en-US"/>
        </w:rPr>
        <w:t xml:space="preserve">file </w:t>
      </w:r>
      <w:r w:rsidRPr="009E12D8">
        <w:rPr>
          <w:lang w:val="en-US"/>
        </w:rPr>
        <w:t>by the IVCT.</w:t>
      </w:r>
    </w:p>
    <w:p w:rsidR="00A416A5" w:rsidRPr="00BE34C9" w:rsidRDefault="00A416A5" w:rsidP="00E01EAA">
      <w:pPr>
        <w:rPr>
          <w:lang w:val="en-US"/>
        </w:rPr>
      </w:pPr>
    </w:p>
    <w:p w:rsidR="00947BAB" w:rsidRPr="00BE34C9" w:rsidRDefault="009E12D8" w:rsidP="00947BAB">
      <w:pPr>
        <w:pStyle w:val="Titre3"/>
        <w:rPr>
          <w:lang w:val="en-US"/>
        </w:rPr>
      </w:pPr>
      <w:bookmarkStart w:id="98" w:name="_Ref471748243"/>
      <w:bookmarkStart w:id="99" w:name="_Ref472088609"/>
      <w:bookmarkStart w:id="100" w:name="_Toc503537165"/>
      <w:r w:rsidRPr="009E12D8">
        <w:rPr>
          <w:lang w:val="en-US"/>
        </w:rPr>
        <w:t>Configuration</w:t>
      </w:r>
      <w:bookmarkEnd w:id="98"/>
      <w:bookmarkEnd w:id="99"/>
      <w:bookmarkEnd w:id="100"/>
    </w:p>
    <w:p w:rsidR="004E6746" w:rsidRPr="00BE34C9" w:rsidRDefault="004549BC" w:rsidP="00947BAB">
      <w:pPr>
        <w:rPr>
          <w:szCs w:val="22"/>
          <w:lang w:val="en-US" w:eastAsia="en-US"/>
        </w:rPr>
      </w:pPr>
      <w:r>
        <w:rPr>
          <w:szCs w:val="22"/>
          <w:lang w:val="en-US" w:eastAsia="en-US"/>
        </w:rPr>
        <w:t>The test ca</w:t>
      </w:r>
      <w:r w:rsidR="00CD43A9">
        <w:rPr>
          <w:szCs w:val="22"/>
          <w:lang w:val="en-US" w:eastAsia="en-US"/>
        </w:rPr>
        <w:t xml:space="preserve">se relies on </w:t>
      </w:r>
      <w:r>
        <w:rPr>
          <w:szCs w:val="22"/>
          <w:lang w:val="en-US" w:eastAsia="en-US"/>
        </w:rPr>
        <w:t>"</w:t>
      </w:r>
      <w:r w:rsidR="00CD43A9" w:rsidRPr="00CD43A9">
        <w:rPr>
          <w:rFonts w:ascii="Courier New" w:hAnsi="Courier New" w:cs="Courier New"/>
          <w:szCs w:val="22"/>
          <w:lang w:val="en-US" w:eastAsia="en-US"/>
        </w:rPr>
        <w:t>%</w:t>
      </w:r>
      <w:r>
        <w:rPr>
          <w:rFonts w:ascii="Courier New" w:hAnsi="Courier New" w:cs="Courier New"/>
          <w:szCs w:val="22"/>
          <w:lang w:val="en-US" w:eastAsia="en-US"/>
        </w:rPr>
        <w:t>IVCT_</w:t>
      </w:r>
      <w:r w:rsidR="00CD43A9">
        <w:rPr>
          <w:rFonts w:ascii="Courier New" w:hAnsi="Courier New" w:cs="Courier New"/>
          <w:szCs w:val="22"/>
          <w:lang w:val="en-US" w:eastAsia="en-US"/>
        </w:rPr>
        <w:t>CONF%\IVCTconfig.xml</w:t>
      </w:r>
      <w:r>
        <w:rPr>
          <w:szCs w:val="22"/>
          <w:lang w:val="en-US" w:eastAsia="en-US"/>
        </w:rPr>
        <w:t>"</w:t>
      </w:r>
      <w:r w:rsidR="0041124D">
        <w:rPr>
          <w:szCs w:val="22"/>
          <w:lang w:val="en-US" w:eastAsia="en-US"/>
        </w:rPr>
        <w:t xml:space="preserve"> </w:t>
      </w:r>
      <w:r w:rsidR="007536A9">
        <w:rPr>
          <w:szCs w:val="22"/>
          <w:lang w:val="en-US" w:eastAsia="en-US"/>
        </w:rPr>
        <w:t xml:space="preserve">configuration file </w:t>
      </w:r>
      <w:r>
        <w:rPr>
          <w:szCs w:val="22"/>
          <w:lang w:val="en-US" w:eastAsia="en-US"/>
        </w:rPr>
        <w:t xml:space="preserve">and </w:t>
      </w:r>
      <w:r w:rsidR="00CD43A9">
        <w:rPr>
          <w:szCs w:val="22"/>
          <w:lang w:val="en-US" w:eastAsia="en-US"/>
        </w:rPr>
        <w:t xml:space="preserve">the Test Suites files of the </w:t>
      </w:r>
      <w:r>
        <w:rPr>
          <w:szCs w:val="22"/>
          <w:lang w:val="en-US" w:eastAsia="en-US"/>
        </w:rPr>
        <w:t>"</w:t>
      </w:r>
      <w:r w:rsidR="00CD43A9">
        <w:rPr>
          <w:rFonts w:ascii="Courier New" w:hAnsi="Courier New" w:cs="Courier New"/>
          <w:szCs w:val="22"/>
          <w:lang w:val="en-US" w:eastAsia="en-US"/>
        </w:rPr>
        <w:t>TestSchedules</w:t>
      </w:r>
      <w:r>
        <w:rPr>
          <w:szCs w:val="22"/>
          <w:lang w:val="en-US" w:eastAsia="en-US"/>
        </w:rPr>
        <w:t>"</w:t>
      </w:r>
      <w:r w:rsidR="0041124D">
        <w:rPr>
          <w:szCs w:val="22"/>
          <w:lang w:val="en-US" w:eastAsia="en-US"/>
        </w:rPr>
        <w:t xml:space="preserve"> f</w:t>
      </w:r>
      <w:r w:rsidR="00CD43A9">
        <w:rPr>
          <w:szCs w:val="22"/>
          <w:lang w:val="en-US" w:eastAsia="en-US"/>
        </w:rPr>
        <w:t>older</w:t>
      </w:r>
      <w:r>
        <w:rPr>
          <w:szCs w:val="22"/>
          <w:lang w:val="en-US" w:eastAsia="en-US"/>
        </w:rPr>
        <w:t>:</w:t>
      </w:r>
    </w:p>
    <w:p w:rsidR="00456FBC" w:rsidRPr="00BE34C9" w:rsidRDefault="00207E71" w:rsidP="00947BAB">
      <w:pPr>
        <w:rPr>
          <w:lang w:val="en-US"/>
        </w:rPr>
      </w:pPr>
      <w:r>
        <w:rPr>
          <w:noProof/>
        </w:rPr>
        <w:lastRenderedPageBreak/>
        <w:drawing>
          <wp:inline distT="0" distB="0" distL="0" distR="0">
            <wp:extent cx="6120130" cy="30206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20130" cy="3020695"/>
                    </a:xfrm>
                    <a:prstGeom prst="rect">
                      <a:avLst/>
                    </a:prstGeom>
                  </pic:spPr>
                </pic:pic>
              </a:graphicData>
            </a:graphic>
          </wp:inline>
        </w:drawing>
      </w:r>
    </w:p>
    <w:p w:rsidR="002403CC" w:rsidRPr="00BE34C9" w:rsidRDefault="002403CC" w:rsidP="002403CC">
      <w:pPr>
        <w:pStyle w:val="Lgende"/>
        <w:outlineLvl w:val="0"/>
        <w:rPr>
          <w:lang w:val="en-US"/>
        </w:rPr>
      </w:pPr>
      <w:bookmarkStart w:id="101" w:name="_Toc503536870"/>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6</w:t>
      </w:r>
      <w:r w:rsidR="009105AF" w:rsidRPr="009E12D8">
        <w:rPr>
          <w:lang w:val="en-US"/>
        </w:rPr>
        <w:fldChar w:fldCharType="end"/>
      </w:r>
      <w:r w:rsidR="00E11D61">
        <w:rPr>
          <w:lang w:val="en-US"/>
        </w:rPr>
        <w:t>:</w:t>
      </w:r>
      <w:r w:rsidR="009E12D8" w:rsidRPr="009E12D8">
        <w:rPr>
          <w:lang w:val="en-US"/>
        </w:rPr>
        <w:t xml:space="preserve"> Configuration file tree for "</w:t>
      </w:r>
      <w:r w:rsidR="003F377C">
        <w:rPr>
          <w:lang w:val="en-US"/>
        </w:rPr>
        <w:t>TS_</w:t>
      </w:r>
      <w:r w:rsidR="009E12D8" w:rsidRPr="009E12D8">
        <w:rPr>
          <w:lang w:val="en-US"/>
        </w:rPr>
        <w:t>CS_Verification"</w:t>
      </w:r>
      <w:bookmarkEnd w:id="101"/>
    </w:p>
    <w:p w:rsidR="00A416A5" w:rsidRPr="00BE34C9" w:rsidRDefault="00A416A5" w:rsidP="002403CC">
      <w:pPr>
        <w:rPr>
          <w:lang w:val="en-US"/>
        </w:rPr>
      </w:pPr>
    </w:p>
    <w:p w:rsidR="002403CC" w:rsidRPr="00BE34C9" w:rsidRDefault="009E12D8" w:rsidP="002403CC">
      <w:pPr>
        <w:rPr>
          <w:lang w:val="en-US"/>
        </w:rPr>
      </w:pPr>
      <w:r w:rsidRPr="009E12D8">
        <w:rPr>
          <w:lang w:val="en-US"/>
        </w:rPr>
        <w:t>Sample contents of the « </w:t>
      </w:r>
      <w:r w:rsidRPr="009E12D8">
        <w:rPr>
          <w:rFonts w:ascii="Courier New" w:hAnsi="Courier New" w:cs="Courier New"/>
          <w:lang w:val="en-US"/>
        </w:rPr>
        <w:t>IVCTconfig.xml</w:t>
      </w:r>
      <w:r w:rsidRPr="009E12D8">
        <w:rPr>
          <w:lang w:val="en-US"/>
        </w:rPr>
        <w:t> » file:</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&lt;sutDir&gt;</w:t>
      </w:r>
      <w:r>
        <w:rPr>
          <w:rFonts w:ascii="Courier New" w:hAnsi="Courier New" w:cs="Courier New"/>
          <w:b/>
          <w:noProof/>
          <w:color w:val="000000" w:themeColor="text1"/>
          <w:sz w:val="16"/>
          <w:szCs w:val="16"/>
          <w:lang w:val="en-US"/>
        </w:rPr>
        <w:t>D:\\Users\\HLA\\Documents\\GitHub\\ETC_FRA_Config\\IVCTsut</w:t>
      </w:r>
      <w:r>
        <w:rPr>
          <w:rFonts w:ascii="Courier New" w:hAnsi="Courier New" w:cs="Courier New"/>
          <w:b/>
          <w:noProof/>
          <w:color w:val="0000FF"/>
          <w:sz w:val="16"/>
          <w:szCs w:val="16"/>
          <w:lang w:val="en-US"/>
        </w:rPr>
        <w:t>&lt;/sutDir&gt;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522317" w:rsidRPr="00BE34C9" w:rsidRDefault="00522317" w:rsidP="00522317">
      <w:pPr>
        <w:rPr>
          <w:lang w:val="en-US"/>
        </w:rPr>
      </w:pPr>
    </w:p>
    <w:p w:rsidR="002403CC" w:rsidRPr="00BE34C9" w:rsidRDefault="009E12D8" w:rsidP="00EE6402">
      <w:pPr>
        <w:pStyle w:val="Titre4"/>
        <w:rPr>
          <w:lang w:val="en-US"/>
        </w:rPr>
      </w:pPr>
      <w:bookmarkStart w:id="102" w:name="_Toc503537166"/>
      <w:r w:rsidRPr="009E12D8">
        <w:rPr>
          <w:lang w:val="en-US"/>
        </w:rPr>
        <w:t>« IVCTsut » subdirectory</w:t>
      </w:r>
      <w:bookmarkEnd w:id="102"/>
    </w:p>
    <w:p w:rsidR="00D43057" w:rsidRPr="00BE34C9" w:rsidRDefault="003F377C" w:rsidP="0057622A">
      <w:pPr>
        <w:jc w:val="center"/>
        <w:rPr>
          <w:lang w:val="en-US"/>
        </w:rPr>
      </w:pPr>
      <w:r w:rsidRPr="009A7651">
        <w:rPr>
          <w:noProof/>
        </w:rPr>
        <w:drawing>
          <wp:inline distT="0" distB="0" distL="0" distR="0">
            <wp:extent cx="6120130" cy="26098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120130" cy="2609850"/>
                    </a:xfrm>
                    <a:prstGeom prst="rect">
                      <a:avLst/>
                    </a:prstGeom>
                  </pic:spPr>
                </pic:pic>
              </a:graphicData>
            </a:graphic>
          </wp:inline>
        </w:drawing>
      </w:r>
    </w:p>
    <w:p w:rsidR="0057622A" w:rsidRPr="00BE34C9" w:rsidRDefault="0057622A" w:rsidP="0057622A">
      <w:pPr>
        <w:pStyle w:val="Lgende"/>
        <w:outlineLvl w:val="0"/>
        <w:rPr>
          <w:lang w:val="en-US"/>
        </w:rPr>
      </w:pPr>
      <w:bookmarkStart w:id="103" w:name="_Toc503536871"/>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7</w:t>
      </w:r>
      <w:r w:rsidR="009105AF" w:rsidRPr="009E12D8">
        <w:rPr>
          <w:lang w:val="en-US"/>
        </w:rPr>
        <w:fldChar w:fldCharType="end"/>
      </w:r>
      <w:r w:rsidR="00E11D61">
        <w:rPr>
          <w:lang w:val="en-US"/>
        </w:rPr>
        <w:t>:</w:t>
      </w:r>
      <w:r w:rsidR="009E12D8" w:rsidRPr="009E12D8">
        <w:rPr>
          <w:lang w:val="en-US"/>
        </w:rPr>
        <w:t xml:space="preserve"> SuT configuration folder for different ETCs</w:t>
      </w:r>
      <w:bookmarkEnd w:id="103"/>
    </w:p>
    <w:p w:rsidR="00B53056" w:rsidRPr="00BE34C9" w:rsidRDefault="009E12D8" w:rsidP="00B53056">
      <w:pPr>
        <w:rPr>
          <w:lang w:val="en-US"/>
        </w:rPr>
      </w:pPr>
      <w:r w:rsidRPr="009E12D8">
        <w:rPr>
          <w:lang w:val="en-US"/>
        </w:rPr>
        <w:t>The "</w:t>
      </w:r>
      <w:r w:rsidRPr="009E12D8">
        <w:rPr>
          <w:rFonts w:ascii="Courier New" w:hAnsi="Courier New" w:cs="Courier New"/>
          <w:lang w:val="en-US"/>
        </w:rPr>
        <w:t>IVCTsut</w:t>
      </w:r>
      <w:r w:rsidRPr="009E12D8">
        <w:rPr>
          <w:lang w:val="en-US"/>
        </w:rPr>
        <w:t>" subdirectory contains all SuT configurations.</w:t>
      </w:r>
    </w:p>
    <w:p w:rsidR="00B53056" w:rsidRPr="00BE34C9" w:rsidRDefault="009E12D8" w:rsidP="00B53056">
      <w:pPr>
        <w:rPr>
          <w:lang w:val="en-US"/>
        </w:rPr>
      </w:pPr>
      <w:r w:rsidRPr="009E12D8">
        <w:rPr>
          <w:lang w:val="en-US"/>
        </w:rPr>
        <w:t>Each SuT subdirectory contains the "</w:t>
      </w:r>
      <w:r w:rsidRPr="009E12D8">
        <w:rPr>
          <w:rFonts w:ascii="Courier New" w:hAnsi="Courier New" w:cs="Courier New"/>
          <w:lang w:val="en-US"/>
        </w:rPr>
        <w:t>CS_Verification</w:t>
      </w:r>
      <w:r w:rsidRPr="009E12D8">
        <w:rPr>
          <w:lang w:val="en-US"/>
        </w:rPr>
        <w:t>" directory specific to the test case</w:t>
      </w:r>
      <w:r w:rsidR="00FB7F23">
        <w:rPr>
          <w:lang w:val="en-US"/>
        </w:rPr>
        <w:t>. Each</w:t>
      </w:r>
      <w:r w:rsidRPr="009E12D8">
        <w:rPr>
          <w:lang w:val="en-US"/>
        </w:rPr>
        <w:t xml:space="preserve"> </w:t>
      </w:r>
      <w:r w:rsidR="00FB7F23" w:rsidRPr="00FB7F23">
        <w:rPr>
          <w:lang w:val="en-US"/>
        </w:rPr>
        <w:t xml:space="preserve">"CS_Verification" directory </w:t>
      </w:r>
      <w:r w:rsidRPr="009E12D8">
        <w:rPr>
          <w:lang w:val="en-US"/>
        </w:rPr>
        <w:t>contain</w:t>
      </w:r>
      <w:r w:rsidR="00FB7F23">
        <w:rPr>
          <w:lang w:val="en-US"/>
        </w:rPr>
        <w:t>s</w:t>
      </w:r>
      <w:r w:rsidRPr="009E12D8">
        <w:rPr>
          <w:lang w:val="en-US"/>
        </w:rPr>
        <w:t xml:space="preserve"> the SuT-specific configuration files (JSON parameter file and SOM and FOM files).</w:t>
      </w:r>
    </w:p>
    <w:p w:rsidR="00B53056" w:rsidRPr="00BE34C9" w:rsidRDefault="00B53056" w:rsidP="00B53056">
      <w:pPr>
        <w:rPr>
          <w:lang w:val="en-US"/>
        </w:rPr>
      </w:pPr>
    </w:p>
    <w:p w:rsidR="00EE6402" w:rsidRPr="00BE34C9" w:rsidRDefault="009E12D8" w:rsidP="00EE6402">
      <w:pPr>
        <w:pStyle w:val="Titre4"/>
        <w:rPr>
          <w:lang w:val="en-US"/>
        </w:rPr>
      </w:pPr>
      <w:bookmarkStart w:id="104" w:name="_Toc503537167"/>
      <w:r w:rsidRPr="009E12D8">
        <w:rPr>
          <w:lang w:val="en-US"/>
        </w:rPr>
        <w:lastRenderedPageBreak/>
        <w:t>"</w:t>
      </w:r>
      <w:r w:rsidR="003F377C">
        <w:rPr>
          <w:lang w:val="en-US"/>
        </w:rPr>
        <w:t>TestSchedules</w:t>
      </w:r>
      <w:r w:rsidRPr="009E12D8">
        <w:rPr>
          <w:lang w:val="en-US"/>
        </w:rPr>
        <w:t>" subdirectory</w:t>
      </w:r>
      <w:bookmarkEnd w:id="104"/>
    </w:p>
    <w:p w:rsidR="00292552" w:rsidRPr="00BE34C9" w:rsidRDefault="00207E71" w:rsidP="00DE54FB">
      <w:pPr>
        <w:jc w:val="center"/>
        <w:rPr>
          <w:lang w:val="en-US"/>
        </w:rPr>
      </w:pPr>
      <w:r>
        <w:rPr>
          <w:noProof/>
        </w:rPr>
        <w:drawing>
          <wp:inline distT="0" distB="0" distL="0" distR="0">
            <wp:extent cx="6120130" cy="302069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p>
    <w:p w:rsidR="00DE54FB" w:rsidRPr="00BE34C9" w:rsidRDefault="00DE54FB" w:rsidP="00DE54FB">
      <w:pPr>
        <w:pStyle w:val="Lgende"/>
        <w:outlineLvl w:val="0"/>
        <w:rPr>
          <w:lang w:val="en-US"/>
        </w:rPr>
      </w:pPr>
      <w:bookmarkStart w:id="105" w:name="_Toc503536872"/>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8</w:t>
      </w:r>
      <w:r w:rsidR="009105AF" w:rsidRPr="009E12D8">
        <w:rPr>
          <w:lang w:val="en-US"/>
        </w:rPr>
        <w:fldChar w:fldCharType="end"/>
      </w:r>
      <w:r w:rsidR="00E11D61">
        <w:rPr>
          <w:lang w:val="en-US"/>
        </w:rPr>
        <w:t>:</w:t>
      </w:r>
      <w:r w:rsidR="009E12D8" w:rsidRPr="009E12D8">
        <w:rPr>
          <w:lang w:val="en-US"/>
        </w:rPr>
        <w:t xml:space="preserve"> File trees of a Test Suite for the "CS Verification" ETC</w:t>
      </w:r>
      <w:bookmarkEnd w:id="105"/>
    </w:p>
    <w:p w:rsidR="00FB70BC" w:rsidRPr="00BE34C9" w:rsidRDefault="009E12D8" w:rsidP="00FB70BC">
      <w:pPr>
        <w:rPr>
          <w:lang w:val="en-US"/>
        </w:rPr>
      </w:pPr>
      <w:r w:rsidRPr="009E12D8">
        <w:rPr>
          <w:lang w:val="en-US"/>
        </w:rPr>
        <w:t>The "</w:t>
      </w:r>
      <w:r w:rsidR="003F377C">
        <w:rPr>
          <w:rFonts w:ascii="Courier New" w:hAnsi="Courier New" w:cs="Courier New"/>
          <w:lang w:val="en-US"/>
        </w:rPr>
        <w:t>TestSchedules</w:t>
      </w:r>
      <w:r w:rsidRPr="009E12D8">
        <w:rPr>
          <w:lang w:val="en-US"/>
        </w:rPr>
        <w:t>" subdirectory contains a "</w:t>
      </w:r>
      <w:r w:rsidR="003F377C">
        <w:rPr>
          <w:rFonts w:ascii="Courier New" w:hAnsi="Courier New" w:cs="Courier New"/>
          <w:lang w:val="en-US"/>
        </w:rPr>
        <w:t>TS</w:t>
      </w:r>
      <w:r w:rsidRPr="009E12D8">
        <w:rPr>
          <w:rFonts w:ascii="Courier New" w:hAnsi="Courier New" w:cs="Courier New"/>
          <w:lang w:val="en-US"/>
        </w:rPr>
        <w:t>_CS_Verification</w:t>
      </w:r>
      <w:r w:rsidRPr="009E12D8">
        <w:rPr>
          <w:lang w:val="en-US"/>
        </w:rPr>
        <w:t xml:space="preserve">" </w:t>
      </w:r>
      <w:r w:rsidR="003F377C" w:rsidRPr="009E12D8">
        <w:rPr>
          <w:lang w:val="en-US"/>
        </w:rPr>
        <w:t xml:space="preserve">file </w:t>
      </w:r>
      <w:r w:rsidRPr="009E12D8">
        <w:rPr>
          <w:lang w:val="en-US"/>
        </w:rPr>
        <w:t xml:space="preserve">which </w:t>
      </w:r>
      <w:r w:rsidR="007536A9">
        <w:rPr>
          <w:lang w:val="en-US"/>
        </w:rPr>
        <w:t>list</w:t>
      </w:r>
      <w:r w:rsidR="007536A9" w:rsidRPr="009E12D8">
        <w:rPr>
          <w:lang w:val="en-US"/>
        </w:rPr>
        <w:t xml:space="preserve"> </w:t>
      </w:r>
      <w:r w:rsidRPr="009E12D8">
        <w:rPr>
          <w:lang w:val="en-US"/>
        </w:rPr>
        <w:t>the test cases to be executed. Here the only test case to call is the one implemented by the "</w:t>
      </w:r>
      <w:r w:rsidRPr="009E12D8">
        <w:rPr>
          <w:rFonts w:ascii="Courier New" w:hAnsi="Courier New" w:cs="Courier New"/>
          <w:lang w:val="en-US"/>
        </w:rPr>
        <w:t>TC_001_Files_Check</w:t>
      </w:r>
      <w:r w:rsidRPr="009E12D8">
        <w:rPr>
          <w:lang w:val="en-US"/>
        </w:rPr>
        <w:t>"</w:t>
      </w:r>
      <w:r w:rsidR="007536A9">
        <w:rPr>
          <w:lang w:val="en-US"/>
        </w:rPr>
        <w:t xml:space="preserve"> </w:t>
      </w:r>
      <w:r w:rsidR="007536A9" w:rsidRPr="009E12D8">
        <w:rPr>
          <w:lang w:val="en-US"/>
        </w:rPr>
        <w:t>class</w:t>
      </w:r>
      <w:r w:rsidRPr="009E12D8">
        <w:rPr>
          <w:lang w:val="en-US"/>
        </w:rPr>
        <w:t xml:space="preserve"> (see §</w:t>
      </w:r>
      <w:r w:rsidR="009105AF" w:rsidRPr="009E12D8">
        <w:rPr>
          <w:lang w:val="en-US"/>
        </w:rPr>
        <w:fldChar w:fldCharType="begin"/>
      </w:r>
      <w:r w:rsidRPr="009E12D8">
        <w:rPr>
          <w:lang w:val="en-US"/>
        </w:rPr>
        <w:instrText xml:space="preserve"> REF _Ref479170653 \r \h </w:instrText>
      </w:r>
      <w:r w:rsidR="009105AF" w:rsidRPr="009E12D8">
        <w:rPr>
          <w:lang w:val="en-US"/>
        </w:rPr>
      </w:r>
      <w:r w:rsidR="009105AF" w:rsidRPr="009E12D8">
        <w:rPr>
          <w:lang w:val="en-US"/>
        </w:rPr>
        <w:fldChar w:fldCharType="separate"/>
      </w:r>
      <w:r w:rsidR="0043677C">
        <w:rPr>
          <w:lang w:val="en-US"/>
        </w:rPr>
        <w:t>3.3.2.1</w:t>
      </w:r>
      <w:r w:rsidR="009105AF" w:rsidRPr="009E12D8">
        <w:rPr>
          <w:lang w:val="en-US"/>
        </w:rPr>
        <w:fldChar w:fldCharType="end"/>
      </w:r>
      <w:r w:rsidR="00FB70BC" w:rsidRPr="00BE34C9">
        <w:rPr>
          <w:lang w:val="en-US"/>
        </w:rPr>
        <w:t>).</w:t>
      </w:r>
    </w:p>
    <w:p w:rsidR="006F3744" w:rsidRPr="00BE34C9" w:rsidRDefault="006F3744" w:rsidP="00EE6402">
      <w:pPr>
        <w:rPr>
          <w:lang w:val="en-US"/>
        </w:rPr>
      </w:pPr>
    </w:p>
    <w:p w:rsidR="00754424" w:rsidRPr="00BE34C9" w:rsidRDefault="00FC37C4" w:rsidP="00754424">
      <w:pPr>
        <w:pStyle w:val="Titre3"/>
        <w:rPr>
          <w:lang w:val="en-US"/>
        </w:rPr>
      </w:pPr>
      <w:bookmarkStart w:id="106" w:name="_Ref479170743"/>
      <w:bookmarkStart w:id="107" w:name="_Toc503537168"/>
      <w:r w:rsidRPr="00BE34C9">
        <w:rPr>
          <w:lang w:val="en-US"/>
        </w:rPr>
        <w:t>Execution</w:t>
      </w:r>
      <w:bookmarkEnd w:id="106"/>
      <w:bookmarkEnd w:id="107"/>
    </w:p>
    <w:p w:rsidR="00F043D1" w:rsidRPr="00BE34C9" w:rsidRDefault="00F043D1" w:rsidP="00754424">
      <w:pPr>
        <w:rPr>
          <w:lang w:val="en-US"/>
        </w:rPr>
      </w:pPr>
      <w:r w:rsidRPr="00BE34C9">
        <w:rPr>
          <w:lang w:val="en-US"/>
        </w:rPr>
        <w:t>Once the test case is configured (see §</w:t>
      </w:r>
      <w:r w:rsidR="009105AF">
        <w:rPr>
          <w:lang w:val="en-US"/>
        </w:rPr>
        <w:fldChar w:fldCharType="begin"/>
      </w:r>
      <w:r w:rsidR="00A82E48">
        <w:rPr>
          <w:lang w:val="en-US"/>
        </w:rPr>
        <w:instrText xml:space="preserve"> REF _Ref471748243 \r \h </w:instrText>
      </w:r>
      <w:r w:rsidR="009105AF">
        <w:rPr>
          <w:lang w:val="en-US"/>
        </w:rPr>
      </w:r>
      <w:r w:rsidR="009105AF">
        <w:rPr>
          <w:lang w:val="en-US"/>
        </w:rPr>
        <w:fldChar w:fldCharType="separate"/>
      </w:r>
      <w:r w:rsidR="0043677C">
        <w:rPr>
          <w:lang w:val="en-US"/>
        </w:rPr>
        <w:t>3.3.4</w:t>
      </w:r>
      <w:r w:rsidR="009105AF">
        <w:rPr>
          <w:lang w:val="en-US"/>
        </w:rPr>
        <w:fldChar w:fldCharType="end"/>
      </w:r>
      <w:r w:rsidRPr="00BE34C9">
        <w:rPr>
          <w:lang w:val="en-US"/>
        </w:rPr>
        <w:t>), the test case can be executed according to §</w:t>
      </w:r>
      <w:r w:rsidR="009105AF" w:rsidRPr="00BE34C9">
        <w:rPr>
          <w:lang w:val="en-US"/>
        </w:rPr>
        <w:fldChar w:fldCharType="begin"/>
      </w:r>
      <w:r w:rsidR="009E12D8" w:rsidRPr="009E12D8">
        <w:rPr>
          <w:lang w:val="en-US"/>
        </w:rPr>
        <w:instrText xml:space="preserve"> REF _Ref479170672 \r \h </w:instrText>
      </w:r>
      <w:r w:rsidR="009105AF" w:rsidRPr="00BE34C9">
        <w:rPr>
          <w:lang w:val="en-US"/>
        </w:rPr>
      </w:r>
      <w:r w:rsidR="009105AF" w:rsidRPr="00BE34C9">
        <w:rPr>
          <w:lang w:val="en-US"/>
        </w:rPr>
        <w:fldChar w:fldCharType="separate"/>
      </w:r>
      <w:r w:rsidR="0043677C">
        <w:rPr>
          <w:lang w:val="en-US"/>
        </w:rPr>
        <w:t>2.3.3</w:t>
      </w:r>
      <w:r w:rsidR="009105AF" w:rsidRPr="00BE34C9">
        <w:rPr>
          <w:lang w:val="en-US"/>
        </w:rPr>
        <w:fldChar w:fldCharType="end"/>
      </w:r>
      <w:r w:rsidR="003A6C32" w:rsidRPr="00BE34C9">
        <w:rPr>
          <w:lang w:val="en-US"/>
        </w:rPr>
        <w:t>.</w:t>
      </w:r>
    </w:p>
    <w:p w:rsidR="00C74C70" w:rsidRPr="00BE34C9" w:rsidRDefault="00AA0A15" w:rsidP="00C74C70">
      <w:pPr>
        <w:pStyle w:val="Titre4"/>
        <w:rPr>
          <w:lang w:val="en-US"/>
        </w:rPr>
      </w:pPr>
      <w:bookmarkStart w:id="108" w:name="_Toc503537169"/>
      <w:r w:rsidRPr="00BE34C9">
        <w:rPr>
          <w:lang w:val="en-US"/>
        </w:rPr>
        <w:t>N</w:t>
      </w:r>
      <w:r w:rsidR="00C74C70" w:rsidRPr="00BE34C9">
        <w:rPr>
          <w:lang w:val="en-US"/>
        </w:rPr>
        <w:t>ominal</w:t>
      </w:r>
      <w:r w:rsidRPr="00BE34C9">
        <w:rPr>
          <w:lang w:val="en-US"/>
        </w:rPr>
        <w:t xml:space="preserve"> case</w:t>
      </w:r>
      <w:r w:rsidR="003431A9" w:rsidRPr="00BE34C9">
        <w:rPr>
          <w:lang w:val="en-US"/>
        </w:rPr>
        <w:t xml:space="preserve"> </w:t>
      </w:r>
      <w:r w:rsidR="00342235" w:rsidRPr="00BE34C9">
        <w:rPr>
          <w:lang w:val="en-US"/>
        </w:rPr>
        <w:t>(</w:t>
      </w:r>
      <w:r w:rsidRPr="00BE34C9">
        <w:rPr>
          <w:lang w:val="en-US"/>
        </w:rPr>
        <w:t>outside</w:t>
      </w:r>
      <w:r w:rsidR="009E12D8" w:rsidRPr="009E12D8">
        <w:rPr>
          <w:lang w:val="en-US"/>
        </w:rPr>
        <w:t xml:space="preserve"> Eclipse)</w:t>
      </w:r>
      <w:bookmarkEnd w:id="108"/>
    </w:p>
    <w:p w:rsidR="00433D16" w:rsidRPr="00BE34C9" w:rsidRDefault="009E12D8" w:rsidP="003431A9">
      <w:pPr>
        <w:rPr>
          <w:lang w:val="en-US"/>
        </w:rPr>
      </w:pPr>
      <w:r w:rsidRPr="009E12D8">
        <w:rPr>
          <w:lang w:val="en-US"/>
        </w:rPr>
        <w:t xml:space="preserve">An ETC FRA execution is </w:t>
      </w:r>
      <w:r w:rsidR="002F59F6" w:rsidRPr="002F59F6">
        <w:rPr>
          <w:lang w:val="en-US"/>
        </w:rPr>
        <w:t xml:space="preserve">started </w:t>
      </w:r>
      <w:r w:rsidRPr="009E12D8">
        <w:rPr>
          <w:lang w:val="en-US"/>
        </w:rPr>
        <w:t>by launching "</w:t>
      </w:r>
      <w:r w:rsidR="00225F56" w:rsidRPr="005F316C">
        <w:rPr>
          <w:rFonts w:ascii="Courier New" w:hAnsi="Courier New" w:cs="Courier New"/>
          <w:lang w:val="en-US"/>
        </w:rPr>
        <w:t>%IVCT_HOME%\</w:t>
      </w:r>
      <w:r w:rsidRPr="009E12D8">
        <w:rPr>
          <w:rFonts w:ascii="Courier New" w:hAnsi="Courier New" w:cs="Courier New"/>
          <w:lang w:val="en-US"/>
        </w:rPr>
        <w:t>UI\build\distributions\UI-</w:t>
      </w:r>
      <w:r w:rsidR="00A82E48">
        <w:rPr>
          <w:rFonts w:ascii="Courier New" w:hAnsi="Courier New" w:cs="Courier New"/>
          <w:lang w:val="en-US"/>
        </w:rPr>
        <w:t>X</w:t>
      </w:r>
      <w:r w:rsidRPr="009E12D8">
        <w:rPr>
          <w:rFonts w:ascii="Courier New" w:hAnsi="Courier New" w:cs="Courier New"/>
          <w:lang w:val="en-US"/>
        </w:rPr>
        <w:t>.</w:t>
      </w:r>
      <w:r w:rsidR="00A82E48">
        <w:rPr>
          <w:rFonts w:ascii="Courier New" w:hAnsi="Courier New" w:cs="Courier New"/>
          <w:lang w:val="en-US"/>
        </w:rPr>
        <w:t>Y</w:t>
      </w:r>
      <w:r w:rsidRPr="009E12D8">
        <w:rPr>
          <w:rFonts w:ascii="Courier New" w:hAnsi="Courier New" w:cs="Courier New"/>
          <w:lang w:val="en-US"/>
        </w:rPr>
        <w:t>.</w:t>
      </w:r>
      <w:r w:rsidR="00A82E48">
        <w:rPr>
          <w:rFonts w:ascii="Courier New" w:hAnsi="Courier New" w:cs="Courier New"/>
          <w:lang w:val="en-US"/>
        </w:rPr>
        <w:t>Z</w:t>
      </w:r>
      <w:r w:rsidRPr="009E12D8">
        <w:rPr>
          <w:rFonts w:ascii="Courier New" w:hAnsi="Courier New" w:cs="Courier New"/>
          <w:lang w:val="en-US"/>
        </w:rPr>
        <w:t>\bin\UI.bat</w:t>
      </w:r>
      <w:r w:rsidRPr="009E12D8">
        <w:rPr>
          <w:lang w:val="en-US"/>
        </w:rPr>
        <w:t>"</w:t>
      </w:r>
      <w:r w:rsidR="002F59F6">
        <w:rPr>
          <w:lang w:val="en-US"/>
        </w:rPr>
        <w:t xml:space="preserve"> </w:t>
      </w:r>
      <w:r w:rsidR="002F59F6" w:rsidRPr="009E12D8">
        <w:rPr>
          <w:lang w:val="en-US"/>
        </w:rPr>
        <w:t>script</w:t>
      </w:r>
      <w:r w:rsidRPr="009E12D8">
        <w:rPr>
          <w:lang w:val="en-US"/>
        </w:rPr>
        <w:t xml:space="preserve">, which then allows to enter </w:t>
      </w:r>
      <w:r w:rsidR="00995EC3">
        <w:rPr>
          <w:lang w:val="en-US"/>
        </w:rPr>
        <w:t>the t</w:t>
      </w:r>
      <w:r w:rsidR="00A82E48" w:rsidRPr="004549BC">
        <w:rPr>
          <w:lang w:val="en-US"/>
        </w:rPr>
        <w:t xml:space="preserve">est case execution commands </w:t>
      </w:r>
      <w:r w:rsidR="00A82E48">
        <w:rPr>
          <w:lang w:val="en-US"/>
        </w:rPr>
        <w:t>(</w:t>
      </w:r>
      <w:r w:rsidR="00A82E48" w:rsidRPr="004549BC">
        <w:rPr>
          <w:lang w:val="en-US"/>
        </w:rPr>
        <w:t>according to its configuration</w:t>
      </w:r>
      <w:r w:rsidR="00A82E48">
        <w:rPr>
          <w:lang w:val="en-US"/>
        </w:rPr>
        <w:t>)</w:t>
      </w:r>
      <w:r w:rsidR="00A82E48" w:rsidRPr="004549BC">
        <w:rPr>
          <w:lang w:val="en-US"/>
        </w:rPr>
        <w:t xml:space="preserve"> </w:t>
      </w:r>
      <w:r w:rsidRPr="009E12D8">
        <w:rPr>
          <w:lang w:val="en-US"/>
        </w:rPr>
        <w:t xml:space="preserve">in </w:t>
      </w:r>
      <w:r w:rsidR="00225F56" w:rsidRPr="00225F56">
        <w:rPr>
          <w:lang w:val="en-US"/>
        </w:rPr>
        <w:t>the command line tool</w:t>
      </w:r>
      <w:r w:rsidRPr="009E12D8">
        <w:rPr>
          <w:lang w:val="en-US"/>
        </w:rPr>
        <w:t>.</w:t>
      </w:r>
    </w:p>
    <w:p w:rsidR="00433D16" w:rsidRPr="00BE34C9" w:rsidRDefault="00433D16" w:rsidP="003431A9">
      <w:pPr>
        <w:rPr>
          <w:lang w:val="en-US"/>
        </w:rPr>
      </w:pPr>
    </w:p>
    <w:p w:rsidR="007F4064" w:rsidRPr="00BE34C9" w:rsidRDefault="009E12D8" w:rsidP="007F4064">
      <w:pPr>
        <w:rPr>
          <w:lang w:val="en-US"/>
        </w:rPr>
      </w:pPr>
      <w:r w:rsidRPr="009E12D8">
        <w:rPr>
          <w:lang w:val="en-US"/>
        </w:rPr>
        <w:t>For example:</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11_SOM_Ok_FOM_Ok</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9F5191" w:rsidRPr="00BE34C9" w:rsidRDefault="009F5191" w:rsidP="003431A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AF5449" w:rsidRPr="00215646" w:rsidTr="00740282">
        <w:trPr>
          <w:trHeight w:val="419"/>
        </w:trPr>
        <w:tc>
          <w:tcPr>
            <w:tcW w:w="1101" w:type="dxa"/>
            <w:tcBorders>
              <w:right w:val="single" w:sz="8" w:space="0" w:color="4BACC6"/>
            </w:tcBorders>
          </w:tcPr>
          <w:p w:rsidR="00AF5449" w:rsidRPr="00BE34C9" w:rsidRDefault="003D084D" w:rsidP="00740282">
            <w:pPr>
              <w:spacing w:before="0" w:after="0"/>
              <w:jc w:val="center"/>
              <w:rPr>
                <w:b/>
                <w:bCs/>
                <w:lang w:val="en-US"/>
              </w:rPr>
            </w:pPr>
            <w:r>
              <w:rPr>
                <w:b/>
                <w:bCs/>
                <w:noProof/>
              </w:rPr>
              <w:drawing>
                <wp:inline distT="0" distB="0" distL="0" distR="0">
                  <wp:extent cx="223200" cy="223200"/>
                  <wp:effectExtent l="0" t="0" r="0" b="0"/>
                  <wp:docPr id="1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980919" w:rsidRPr="00BE34C9" w:rsidRDefault="00980919" w:rsidP="00980919">
            <w:pPr>
              <w:rPr>
                <w:lang w:val="en-US"/>
              </w:rPr>
            </w:pPr>
            <w:r w:rsidRPr="00BE34C9">
              <w:rPr>
                <w:lang w:val="en-US"/>
              </w:rPr>
              <w:t xml:space="preserve">Reminder of the IVCT </w:t>
            </w:r>
            <w:r w:rsidR="00DD21BC" w:rsidRPr="00BE34C9">
              <w:rPr>
                <w:lang w:val="en-US"/>
              </w:rPr>
              <w:t xml:space="preserve">main </w:t>
            </w:r>
            <w:r w:rsidR="00DD21BC">
              <w:rPr>
                <w:lang w:val="en-US"/>
              </w:rPr>
              <w:t>commands</w:t>
            </w:r>
            <w:r w:rsidRPr="00BE34C9">
              <w:rPr>
                <w:lang w:val="en-US"/>
              </w:rPr>
              <w:t>:</w:t>
            </w:r>
          </w:p>
          <w:p w:rsidR="00980919" w:rsidRPr="00BE34C9" w:rsidRDefault="00980919" w:rsidP="00980919">
            <w:pPr>
              <w:pStyle w:val="Paragraphedeliste"/>
              <w:numPr>
                <w:ilvl w:val="0"/>
                <w:numId w:val="66"/>
              </w:numPr>
              <w:rPr>
                <w:lang w:val="en-US"/>
              </w:rPr>
            </w:pPr>
            <w:r w:rsidRPr="00BE34C9">
              <w:rPr>
                <w:rFonts w:ascii="Courier New" w:hAnsi="Courier New" w:cs="Courier New"/>
                <w:lang w:val="en-US"/>
              </w:rPr>
              <w:t>ssut</w:t>
            </w:r>
            <w:r w:rsidRPr="00BE34C9">
              <w:rPr>
                <w:lang w:val="en-US"/>
              </w:rPr>
              <w:t xml:space="preserve"> (</w:t>
            </w:r>
            <w:r w:rsidRPr="00BE34C9">
              <w:rPr>
                <w:rFonts w:ascii="Courier New" w:hAnsi="Courier New" w:cs="Courier New"/>
                <w:lang w:val="en-US"/>
              </w:rPr>
              <w:t>setSUT</w:t>
            </w:r>
            <w:r w:rsidRPr="00BE34C9">
              <w:rPr>
                <w:lang w:val="en-US"/>
              </w:rPr>
              <w:t xml:space="preserve">): Specifies the name of the system to be tested (matching a directory in the </w:t>
            </w:r>
            <w:r w:rsidRPr="00BE34C9">
              <w:rPr>
                <w:rFonts w:ascii="Courier New" w:hAnsi="Courier New" w:cs="Courier New"/>
                <w:lang w:val="en-US"/>
              </w:rPr>
              <w:t>&lt;sutDir&gt;</w:t>
            </w:r>
            <w:r w:rsidRPr="00BE34C9">
              <w:rPr>
                <w:lang w:val="en-US"/>
              </w:rPr>
              <w:t xml:space="preserve"> directory of the </w:t>
            </w:r>
            <w:r w:rsidR="009E12D8" w:rsidRPr="009E12D8">
              <w:rPr>
                <w:rFonts w:ascii="Courier New" w:hAnsi="Courier New" w:cs="Courier New"/>
                <w:lang w:val="en-US"/>
              </w:rPr>
              <w:t>IVCTconfig.xml</w:t>
            </w:r>
            <w:r w:rsidR="009E12D8" w:rsidRPr="009E12D8">
              <w:rPr>
                <w:lang w:val="en-US"/>
              </w:rPr>
              <w:t xml:space="preserve"> file)</w:t>
            </w:r>
          </w:p>
          <w:p w:rsidR="00980919" w:rsidRPr="00BE34C9" w:rsidRDefault="009E12D8" w:rsidP="00980919">
            <w:pPr>
              <w:pStyle w:val="Paragraphedeliste"/>
              <w:numPr>
                <w:ilvl w:val="0"/>
                <w:numId w:val="66"/>
              </w:numPr>
              <w:rPr>
                <w:lang w:val="en-US"/>
              </w:rPr>
            </w:pPr>
            <w:r w:rsidRPr="009E12D8">
              <w:rPr>
                <w:rFonts w:ascii="Courier New" w:hAnsi="Courier New" w:cs="Courier New"/>
                <w:lang w:val="en-US"/>
              </w:rPr>
              <w:t>st</w:t>
            </w:r>
            <w:r w:rsidRPr="009E12D8">
              <w:rPr>
                <w:lang w:val="en-US"/>
              </w:rPr>
              <w:t xml:space="preserve"> (</w:t>
            </w:r>
            <w:r w:rsidRPr="009E12D8">
              <w:rPr>
                <w:rFonts w:ascii="Courier New" w:hAnsi="Courier New" w:cs="Courier New"/>
                <w:lang w:val="en-US"/>
              </w:rPr>
              <w:t>setTestSuites</w:t>
            </w:r>
            <w:r w:rsidRPr="009E12D8">
              <w:rPr>
                <w:lang w:val="en-US"/>
              </w:rPr>
              <w:t xml:space="preserve">): Indicates test </w:t>
            </w:r>
            <w:r w:rsidR="00D703B7">
              <w:rPr>
                <w:lang w:val="en-US"/>
              </w:rPr>
              <w:t>suite</w:t>
            </w:r>
            <w:r w:rsidRPr="009E12D8">
              <w:rPr>
                <w:lang w:val="en-US"/>
              </w:rPr>
              <w:t xml:space="preserve"> to be executed (matching both a </w:t>
            </w:r>
            <w:r w:rsidR="00D703B7">
              <w:rPr>
                <w:lang w:val="en-US"/>
              </w:rPr>
              <w:t>sub</w:t>
            </w:r>
            <w:r w:rsidRPr="009E12D8">
              <w:rPr>
                <w:lang w:val="en-US"/>
              </w:rPr>
              <w:t>directory contained in the directory specified by the "</w:t>
            </w:r>
            <w:r w:rsidRPr="009E12D8">
              <w:rPr>
                <w:rFonts w:ascii="Courier New" w:hAnsi="Courier New" w:cs="Courier New"/>
                <w:lang w:val="en-US"/>
              </w:rPr>
              <w:t>ssut</w:t>
            </w:r>
            <w:r w:rsidRPr="009E12D8">
              <w:rPr>
                <w:lang w:val="en-US"/>
              </w:rPr>
              <w:t xml:space="preserve">" command and a </w:t>
            </w:r>
            <w:r w:rsidR="00723D70">
              <w:rPr>
                <w:lang w:val="en-US"/>
              </w:rPr>
              <w:t>name of a</w:t>
            </w:r>
            <w:r w:rsidR="00723D70" w:rsidRPr="009E12D8">
              <w:rPr>
                <w:lang w:val="en-US"/>
              </w:rPr>
              <w:t xml:space="preserve"> </w:t>
            </w:r>
            <w:r w:rsidRPr="009E12D8">
              <w:rPr>
                <w:rFonts w:ascii="Courier New" w:hAnsi="Courier New" w:cs="Courier New"/>
                <w:lang w:val="en-US"/>
              </w:rPr>
              <w:t>&lt;</w:t>
            </w:r>
            <w:r w:rsidR="00723D70" w:rsidRPr="00723D70">
              <w:rPr>
                <w:rFonts w:ascii="Courier New" w:hAnsi="Courier New" w:cs="Courier New"/>
                <w:lang w:val="en-US"/>
              </w:rPr>
              <w:t>name</w:t>
            </w:r>
            <w:r w:rsidRPr="009E12D8">
              <w:rPr>
                <w:rFonts w:ascii="Courier New" w:hAnsi="Courier New" w:cs="Courier New"/>
                <w:lang w:val="en-US"/>
              </w:rPr>
              <w:t>&gt;</w:t>
            </w:r>
            <w:r w:rsidRPr="009E12D8">
              <w:rPr>
                <w:lang w:val="en-US"/>
              </w:rPr>
              <w:t xml:space="preserve"> </w:t>
            </w:r>
            <w:r w:rsidR="00723D70">
              <w:rPr>
                <w:lang w:val="en-US"/>
              </w:rPr>
              <w:t>tag</w:t>
            </w:r>
            <w:r w:rsidR="00723D70" w:rsidRPr="009E12D8">
              <w:rPr>
                <w:lang w:val="en-US"/>
              </w:rPr>
              <w:t xml:space="preserve"> </w:t>
            </w:r>
            <w:r w:rsidRPr="009E12D8">
              <w:rPr>
                <w:lang w:val="en-US"/>
              </w:rPr>
              <w:t xml:space="preserve">of the </w:t>
            </w:r>
            <w:r w:rsidR="00723D70" w:rsidRPr="00723D70">
              <w:rPr>
                <w:rFonts w:ascii="Courier New" w:hAnsi="Courier New" w:cs="Courier New"/>
                <w:lang w:val="en-US"/>
              </w:rPr>
              <w:t>IVCTtestsuites.xml</w:t>
            </w:r>
            <w:r w:rsidRPr="009E12D8">
              <w:rPr>
                <w:lang w:val="en-US"/>
              </w:rPr>
              <w:t xml:space="preserve"> file)</w:t>
            </w:r>
          </w:p>
          <w:p w:rsidR="00AF5449" w:rsidRPr="00BE34C9" w:rsidRDefault="009E12D8" w:rsidP="00136CF1">
            <w:pPr>
              <w:pStyle w:val="Paragraphedeliste"/>
              <w:numPr>
                <w:ilvl w:val="0"/>
                <w:numId w:val="66"/>
              </w:numPr>
              <w:rPr>
                <w:lang w:val="en-US"/>
              </w:rPr>
            </w:pPr>
            <w:r w:rsidRPr="009E12D8">
              <w:rPr>
                <w:rFonts w:ascii="Courier New" w:hAnsi="Courier New" w:cs="Courier New"/>
                <w:lang w:val="en-US"/>
              </w:rPr>
              <w:t>sts</w:t>
            </w:r>
            <w:r w:rsidRPr="009E12D8">
              <w:rPr>
                <w:lang w:val="en-US"/>
              </w:rPr>
              <w:t xml:space="preserve"> (</w:t>
            </w:r>
            <w:r w:rsidRPr="009E12D8">
              <w:rPr>
                <w:rFonts w:ascii="Courier New" w:hAnsi="Courier New" w:cs="Courier New"/>
                <w:lang w:val="en-US"/>
              </w:rPr>
              <w:t>startTestSchedule</w:t>
            </w:r>
            <w:r w:rsidRPr="009E12D8">
              <w:rPr>
                <w:lang w:val="en-US"/>
              </w:rPr>
              <w:t xml:space="preserve">): Indicates the test </w:t>
            </w:r>
            <w:r w:rsidR="00D703B7">
              <w:rPr>
                <w:lang w:val="en-US"/>
              </w:rPr>
              <w:t>s</w:t>
            </w:r>
            <w:r w:rsidR="00D703B7" w:rsidRPr="00D703B7">
              <w:rPr>
                <w:lang w:val="en-US"/>
              </w:rPr>
              <w:t>chedule</w:t>
            </w:r>
            <w:r w:rsidR="00136CF1">
              <w:rPr>
                <w:lang w:val="en-US"/>
              </w:rPr>
              <w:t xml:space="preserve"> </w:t>
            </w:r>
            <w:r w:rsidRPr="009E12D8">
              <w:rPr>
                <w:lang w:val="en-US"/>
              </w:rPr>
              <w:t xml:space="preserve">to be started (matching a file included in the test </w:t>
            </w:r>
            <w:r w:rsidR="00136CF1">
              <w:rPr>
                <w:lang w:val="en-US"/>
              </w:rPr>
              <w:t>suite</w:t>
            </w:r>
            <w:r w:rsidR="00136CF1" w:rsidRPr="009E12D8">
              <w:rPr>
                <w:lang w:val="en-US"/>
              </w:rPr>
              <w:t xml:space="preserve"> </w:t>
            </w:r>
            <w:r w:rsidRPr="009E12D8">
              <w:rPr>
                <w:lang w:val="en-US"/>
              </w:rPr>
              <w:t>directory indicated by the "</w:t>
            </w:r>
            <w:r w:rsidRPr="009E12D8">
              <w:rPr>
                <w:rFonts w:ascii="Courier New" w:hAnsi="Courier New" w:cs="Courier New"/>
                <w:lang w:val="en-US"/>
              </w:rPr>
              <w:t>st</w:t>
            </w:r>
            <w:r w:rsidRPr="009E12D8">
              <w:rPr>
                <w:lang w:val="en-US"/>
              </w:rPr>
              <w:t>" command)</w:t>
            </w:r>
          </w:p>
        </w:tc>
      </w:tr>
    </w:tbl>
    <w:p w:rsidR="006F3744" w:rsidRPr="00BE34C9" w:rsidRDefault="006F3744" w:rsidP="003431A9">
      <w:pPr>
        <w:rPr>
          <w:lang w:val="en-US"/>
        </w:rPr>
      </w:pPr>
    </w:p>
    <w:p w:rsidR="00980919" w:rsidRPr="00BE34C9" w:rsidRDefault="00980919" w:rsidP="003431A9">
      <w:pPr>
        <w:rPr>
          <w:lang w:val="en-US"/>
        </w:rPr>
      </w:pPr>
      <w:r w:rsidRPr="00BE34C9">
        <w:rPr>
          <w:lang w:val="en-US"/>
        </w:rPr>
        <w:t xml:space="preserve">The execution result of the test case is logged </w:t>
      </w:r>
      <w:r w:rsidR="00D703B7">
        <w:rPr>
          <w:lang w:val="en-US"/>
        </w:rPr>
        <w:t>in</w:t>
      </w:r>
      <w:r w:rsidRPr="00BE34C9">
        <w:rPr>
          <w:lang w:val="en-US"/>
        </w:rPr>
        <w:t xml:space="preserve"> the "log" window</w:t>
      </w:r>
      <w:r w:rsidR="00D703B7">
        <w:rPr>
          <w:lang w:val="en-US"/>
        </w:rPr>
        <w:t>, with the</w:t>
      </w:r>
      <w:r w:rsidRPr="00BE34C9">
        <w:rPr>
          <w:lang w:val="en-US"/>
        </w:rPr>
        <w:t xml:space="preserve"> details </w:t>
      </w:r>
      <w:r w:rsidR="00D703B7">
        <w:rPr>
          <w:lang w:val="en-US"/>
        </w:rPr>
        <w:t>of each</w:t>
      </w:r>
      <w:r w:rsidR="00D703B7" w:rsidRPr="00BE34C9">
        <w:rPr>
          <w:lang w:val="en-US"/>
        </w:rPr>
        <w:t xml:space="preserve"> </w:t>
      </w:r>
      <w:r w:rsidRPr="00BE34C9">
        <w:rPr>
          <w:lang w:val="en-US"/>
        </w:rPr>
        <w:t>different step performed:</w:t>
      </w:r>
    </w:p>
    <w:p w:rsidR="00F874D3" w:rsidRPr="00BE34C9" w:rsidRDefault="003D084D" w:rsidP="003431A9">
      <w:pPr>
        <w:rPr>
          <w:lang w:val="en-US"/>
        </w:rPr>
      </w:pPr>
      <w:r>
        <w:rPr>
          <w:noProof/>
        </w:rPr>
        <w:lastRenderedPageBreak/>
        <w:drawing>
          <wp:inline distT="0" distB="0" distL="0" distR="0">
            <wp:extent cx="6120130" cy="34556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120130" cy="3455670"/>
                    </a:xfrm>
                    <a:prstGeom prst="rect">
                      <a:avLst/>
                    </a:prstGeom>
                  </pic:spPr>
                </pic:pic>
              </a:graphicData>
            </a:graphic>
          </wp:inline>
        </w:drawing>
      </w:r>
    </w:p>
    <w:p w:rsidR="00285264" w:rsidRPr="00BE34C9" w:rsidRDefault="00285264" w:rsidP="00285264">
      <w:pPr>
        <w:pStyle w:val="Lgende"/>
        <w:outlineLvl w:val="0"/>
        <w:rPr>
          <w:lang w:val="en-US"/>
        </w:rPr>
      </w:pPr>
      <w:bookmarkStart w:id="109" w:name="_Toc503536873"/>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9</w:t>
      </w:r>
      <w:r w:rsidR="009105AF" w:rsidRPr="009E12D8">
        <w:rPr>
          <w:lang w:val="en-US"/>
        </w:rPr>
        <w:fldChar w:fldCharType="end"/>
      </w:r>
      <w:r w:rsidR="00E11D61">
        <w:rPr>
          <w:lang w:val="en-US"/>
        </w:rPr>
        <w:t>:</w:t>
      </w:r>
      <w:r w:rsidR="009E12D8" w:rsidRPr="009E12D8">
        <w:rPr>
          <w:lang w:val="en-US"/>
        </w:rPr>
        <w:t xml:space="preserve"> "Log" window</w:t>
      </w:r>
      <w:bookmarkEnd w:id="109"/>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55EC2" w:rsidRPr="00215646" w:rsidTr="00D31FB8">
        <w:trPr>
          <w:trHeight w:val="419"/>
        </w:trPr>
        <w:tc>
          <w:tcPr>
            <w:tcW w:w="1101" w:type="dxa"/>
            <w:tcBorders>
              <w:right w:val="single" w:sz="8" w:space="0" w:color="4BACC6"/>
            </w:tcBorders>
          </w:tcPr>
          <w:p w:rsidR="00455EC2" w:rsidRPr="00BE34C9" w:rsidRDefault="003D084D" w:rsidP="00D31FB8">
            <w:pPr>
              <w:spacing w:before="0" w:after="0"/>
              <w:jc w:val="center"/>
              <w:rPr>
                <w:b/>
                <w:bCs/>
                <w:lang w:val="en-US"/>
              </w:rPr>
            </w:pPr>
            <w:r>
              <w:rPr>
                <w:b/>
                <w:noProof/>
              </w:rPr>
              <w:drawing>
                <wp:inline distT="0" distB="0" distL="0" distR="0">
                  <wp:extent cx="223200" cy="223200"/>
                  <wp:effectExtent l="0" t="0" r="0" b="0"/>
                  <wp:docPr id="15"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455EC2" w:rsidRPr="00BE34C9" w:rsidRDefault="00263F85" w:rsidP="00C53103">
            <w:pPr>
              <w:rPr>
                <w:lang w:val="en-US"/>
              </w:rPr>
            </w:pPr>
            <w:r w:rsidRPr="00BE34C9">
              <w:rPr>
                <w:lang w:val="en-US"/>
              </w:rPr>
              <w:t xml:space="preserve">An example of execution </w:t>
            </w:r>
            <w:r w:rsidR="00C53103">
              <w:rPr>
                <w:lang w:val="en-US"/>
              </w:rPr>
              <w:t>log</w:t>
            </w:r>
            <w:r w:rsidR="00C53103" w:rsidRPr="00BE34C9">
              <w:rPr>
                <w:lang w:val="en-US"/>
              </w:rPr>
              <w:t xml:space="preserve"> </w:t>
            </w:r>
            <w:r w:rsidRPr="00BE34C9">
              <w:rPr>
                <w:lang w:val="en-US"/>
              </w:rPr>
              <w:t>is given in appendix, §</w:t>
            </w:r>
            <w:r w:rsidR="009105AF" w:rsidRPr="00BE34C9">
              <w:rPr>
                <w:lang w:val="en-US"/>
              </w:rPr>
              <w:fldChar w:fldCharType="begin"/>
            </w:r>
            <w:r w:rsidR="009E12D8" w:rsidRPr="009E12D8">
              <w:rPr>
                <w:lang w:val="en-US"/>
              </w:rPr>
              <w:instrText xml:space="preserve"> REF _Ref469488447 \r \h </w:instrText>
            </w:r>
            <w:r w:rsidR="009105AF" w:rsidRPr="00BE34C9">
              <w:rPr>
                <w:lang w:val="en-US"/>
              </w:rPr>
            </w:r>
            <w:r w:rsidR="009105AF" w:rsidRPr="00BE34C9">
              <w:rPr>
                <w:lang w:val="en-US"/>
              </w:rPr>
              <w:fldChar w:fldCharType="separate"/>
            </w:r>
            <w:r w:rsidR="0043677C">
              <w:rPr>
                <w:lang w:val="en-US"/>
              </w:rPr>
              <w:t>5.4</w:t>
            </w:r>
            <w:r w:rsidR="009105AF" w:rsidRPr="00BE34C9">
              <w:rPr>
                <w:lang w:val="en-US"/>
              </w:rPr>
              <w:fldChar w:fldCharType="end"/>
            </w:r>
            <w:r w:rsidR="001D318E" w:rsidRPr="00BE34C9">
              <w:rPr>
                <w:lang w:val="en-US"/>
              </w:rPr>
              <w:t>.</w:t>
            </w:r>
          </w:p>
        </w:tc>
      </w:tr>
    </w:tbl>
    <w:p w:rsidR="007F4064" w:rsidRPr="00BE34C9" w:rsidRDefault="007F4064" w:rsidP="003431A9">
      <w:pPr>
        <w:rPr>
          <w:lang w:val="en-US"/>
        </w:rPr>
      </w:pPr>
    </w:p>
    <w:p w:rsidR="003431A9" w:rsidRPr="00BE34C9" w:rsidRDefault="00EC31CC" w:rsidP="003431A9">
      <w:pPr>
        <w:pStyle w:val="Titre4"/>
        <w:rPr>
          <w:lang w:val="en-US"/>
        </w:rPr>
      </w:pPr>
      <w:bookmarkStart w:id="110" w:name="_Toc503537170"/>
      <w:r w:rsidRPr="00BE34C9">
        <w:rPr>
          <w:lang w:val="en-US"/>
        </w:rPr>
        <w:t>De</w:t>
      </w:r>
      <w:r w:rsidR="003431A9" w:rsidRPr="00BE34C9">
        <w:rPr>
          <w:lang w:val="en-US"/>
        </w:rPr>
        <w:t>velopment</w:t>
      </w:r>
      <w:r w:rsidRPr="00BE34C9">
        <w:rPr>
          <w:lang w:val="en-US"/>
        </w:rPr>
        <w:t xml:space="preserve"> case</w:t>
      </w:r>
      <w:r w:rsidR="007B6BD2" w:rsidRPr="00BE34C9">
        <w:rPr>
          <w:lang w:val="en-US"/>
        </w:rPr>
        <w:t xml:space="preserve"> (</w:t>
      </w:r>
      <w:r w:rsidRPr="00BE34C9">
        <w:rPr>
          <w:lang w:val="en-US"/>
        </w:rPr>
        <w:t xml:space="preserve">for </w:t>
      </w:r>
      <w:r w:rsidR="007B6BD2" w:rsidRPr="00BE34C9">
        <w:rPr>
          <w:lang w:val="en-US"/>
        </w:rPr>
        <w:t>Eclipse</w:t>
      </w:r>
      <w:r w:rsidRPr="00BE34C9">
        <w:rPr>
          <w:lang w:val="en-US"/>
        </w:rPr>
        <w:t xml:space="preserve"> debugging</w:t>
      </w:r>
      <w:r w:rsidR="009E12D8" w:rsidRPr="009E12D8">
        <w:rPr>
          <w:lang w:val="en-US"/>
        </w:rPr>
        <w:t>)</w:t>
      </w:r>
      <w:bookmarkEnd w:id="110"/>
    </w:p>
    <w:p w:rsidR="00EC31CC" w:rsidRPr="00BE34C9" w:rsidRDefault="009E12D8" w:rsidP="00EC31CC">
      <w:pPr>
        <w:rPr>
          <w:lang w:val="en-US"/>
        </w:rPr>
      </w:pPr>
      <w:r w:rsidRPr="009E12D8">
        <w:rPr>
          <w:lang w:val="en-US"/>
        </w:rPr>
        <w:t>Debugging of a test case under Eclipse is possible by creating a specific "Run configuration" that runs "</w:t>
      </w:r>
      <w:r w:rsidRPr="009E12D8">
        <w:rPr>
          <w:rFonts w:ascii="Courier New" w:hAnsi="Courier New" w:cs="Courier New"/>
          <w:lang w:val="en-US"/>
        </w:rPr>
        <w:t>de.fraunhofer.iosb.testrunner.JMSTestRunner</w:t>
      </w:r>
      <w:r w:rsidRPr="009E12D8">
        <w:rPr>
          <w:lang w:val="en-US"/>
        </w:rPr>
        <w:t>" from the IVCT project named "TC".</w:t>
      </w:r>
    </w:p>
    <w:p w:rsidR="00EC31CC" w:rsidRPr="00BE34C9" w:rsidRDefault="009E12D8" w:rsidP="00EC31CC">
      <w:pPr>
        <w:rPr>
          <w:lang w:val="en-US"/>
        </w:rPr>
      </w:pPr>
      <w:r w:rsidRPr="009E12D8">
        <w:rPr>
          <w:lang w:val="en-US"/>
        </w:rPr>
        <w:t>The "Build Path" of the Eclipse project must contain the project of the test case to be executed ("</w:t>
      </w:r>
      <w:r w:rsidRPr="009E12D8">
        <w:rPr>
          <w:rFonts w:ascii="Courier New" w:hAnsi="Courier New" w:cs="Courier New"/>
          <w:lang w:val="en-US"/>
        </w:rPr>
        <w:t>TS_CS_Verification</w:t>
      </w:r>
      <w:r w:rsidRPr="009E12D8">
        <w:rPr>
          <w:lang w:val="en-US"/>
        </w:rPr>
        <w:t>").</w:t>
      </w:r>
    </w:p>
    <w:p w:rsidR="00EC31CC" w:rsidRPr="00BE34C9" w:rsidRDefault="00EC31CC" w:rsidP="00EC31CC">
      <w:pPr>
        <w:rPr>
          <w:lang w:val="en-US"/>
        </w:rPr>
      </w:pPr>
    </w:p>
    <w:p w:rsidR="00EC31CC" w:rsidRPr="00BE34C9" w:rsidRDefault="009E12D8" w:rsidP="00EC31CC">
      <w:pPr>
        <w:rPr>
          <w:lang w:val="en-US"/>
        </w:rPr>
      </w:pPr>
      <w:r w:rsidRPr="009E12D8">
        <w:rPr>
          <w:lang w:val="en-US"/>
        </w:rPr>
        <w:t xml:space="preserve">After launching the debugger on the "TC" executable, it is possible to activate the test case from the IVCT command interface: launching the </w:t>
      </w:r>
      <w:r w:rsidRPr="00F14ED8">
        <w:rPr>
          <w:rFonts w:ascii="Courier New" w:hAnsi="Courier New" w:cs="Courier New"/>
          <w:lang w:val="en-US"/>
        </w:rPr>
        <w:t>"</w:t>
      </w:r>
      <w:r w:rsidR="00F14ED8" w:rsidRPr="00F14ED8">
        <w:rPr>
          <w:rFonts w:ascii="Courier New" w:hAnsi="Courier New" w:cs="Courier New"/>
          <w:lang w:val="en-US"/>
        </w:rPr>
        <w:t>%IVCT_HOME%</w:t>
      </w:r>
      <w:r w:rsidRPr="00F14ED8">
        <w:rPr>
          <w:rFonts w:ascii="Courier New" w:hAnsi="Courier New" w:cs="Courier New"/>
          <w:lang w:val="en-US"/>
        </w:rPr>
        <w:t>\</w:t>
      </w:r>
      <w:r w:rsidRPr="009E12D8">
        <w:rPr>
          <w:rFonts w:ascii="Courier New" w:hAnsi="Courier New" w:cs="Courier New"/>
          <w:lang w:val="en-US"/>
        </w:rPr>
        <w:t>UI\build\distributions\UI-</w:t>
      </w:r>
      <w:r w:rsidR="00C53103">
        <w:rPr>
          <w:rFonts w:ascii="Courier New" w:hAnsi="Courier New" w:cs="Courier New"/>
          <w:lang w:val="en-US"/>
        </w:rPr>
        <w:t>X</w:t>
      </w:r>
      <w:r w:rsidRPr="009E12D8">
        <w:rPr>
          <w:rFonts w:ascii="Courier New" w:hAnsi="Courier New" w:cs="Courier New"/>
          <w:lang w:val="en-US"/>
        </w:rPr>
        <w:t>.</w:t>
      </w:r>
      <w:r w:rsidR="00C53103">
        <w:rPr>
          <w:rFonts w:ascii="Courier New" w:hAnsi="Courier New" w:cs="Courier New"/>
          <w:lang w:val="en-US"/>
        </w:rPr>
        <w:t>Y</w:t>
      </w:r>
      <w:r w:rsidRPr="009E12D8">
        <w:rPr>
          <w:rFonts w:ascii="Courier New" w:hAnsi="Courier New" w:cs="Courier New"/>
          <w:lang w:val="en-US"/>
        </w:rPr>
        <w:t>.</w:t>
      </w:r>
      <w:r w:rsidR="00C53103">
        <w:rPr>
          <w:rFonts w:ascii="Courier New" w:hAnsi="Courier New" w:cs="Courier New"/>
          <w:lang w:val="en-US"/>
        </w:rPr>
        <w:t>Z</w:t>
      </w:r>
      <w:r w:rsidRPr="009E12D8">
        <w:rPr>
          <w:rFonts w:ascii="Courier New" w:hAnsi="Courier New" w:cs="Courier New"/>
          <w:lang w:val="en-US"/>
        </w:rPr>
        <w:t>\bin\UI.bat</w:t>
      </w:r>
      <w:r w:rsidRPr="009E12D8">
        <w:rPr>
          <w:lang w:val="en-US"/>
        </w:rPr>
        <w:t xml:space="preserve">" </w:t>
      </w:r>
      <w:r w:rsidR="00D77EF4">
        <w:rPr>
          <w:lang w:val="en-US"/>
        </w:rPr>
        <w:t>script allow</w:t>
      </w:r>
      <w:r w:rsidR="008444FB">
        <w:rPr>
          <w:lang w:val="en-US"/>
        </w:rPr>
        <w:t>s</w:t>
      </w:r>
      <w:r w:rsidRPr="009E12D8">
        <w:rPr>
          <w:lang w:val="en-US"/>
        </w:rPr>
        <w:t xml:space="preserve"> entering the </w:t>
      </w:r>
      <w:r w:rsidR="00D77EF4" w:rsidRPr="004549BC">
        <w:rPr>
          <w:lang w:val="en-US"/>
        </w:rPr>
        <w:t xml:space="preserve">execution </w:t>
      </w:r>
      <w:r w:rsidRPr="009E12D8">
        <w:rPr>
          <w:lang w:val="en-US"/>
        </w:rPr>
        <w:t>commands of the test case according to its configuration.</w:t>
      </w:r>
    </w:p>
    <w:p w:rsidR="00EC31CC" w:rsidRPr="00BE34C9" w:rsidRDefault="00EC31CC" w:rsidP="00EC31CC">
      <w:pPr>
        <w:rPr>
          <w:lang w:val="en-US"/>
        </w:rPr>
      </w:pPr>
    </w:p>
    <w:p w:rsidR="00EC31CC" w:rsidRPr="00BE34C9" w:rsidRDefault="009E12D8" w:rsidP="00EC31CC">
      <w:pPr>
        <w:rPr>
          <w:lang w:val="en-US"/>
        </w:rPr>
      </w:pPr>
      <w:r w:rsidRPr="009E12D8">
        <w:rPr>
          <w:lang w:val="en-US"/>
        </w:rPr>
        <w:t>For example:</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12_SOM_not_found</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w:t>
      </w:r>
      <w:r>
        <w:rPr>
          <w:rFonts w:ascii="Courier New" w:hAnsi="Courier New" w:cs="Courier New"/>
          <w:b/>
          <w:noProof/>
          <w:sz w:val="16"/>
          <w:szCs w:val="16"/>
          <w:lang w:val="en-US"/>
        </w:rPr>
        <w:t>_CS_Verification</w:t>
      </w:r>
    </w:p>
    <w:p w:rsidR="001B4A06" w:rsidRPr="00BE34C9" w:rsidRDefault="001B4A06">
      <w:pPr>
        <w:spacing w:before="0" w:after="0"/>
        <w:jc w:val="left"/>
        <w:rPr>
          <w:lang w:val="en-US"/>
        </w:rPr>
      </w:pPr>
    </w:p>
    <w:p w:rsidR="00F874D3" w:rsidRPr="00BE34C9" w:rsidRDefault="00F874D3">
      <w:pPr>
        <w:spacing w:before="0" w:after="0"/>
        <w:jc w:val="left"/>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B19C6" w:rsidRPr="00215646" w:rsidTr="00D31FB8">
        <w:trPr>
          <w:trHeight w:val="419"/>
        </w:trPr>
        <w:tc>
          <w:tcPr>
            <w:tcW w:w="1101" w:type="dxa"/>
            <w:tcBorders>
              <w:right w:val="single" w:sz="8" w:space="0" w:color="4BACC6"/>
            </w:tcBorders>
          </w:tcPr>
          <w:p w:rsidR="008B19C6"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B19C6" w:rsidRPr="00BE34C9" w:rsidRDefault="00DE2927" w:rsidP="008444FB">
            <w:pPr>
              <w:rPr>
                <w:lang w:val="en-US"/>
              </w:rPr>
            </w:pPr>
            <w:r w:rsidRPr="00BE34C9">
              <w:rPr>
                <w:lang w:val="en-US"/>
              </w:rPr>
              <w:t xml:space="preserve">Any breakpoint set in the ETC </w:t>
            </w:r>
            <w:r w:rsidR="008444FB" w:rsidRPr="00BE34C9">
              <w:rPr>
                <w:lang w:val="en-US"/>
              </w:rPr>
              <w:t xml:space="preserve">"CS Verification" </w:t>
            </w:r>
            <w:r w:rsidRPr="00BE34C9">
              <w:rPr>
                <w:lang w:val="en-US"/>
              </w:rPr>
              <w:t xml:space="preserve">project sources will then stop the processing of this ETC and allow the user to analyze its step-by-step </w:t>
            </w:r>
            <w:r w:rsidR="005224D9" w:rsidRPr="00BE34C9">
              <w:rPr>
                <w:lang w:val="en-US"/>
              </w:rPr>
              <w:t>execution</w:t>
            </w:r>
            <w:r w:rsidRPr="00BE34C9">
              <w:rPr>
                <w:lang w:val="en-US"/>
              </w:rPr>
              <w:t>.</w:t>
            </w:r>
          </w:p>
        </w:tc>
      </w:tr>
    </w:tbl>
    <w:p w:rsidR="008B19C6" w:rsidRPr="00BE34C9" w:rsidRDefault="008B19C6">
      <w:pPr>
        <w:spacing w:before="0" w:after="0"/>
        <w:jc w:val="left"/>
        <w:rPr>
          <w:lang w:val="en-US"/>
        </w:rPr>
      </w:pPr>
    </w:p>
    <w:p w:rsidR="008D4364" w:rsidRPr="00BE34C9" w:rsidRDefault="00FC37C4" w:rsidP="008D4364">
      <w:pPr>
        <w:pStyle w:val="Titre3"/>
        <w:rPr>
          <w:lang w:val="en-US"/>
        </w:rPr>
      </w:pPr>
      <w:bookmarkStart w:id="111" w:name="_Toc503537171"/>
      <w:r w:rsidRPr="00BE34C9">
        <w:rPr>
          <w:lang w:val="en-US"/>
        </w:rPr>
        <w:t>Results</w:t>
      </w:r>
      <w:bookmarkEnd w:id="111"/>
    </w:p>
    <w:p w:rsidR="005224D9" w:rsidRPr="00BE34C9" w:rsidRDefault="005224D9" w:rsidP="005224D9">
      <w:pPr>
        <w:spacing w:before="0" w:after="0"/>
        <w:jc w:val="left"/>
        <w:rPr>
          <w:lang w:val="en-US"/>
        </w:rPr>
      </w:pPr>
      <w:r w:rsidRPr="00BE34C9">
        <w:rPr>
          <w:lang w:val="en-US"/>
        </w:rPr>
        <w:t>The test case results are:</w:t>
      </w:r>
    </w:p>
    <w:p w:rsidR="005224D9" w:rsidRPr="00BE34C9" w:rsidRDefault="008444FB" w:rsidP="005224D9">
      <w:pPr>
        <w:pStyle w:val="Paragraphedeliste"/>
        <w:numPr>
          <w:ilvl w:val="0"/>
          <w:numId w:val="67"/>
        </w:numPr>
        <w:spacing w:before="0" w:after="0"/>
        <w:jc w:val="left"/>
        <w:rPr>
          <w:lang w:val="en-US"/>
        </w:rPr>
      </w:pPr>
      <w:r>
        <w:rPr>
          <w:lang w:val="en-US"/>
        </w:rPr>
        <w:t>Execution</w:t>
      </w:r>
      <w:r w:rsidRPr="00BE34C9">
        <w:rPr>
          <w:lang w:val="en-US"/>
        </w:rPr>
        <w:t xml:space="preserve"> </w:t>
      </w:r>
      <w:r w:rsidR="005224D9" w:rsidRPr="00BE34C9">
        <w:rPr>
          <w:lang w:val="en-US"/>
        </w:rPr>
        <w:t>logs in the "log" window</w:t>
      </w:r>
    </w:p>
    <w:p w:rsidR="005224D9" w:rsidRPr="00BE34C9" w:rsidRDefault="005224D9" w:rsidP="005224D9">
      <w:pPr>
        <w:pStyle w:val="Paragraphedeliste"/>
        <w:numPr>
          <w:ilvl w:val="0"/>
          <w:numId w:val="67"/>
        </w:numPr>
        <w:spacing w:before="0" w:after="0"/>
        <w:jc w:val="left"/>
        <w:rPr>
          <w:lang w:val="en-US"/>
        </w:rPr>
      </w:pPr>
      <w:r w:rsidRPr="00BE34C9">
        <w:rPr>
          <w:lang w:val="en-US"/>
        </w:rPr>
        <w:t xml:space="preserve">A </w:t>
      </w:r>
      <w:r w:rsidR="008444FB" w:rsidRPr="00BE34C9">
        <w:rPr>
          <w:lang w:val="en-US"/>
        </w:rPr>
        <w:t>".txt"</w:t>
      </w:r>
      <w:r w:rsidR="008444FB">
        <w:rPr>
          <w:lang w:val="en-US"/>
        </w:rPr>
        <w:t xml:space="preserve"> </w:t>
      </w:r>
      <w:r w:rsidRPr="00BE34C9">
        <w:rPr>
          <w:lang w:val="en-US"/>
        </w:rPr>
        <w:t xml:space="preserve">report file in </w:t>
      </w:r>
      <w:r w:rsidR="008444FB">
        <w:rPr>
          <w:lang w:val="en-US"/>
        </w:rPr>
        <w:t>a</w:t>
      </w:r>
      <w:r w:rsidR="008444FB" w:rsidRPr="00BE34C9">
        <w:rPr>
          <w:lang w:val="en-US"/>
        </w:rPr>
        <w:t xml:space="preserve"> </w:t>
      </w:r>
      <w:r w:rsidRPr="00BE34C9">
        <w:rPr>
          <w:lang w:val="en-US"/>
        </w:rPr>
        <w:t>text format:</w:t>
      </w:r>
    </w:p>
    <w:p w:rsidR="005224D9" w:rsidRPr="00BE34C9" w:rsidRDefault="009E12D8" w:rsidP="005224D9">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5224D9" w:rsidRPr="00BE34C9" w:rsidRDefault="009E12D8" w:rsidP="005224D9">
      <w:pPr>
        <w:pStyle w:val="Paragraphedeliste"/>
        <w:numPr>
          <w:ilvl w:val="1"/>
          <w:numId w:val="67"/>
        </w:numPr>
        <w:spacing w:before="0" w:after="0"/>
        <w:jc w:val="left"/>
        <w:rPr>
          <w:lang w:val="en-US"/>
        </w:rPr>
      </w:pPr>
      <w:r w:rsidRPr="009E12D8">
        <w:rPr>
          <w:lang w:val="en-US"/>
        </w:rPr>
        <w:lastRenderedPageBreak/>
        <w:t>Named "</w:t>
      </w:r>
      <w:r w:rsidRPr="009E12D8">
        <w:rPr>
          <w:rFonts w:ascii="Courier New" w:hAnsi="Courier New" w:cs="Courier New"/>
          <w:lang w:val="en-US"/>
        </w:rPr>
        <w:t>CS_Verification_report_</w:t>
      </w:r>
      <w:r w:rsidRPr="009E12D8">
        <w:rPr>
          <w:lang w:val="en-US"/>
        </w:rPr>
        <w:t>" followed by the execution date and time</w:t>
      </w:r>
    </w:p>
    <w:p w:rsidR="005224D9" w:rsidRPr="00BE34C9" w:rsidRDefault="008444FB" w:rsidP="005224D9">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Federate name :TestFederate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FOM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SOM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SOM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SOM include in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sharing property between SOM and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230BEF"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noProof/>
          <w:sz w:val="16"/>
          <w:szCs w:val="16"/>
          <w:lang w:val="en-US"/>
        </w:rPr>
        <w:t>Result test Rules : Succeed</w:t>
      </w:r>
    </w:p>
    <w:p w:rsidR="00230BEF" w:rsidRPr="00BE34C9" w:rsidRDefault="00230BEF">
      <w:pPr>
        <w:spacing w:before="0" w:after="0"/>
        <w:jc w:val="left"/>
        <w:rPr>
          <w:lang w:val="en-US"/>
        </w:rPr>
      </w:pPr>
    </w:p>
    <w:p w:rsidR="00632013" w:rsidRPr="00BE34C9" w:rsidRDefault="00981870" w:rsidP="00632013">
      <w:pPr>
        <w:pStyle w:val="Titre2"/>
        <w:rPr>
          <w:lang w:val="en-US"/>
        </w:rPr>
      </w:pPr>
      <w:bookmarkStart w:id="112" w:name="_Toc503537172"/>
      <w:r w:rsidRPr="00BE34C9">
        <w:rPr>
          <w:lang w:val="en-US"/>
        </w:rPr>
        <w:t>T</w:t>
      </w:r>
      <w:r w:rsidR="00632013" w:rsidRPr="00BE34C9">
        <w:rPr>
          <w:lang w:val="en-US"/>
        </w:rPr>
        <w:t>est</w:t>
      </w:r>
      <w:r w:rsidRPr="00BE34C9">
        <w:rPr>
          <w:lang w:val="en-US"/>
        </w:rPr>
        <w:t xml:space="preserve"> Case</w:t>
      </w:r>
      <w:r w:rsidR="00632013" w:rsidRPr="00BE34C9">
        <w:rPr>
          <w:lang w:val="en-US"/>
        </w:rPr>
        <w:t xml:space="preserve"> « HLA Declaration Management »</w:t>
      </w:r>
      <w:bookmarkEnd w:id="112"/>
    </w:p>
    <w:p w:rsidR="00A65E6F" w:rsidRPr="00BE34C9" w:rsidRDefault="00A65E6F" w:rsidP="00A65E6F">
      <w:pPr>
        <w:pStyle w:val="Titre3"/>
        <w:rPr>
          <w:lang w:val="en-US"/>
        </w:rPr>
      </w:pPr>
      <w:bookmarkStart w:id="113" w:name="_Toc503537173"/>
      <w:r w:rsidRPr="00BE34C9">
        <w:rPr>
          <w:lang w:val="en-US"/>
        </w:rPr>
        <w:t>R</w:t>
      </w:r>
      <w:r w:rsidR="00077AF4" w:rsidRPr="00BE34C9">
        <w:rPr>
          <w:lang w:val="en-US"/>
        </w:rPr>
        <w:t>o</w:t>
      </w:r>
      <w:r w:rsidRPr="00BE34C9">
        <w:rPr>
          <w:lang w:val="en-US"/>
        </w:rPr>
        <w:t>le</w:t>
      </w:r>
      <w:bookmarkEnd w:id="113"/>
    </w:p>
    <w:p w:rsidR="007B3E8E" w:rsidRPr="00BE34C9" w:rsidRDefault="009E12D8" w:rsidP="007B3E8E">
      <w:pPr>
        <w:rPr>
          <w:lang w:val="en-US"/>
        </w:rPr>
      </w:pPr>
      <w:r w:rsidRPr="009E12D8">
        <w:rPr>
          <w:lang w:val="en-US"/>
        </w:rPr>
        <w:t xml:space="preserve">This test case verifies that the federate only publishes and subscribes objects, interactions and attributes specified in </w:t>
      </w:r>
      <w:r w:rsidR="00D33196">
        <w:rPr>
          <w:lang w:val="en-US"/>
        </w:rPr>
        <w:t>its</w:t>
      </w:r>
      <w:r w:rsidRPr="009E12D8">
        <w:rPr>
          <w:lang w:val="en-US"/>
        </w:rPr>
        <w:t xml:space="preserve"> SOM.</w:t>
      </w:r>
    </w:p>
    <w:p w:rsidR="004300ED" w:rsidRPr="00BE34C9" w:rsidRDefault="004300ED" w:rsidP="007B3E8E">
      <w:pPr>
        <w:rPr>
          <w:lang w:val="en-US"/>
        </w:rPr>
      </w:pPr>
    </w:p>
    <w:p w:rsidR="00493EE1" w:rsidRPr="00BE34C9" w:rsidRDefault="009E12D8" w:rsidP="00493EE1">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[IR-SOM-0003]</w:t>
      </w:r>
      <w:r w:rsidR="009E12D8" w:rsidRPr="009E12D8">
        <w:rPr>
          <w:lang w:val="en-US"/>
        </w:rPr>
        <w:t>:</w:t>
      </w:r>
      <w:r w:rsidR="009E12D8" w:rsidRPr="009E12D8">
        <w:rPr>
          <w:lang w:val="en-US"/>
        </w:rPr>
        <w:tab/>
      </w:r>
      <w:r w:rsidR="009E12D8" w:rsidRPr="009E12D8">
        <w:rPr>
          <w:rStyle w:val="ReqTextCar"/>
          <w:lang w:val="en-US"/>
        </w:rPr>
        <w:t>SuT shall publish all object class attributes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[IR-SOM-0004]</w:t>
      </w:r>
      <w:r w:rsidRPr="009E12D8">
        <w:rPr>
          <w:lang w:val="en-US"/>
        </w:rPr>
        <w:t>:</w:t>
      </w:r>
      <w:r w:rsidRPr="009E12D8">
        <w:rPr>
          <w:lang w:val="en-US"/>
        </w:rPr>
        <w:tab/>
      </w:r>
      <w:r w:rsidRPr="009E12D8">
        <w:rPr>
          <w:rStyle w:val="ReqTextCar"/>
          <w:lang w:val="en-US"/>
        </w:rPr>
        <w:t>SuT shall not publish any object class attribute that is not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[IR-SOM-0005]</w:t>
      </w:r>
      <w:r w:rsidRPr="009E12D8">
        <w:rPr>
          <w:lang w:val="en-US"/>
        </w:rPr>
        <w:t>:</w:t>
      </w:r>
      <w:r w:rsidRPr="009E12D8">
        <w:rPr>
          <w:lang w:val="en-US"/>
        </w:rPr>
        <w:tab/>
      </w:r>
      <w:r w:rsidRPr="009E12D8">
        <w:rPr>
          <w:rStyle w:val="ReqTextCar"/>
          <w:lang w:val="en-US"/>
        </w:rPr>
        <w:t>SuT shall publish all interaction classes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[IR-SOM-0006]</w:t>
      </w:r>
      <w:r w:rsidRPr="009E12D8">
        <w:rPr>
          <w:lang w:val="en-US"/>
        </w:rPr>
        <w:t>:</w:t>
      </w:r>
      <w:r w:rsidRPr="009E12D8">
        <w:rPr>
          <w:lang w:val="en-US"/>
        </w:rPr>
        <w:tab/>
      </w:r>
      <w:r w:rsidRPr="009E12D8">
        <w:rPr>
          <w:rStyle w:val="ReqTextCar"/>
          <w:lang w:val="en-US"/>
        </w:rPr>
        <w:t>SuT shall not publish any interaction class that is not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[IR-SOM-0007]</w:t>
      </w:r>
      <w:r w:rsidRPr="009E12D8">
        <w:rPr>
          <w:lang w:val="en-US"/>
        </w:rPr>
        <w:t>:</w:t>
      </w:r>
      <w:r w:rsidRPr="009E12D8">
        <w:rPr>
          <w:lang w:val="en-US"/>
        </w:rPr>
        <w:tab/>
      </w:r>
      <w:r w:rsidRPr="009E12D8">
        <w:rPr>
          <w:rStyle w:val="ReqTextCar"/>
          <w:lang w:val="en-US"/>
        </w:rPr>
        <w:t>SuT shall subscribe to all object class attributes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[IR-SOM-0008]</w:t>
      </w:r>
      <w:r w:rsidRPr="009E12D8">
        <w:rPr>
          <w:lang w:val="en-US"/>
        </w:rPr>
        <w:t>:</w:t>
      </w:r>
      <w:r w:rsidRPr="009E12D8">
        <w:rPr>
          <w:lang w:val="en-US"/>
        </w:rPr>
        <w:tab/>
      </w:r>
      <w:r w:rsidRPr="009E12D8">
        <w:rPr>
          <w:rStyle w:val="ReqTextCar"/>
          <w:lang w:val="en-US"/>
        </w:rPr>
        <w:t>SuT shall not subscribe to any object class attribute that is not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[IR-SOM-0009]</w:t>
      </w:r>
      <w:r w:rsidRPr="009E12D8">
        <w:rPr>
          <w:lang w:val="en-US"/>
        </w:rPr>
        <w:t>:</w:t>
      </w:r>
      <w:r w:rsidRPr="009E12D8">
        <w:rPr>
          <w:lang w:val="en-US"/>
        </w:rPr>
        <w:tab/>
      </w:r>
      <w:r w:rsidRPr="009E12D8">
        <w:rPr>
          <w:rStyle w:val="ReqTextCar"/>
          <w:lang w:val="en-US"/>
        </w:rPr>
        <w:t>SuT shall subscribe to all interaction classes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[IR-SOM-0010]</w:t>
      </w:r>
      <w:r w:rsidRPr="009E12D8">
        <w:rPr>
          <w:lang w:val="en-US"/>
        </w:rPr>
        <w:t>:</w:t>
      </w:r>
      <w:r w:rsidRPr="009E12D8">
        <w:rPr>
          <w:lang w:val="en-US"/>
        </w:rPr>
        <w:tab/>
      </w:r>
      <w:r w:rsidRPr="009E12D8">
        <w:rPr>
          <w:rStyle w:val="ReqTextCar"/>
          <w:lang w:val="en-US"/>
        </w:rPr>
        <w:t>SuT shall not subscribe to any interaction class that is not defined as subscribed in CS/SOM</w:t>
      </w:r>
    </w:p>
    <w:p w:rsidR="006C18B5" w:rsidRPr="00BE34C9" w:rsidRDefault="006C18B5" w:rsidP="000C79B6">
      <w:pPr>
        <w:pStyle w:val="Paragraphedeliste"/>
        <w:ind w:left="1418" w:hanging="1418"/>
        <w:rPr>
          <w:rStyle w:val="ReqTextCar"/>
          <w:lang w:val="en-US"/>
        </w:rPr>
      </w:pPr>
    </w:p>
    <w:p w:rsidR="00F874D3" w:rsidRPr="00BE34C9" w:rsidRDefault="00F874D3" w:rsidP="007B3E8E">
      <w:pPr>
        <w:rPr>
          <w:lang w:val="en-US"/>
        </w:rPr>
      </w:pPr>
    </w:p>
    <w:p w:rsidR="00A65E6F" w:rsidRPr="00BE34C9" w:rsidRDefault="00A65E6F" w:rsidP="00A65E6F">
      <w:pPr>
        <w:pStyle w:val="Titre3"/>
        <w:rPr>
          <w:lang w:val="en-US"/>
        </w:rPr>
      </w:pPr>
      <w:bookmarkStart w:id="114" w:name="_Toc503537174"/>
      <w:r w:rsidRPr="00BE34C9">
        <w:rPr>
          <w:lang w:val="en-US"/>
        </w:rPr>
        <w:t>Impl</w:t>
      </w:r>
      <w:r w:rsidR="00077AF4" w:rsidRPr="00BE34C9">
        <w:rPr>
          <w:lang w:val="en-US"/>
        </w:rPr>
        <w:t>e</w:t>
      </w:r>
      <w:r w:rsidRPr="00BE34C9">
        <w:rPr>
          <w:lang w:val="en-US"/>
        </w:rPr>
        <w:t>mentation</w:t>
      </w:r>
      <w:bookmarkEnd w:id="114"/>
    </w:p>
    <w:p w:rsidR="00511326" w:rsidRPr="00BE34C9" w:rsidRDefault="000050F4" w:rsidP="00511326">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511326" w:rsidRPr="00BE34C9" w:rsidRDefault="009E12D8" w:rsidP="00C4339E">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TS_HLA_Declaration</w:t>
      </w:r>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TC_001_Publish_Subscribe_Check.java</w:t>
      </w:r>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HLA_Declaration_TcParam.java</w:t>
      </w:r>
      <w:r w:rsidRPr="009E12D8">
        <w:rPr>
          <w:lang w:val="en-US"/>
        </w:rPr>
        <w:t>"</w:t>
      </w:r>
    </w:p>
    <w:p w:rsidR="0089005E" w:rsidRPr="00BE34C9" w:rsidRDefault="009E12D8" w:rsidP="00C4339E">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HLA_Declaration_BaseModel.java</w:t>
      </w:r>
      <w:r w:rsidRPr="009E12D8">
        <w:rPr>
          <w:lang w:val="en-US"/>
        </w:rPr>
        <w:t>"</w:t>
      </w:r>
    </w:p>
    <w:p w:rsidR="00C4339E" w:rsidRPr="00BE34C9" w:rsidRDefault="00C4339E" w:rsidP="004E4BBF">
      <w:pPr>
        <w:rPr>
          <w:highlight w:val="yellow"/>
          <w:lang w:val="en-US"/>
        </w:rPr>
      </w:pPr>
    </w:p>
    <w:p w:rsidR="004E4BBF" w:rsidRPr="00BE34C9" w:rsidRDefault="004E4BBF" w:rsidP="004E4BBF">
      <w:pPr>
        <w:rPr>
          <w:highlight w:val="yellow"/>
          <w:lang w:val="en-US"/>
        </w:rPr>
      </w:pPr>
    </w:p>
    <w:p w:rsidR="00511326" w:rsidRPr="00BE34C9" w:rsidRDefault="009E12D8" w:rsidP="00511326">
      <w:pPr>
        <w:pStyle w:val="Titre4"/>
        <w:rPr>
          <w:lang w:val="en-US"/>
        </w:rPr>
      </w:pPr>
      <w:bookmarkStart w:id="115" w:name="_Toc503537175"/>
      <w:r w:rsidRPr="009E12D8">
        <w:rPr>
          <w:lang w:val="en-US"/>
        </w:rPr>
        <w:t>Test case main class</w:t>
      </w:r>
      <w:bookmarkEnd w:id="115"/>
    </w:p>
    <w:p w:rsidR="00511326" w:rsidRPr="00BE34C9" w:rsidRDefault="00874CE3" w:rsidP="00511326">
      <w:pPr>
        <w:rPr>
          <w:lang w:val="en-US"/>
        </w:rPr>
      </w:pPr>
      <w:r w:rsidRPr="00BE34C9">
        <w:rPr>
          <w:lang w:val="en-US"/>
        </w:rPr>
        <w:t xml:space="preserve">The test case </w:t>
      </w:r>
      <w:r w:rsidR="00D33196">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w:t>
      </w:r>
      <w:r w:rsidR="00511326" w:rsidRPr="00BE34C9">
        <w:rPr>
          <w:lang w:val="en-US"/>
        </w:rPr>
        <w:t xml:space="preserve">. </w:t>
      </w:r>
      <w:r w:rsidRPr="00BE34C9">
        <w:rPr>
          <w:lang w:val="en-US"/>
        </w:rPr>
        <w:t>The "</w:t>
      </w:r>
      <w:r w:rsidR="00136797" w:rsidRPr="00BE34C9">
        <w:rPr>
          <w:rFonts w:ascii="Courier New" w:hAnsi="Courier New" w:cs="Courier New"/>
          <w:lang w:val="en-US"/>
        </w:rPr>
        <w:t>tc_hla_declaration</w:t>
      </w:r>
      <w:r w:rsidR="00511326" w:rsidRPr="00BE34C9">
        <w:rPr>
          <w:rFonts w:ascii="Courier New" w:hAnsi="Courier New" w:cs="Courier New"/>
          <w:lang w:val="en-US"/>
        </w:rPr>
        <w:t>\TC</w:t>
      </w:r>
      <w:r w:rsidR="001739CC" w:rsidRPr="00BE34C9">
        <w:rPr>
          <w:rFonts w:ascii="Courier New" w:hAnsi="Courier New" w:cs="Courier New"/>
          <w:lang w:val="en-US"/>
        </w:rPr>
        <w:t>_001</w:t>
      </w:r>
      <w:r w:rsidR="007E2B38" w:rsidRPr="00BE34C9">
        <w:rPr>
          <w:rFonts w:ascii="Courier New" w:hAnsi="Courier New" w:cs="Courier New"/>
          <w:lang w:val="en-US"/>
        </w:rPr>
        <w:t>_Publish_Subscribe_Check</w:t>
      </w:r>
      <w:r w:rsidR="00511326" w:rsidRPr="00BE34C9">
        <w:rPr>
          <w:rFonts w:ascii="Courier New" w:hAnsi="Courier New" w:cs="Courier New"/>
          <w:lang w:val="en-US"/>
        </w:rPr>
        <w:t>.java</w:t>
      </w:r>
      <w:r w:rsidR="009E12D8" w:rsidRPr="009E12D8">
        <w:rPr>
          <w:lang w:val="en-US"/>
        </w:rPr>
        <w:t xml:space="preserve">" </w:t>
      </w:r>
      <w:r w:rsidR="00D33196" w:rsidRPr="00BE34C9">
        <w:rPr>
          <w:lang w:val="en-US"/>
        </w:rPr>
        <w:t xml:space="preserve">source file </w:t>
      </w:r>
      <w:r w:rsidR="009E12D8" w:rsidRPr="009E12D8">
        <w:rPr>
          <w:lang w:val="en-US"/>
        </w:rPr>
        <w:t>implements the "</w:t>
      </w:r>
      <w:r w:rsidR="009E12D8" w:rsidRPr="009E12D8">
        <w:rPr>
          <w:rFonts w:ascii="Courier New" w:hAnsi="Courier New" w:cs="Courier New"/>
          <w:lang w:val="en-US"/>
        </w:rPr>
        <w:t>TC_001_Publish_Subscribe_Check</w:t>
      </w:r>
      <w:r w:rsidR="009E12D8" w:rsidRPr="009E12D8">
        <w:rPr>
          <w:lang w:val="en-US"/>
        </w:rPr>
        <w:t xml:space="preserve">" </w:t>
      </w:r>
      <w:r w:rsidR="00D33196" w:rsidRPr="004549BC">
        <w:rPr>
          <w:lang w:val="en-US"/>
        </w:rPr>
        <w:t xml:space="preserve">class </w:t>
      </w:r>
      <w:r w:rsidR="009E12D8" w:rsidRPr="009E12D8">
        <w:rPr>
          <w:lang w:val="en-US"/>
        </w:rPr>
        <w:t>and its methods:</w:t>
      </w:r>
    </w:p>
    <w:p w:rsidR="007B7C31"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getIVCT_BaseModel</w:t>
      </w:r>
      <w:r w:rsidRPr="009E12D8">
        <w:rPr>
          <w:lang w:val="en-US"/>
        </w:rPr>
        <w:t>" to initialize the ETC by creating:</w:t>
      </w:r>
    </w:p>
    <w:p w:rsidR="007B7C31" w:rsidRPr="00BE34C9" w:rsidRDefault="009E12D8">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HLA_Declaration_BaseModel</w:t>
      </w:r>
      <w:r w:rsidRPr="009E12D8">
        <w:rPr>
          <w:lang w:val="en-US"/>
        </w:rPr>
        <w:t>"</w:t>
      </w:r>
      <w:r w:rsidR="00D33196">
        <w:rPr>
          <w:lang w:val="en-US"/>
        </w:rPr>
        <w:t xml:space="preserve"> </w:t>
      </w:r>
      <w:r w:rsidR="00D33196" w:rsidRPr="004549BC">
        <w:rPr>
          <w:lang w:val="en-US"/>
        </w:rPr>
        <w:t>model</w:t>
      </w:r>
    </w:p>
    <w:p w:rsidR="007B7C31" w:rsidRPr="00BE34C9" w:rsidRDefault="009E12D8">
      <w:pPr>
        <w:pStyle w:val="Paragraphedeliste"/>
        <w:numPr>
          <w:ilvl w:val="1"/>
          <w:numId w:val="39"/>
        </w:numPr>
        <w:rPr>
          <w:lang w:val="en-US"/>
        </w:rPr>
      </w:pPr>
      <w:r w:rsidRPr="009E12D8">
        <w:rPr>
          <w:lang w:val="en-US"/>
        </w:rPr>
        <w:lastRenderedPageBreak/>
        <w:t>an instance of the "</w:t>
      </w:r>
      <w:r w:rsidRPr="009E12D8">
        <w:rPr>
          <w:rFonts w:ascii="Courier New" w:hAnsi="Courier New" w:cs="Courier New"/>
          <w:lang w:val="en-US"/>
        </w:rPr>
        <w:t>HLA_Declaration_TcParam</w:t>
      </w:r>
      <w:r w:rsidRPr="009E12D8">
        <w:rPr>
          <w:lang w:val="en-US"/>
        </w:rPr>
        <w:t>"</w:t>
      </w:r>
      <w:r w:rsidR="00D33196">
        <w:rPr>
          <w:lang w:val="en-US"/>
        </w:rPr>
        <w:t xml:space="preserve"> </w:t>
      </w:r>
      <w:r w:rsidR="00D33196" w:rsidRPr="004549BC">
        <w:rPr>
          <w:lang w:val="en-US"/>
        </w:rPr>
        <w:t>parameters</w:t>
      </w:r>
    </w:p>
    <w:p w:rsidR="007B7C31" w:rsidRPr="00BE34C9" w:rsidRDefault="009E12D8">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D33196">
        <w:rPr>
          <w:lang w:val="en-US"/>
        </w:rPr>
        <w:t xml:space="preserve"> business instance</w:t>
      </w:r>
    </w:p>
    <w:p w:rsidR="00511326"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482830"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4A781A" w:rsidRPr="00BE34C9" w:rsidRDefault="009E12D8" w:rsidP="004A781A">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4A781A" w:rsidRPr="00BE34C9" w:rsidRDefault="009E12D8" w:rsidP="00770D25">
      <w:pPr>
        <w:pStyle w:val="Paragraphedeliste"/>
        <w:numPr>
          <w:ilvl w:val="2"/>
          <w:numId w:val="39"/>
        </w:numPr>
        <w:rPr>
          <w:lang w:val="en-US"/>
        </w:rPr>
      </w:pPr>
      <w:r w:rsidRPr="009E12D8">
        <w:rPr>
          <w:lang w:val="en-US"/>
        </w:rPr>
        <w:t>Load SOM and FOM files</w:t>
      </w:r>
    </w:p>
    <w:p w:rsidR="004A781A" w:rsidRPr="00BE34C9" w:rsidRDefault="009E12D8" w:rsidP="00B9304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"DataHLA"</w:t>
      </w:r>
      <w:r w:rsidRPr="009E12D8">
        <w:rPr>
          <w:lang w:val="en-US"/>
        </w:rPr>
        <w:t xml:space="preserve"> reused from the FCTT NG)</w:t>
      </w:r>
    </w:p>
    <w:p w:rsidR="00B42100" w:rsidRPr="00BE34C9" w:rsidRDefault="009E12D8" w:rsidP="000637B9">
      <w:pPr>
        <w:pStyle w:val="Paragraphedeliste"/>
        <w:numPr>
          <w:ilvl w:val="1"/>
          <w:numId w:val="39"/>
        </w:numPr>
        <w:rPr>
          <w:lang w:val="en-US"/>
        </w:rPr>
      </w:pPr>
      <w:r w:rsidRPr="009E12D8">
        <w:rPr>
          <w:lang w:val="en-US"/>
        </w:rPr>
        <w:t>Connect to the RTI</w:t>
      </w:r>
    </w:p>
    <w:p w:rsidR="00511326"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0C24AC" w:rsidRPr="00BE34C9" w:rsidRDefault="009E12D8" w:rsidP="00B93045">
      <w:pPr>
        <w:pStyle w:val="Paragraphedeliste"/>
        <w:numPr>
          <w:ilvl w:val="1"/>
          <w:numId w:val="39"/>
        </w:numPr>
        <w:rPr>
          <w:lang w:val="en-US"/>
        </w:rPr>
      </w:pPr>
      <w:r w:rsidRPr="009E12D8">
        <w:rPr>
          <w:lang w:val="en-US"/>
        </w:rPr>
        <w:t>Wait for the time needed to stimulate the federate while updating the data model</w:t>
      </w:r>
    </w:p>
    <w:p w:rsidR="000C24AC" w:rsidRPr="00BE34C9" w:rsidRDefault="009E12D8" w:rsidP="00B93045">
      <w:pPr>
        <w:pStyle w:val="Paragraphedeliste"/>
        <w:numPr>
          <w:ilvl w:val="1"/>
          <w:numId w:val="39"/>
        </w:numPr>
        <w:rPr>
          <w:lang w:val="en-US"/>
        </w:rPr>
      </w:pPr>
      <w:r w:rsidRPr="009E12D8">
        <w:rPr>
          <w:lang w:val="en-US"/>
        </w:rPr>
        <w:t>Check the coherence between the objects and interactions published and subscribed during the execution and the SOM file content</w:t>
      </w:r>
    </w:p>
    <w:p w:rsidR="00136797" w:rsidRPr="00BE34C9" w:rsidRDefault="009E12D8" w:rsidP="000637B9">
      <w:pPr>
        <w:pStyle w:val="Paragraphedeliste"/>
        <w:numPr>
          <w:ilvl w:val="1"/>
          <w:numId w:val="39"/>
        </w:numPr>
        <w:rPr>
          <w:lang w:val="en-US"/>
        </w:rPr>
      </w:pPr>
      <w:r w:rsidRPr="009E12D8">
        <w:rPr>
          <w:lang w:val="en-US"/>
        </w:rPr>
        <w:t>Generate a report file</w:t>
      </w:r>
    </w:p>
    <w:p w:rsidR="006902F8" w:rsidRPr="00BE34C9" w:rsidRDefault="009E12D8" w:rsidP="00136797">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6902F8" w:rsidRPr="00BE34C9" w:rsidRDefault="009E12D8" w:rsidP="000637B9">
      <w:pPr>
        <w:pStyle w:val="Paragraphedeliste"/>
        <w:numPr>
          <w:ilvl w:val="1"/>
          <w:numId w:val="39"/>
        </w:numPr>
        <w:rPr>
          <w:lang w:val="en-US"/>
        </w:rPr>
      </w:pPr>
      <w:r w:rsidRPr="009E12D8">
        <w:rPr>
          <w:lang w:val="en-US"/>
        </w:rPr>
        <w:t>Disconnect from the RTI</w:t>
      </w:r>
    </w:p>
    <w:p w:rsidR="00C4339E" w:rsidRPr="00BE34C9" w:rsidRDefault="00C4339E" w:rsidP="00C4339E">
      <w:pPr>
        <w:rPr>
          <w:lang w:val="en-US"/>
        </w:rPr>
      </w:pPr>
    </w:p>
    <w:p w:rsidR="00B93045" w:rsidRPr="00BE34C9" w:rsidRDefault="009E12D8" w:rsidP="00C4339E">
      <w:pPr>
        <w:rPr>
          <w:lang w:val="en-US"/>
        </w:rPr>
      </w:pPr>
      <w:r w:rsidRPr="009E12D8">
        <w:rPr>
          <w:lang w:val="en-US"/>
        </w:rPr>
        <w:t xml:space="preserve">The </w:t>
      </w:r>
      <w:r w:rsidRPr="009E12D8">
        <w:rPr>
          <w:rFonts w:ascii="Courier New" w:hAnsi="Courier New" w:cs="Courier New"/>
          <w:lang w:val="en-US"/>
        </w:rPr>
        <w:t>"DataHLA"</w:t>
      </w:r>
      <w:r w:rsidRPr="009E12D8">
        <w:rPr>
          <w:lang w:val="en-US"/>
        </w:rPr>
        <w:t xml:space="preserve"> class is used to construct a representation of the SOM and FOM files and then update the validity (or non-validity) of the actions performed by the test federate</w:t>
      </w:r>
      <w:r w:rsidR="00723C6A">
        <w:rPr>
          <w:lang w:val="en-US"/>
        </w:rPr>
        <w:t>.</w:t>
      </w:r>
    </w:p>
    <w:p w:rsidR="00CB2142" w:rsidRPr="00BE34C9" w:rsidRDefault="00CB2142" w:rsidP="00C4339E">
      <w:pPr>
        <w:rPr>
          <w:lang w:val="en-US"/>
        </w:rPr>
      </w:pPr>
    </w:p>
    <w:p w:rsidR="00151BE3" w:rsidRPr="00BE34C9" w:rsidRDefault="00151BE3" w:rsidP="00C4339E">
      <w:pPr>
        <w:rPr>
          <w:lang w:val="en-US"/>
        </w:rPr>
      </w:pPr>
    </w:p>
    <w:p w:rsidR="00186DD8" w:rsidRPr="00BE34C9" w:rsidRDefault="009E12D8" w:rsidP="00186DD8">
      <w:pPr>
        <w:pStyle w:val="Titre4"/>
        <w:rPr>
          <w:lang w:val="en-US"/>
        </w:rPr>
      </w:pPr>
      <w:bookmarkStart w:id="116" w:name="_Toc503537176"/>
      <w:r w:rsidRPr="009E12D8">
        <w:rPr>
          <w:lang w:val="en-US"/>
        </w:rPr>
        <w:t>Data model management class</w:t>
      </w:r>
      <w:bookmarkEnd w:id="116"/>
    </w:p>
    <w:p w:rsidR="0071748F" w:rsidRPr="00BE34C9" w:rsidRDefault="003C7B65" w:rsidP="0071748F">
      <w:pPr>
        <w:rPr>
          <w:lang w:val="en-US"/>
        </w:rPr>
      </w:pPr>
      <w:r w:rsidRPr="00BE34C9">
        <w:rPr>
          <w:lang w:val="en-US"/>
        </w:rPr>
        <w:t>The data a</w:t>
      </w:r>
      <w:r w:rsidR="0071748F" w:rsidRPr="00BE34C9">
        <w:rPr>
          <w:lang w:val="en-US"/>
        </w:rPr>
        <w:t xml:space="preserve">ccess is </w:t>
      </w:r>
      <w:r w:rsidRPr="00BE34C9">
        <w:rPr>
          <w:lang w:val="en-US"/>
        </w:rPr>
        <w:t xml:space="preserve">done </w:t>
      </w:r>
      <w:r w:rsidR="0071748F" w:rsidRPr="00BE34C9">
        <w:rPr>
          <w:lang w:val="en-US"/>
        </w:rPr>
        <w:t>in a class derived from "</w:t>
      </w:r>
      <w:r w:rsidR="0071748F" w:rsidRPr="00BE34C9">
        <w:rPr>
          <w:rFonts w:ascii="Courier New" w:hAnsi="Courier New" w:cs="Courier New"/>
          <w:lang w:val="en-US"/>
        </w:rPr>
        <w:t>IVCT_BaseModel</w:t>
      </w:r>
      <w:r w:rsidR="0071748F"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0071748F" w:rsidRPr="00BE34C9">
        <w:rPr>
          <w:lang w:val="en-US"/>
        </w:rPr>
        <w:t>). The "</w:t>
      </w:r>
      <w:r w:rsidR="0071748F" w:rsidRPr="00BE34C9">
        <w:rPr>
          <w:rFonts w:ascii="Courier New" w:hAnsi="Courier New" w:cs="Courier New"/>
          <w:lang w:val="en-US"/>
        </w:rPr>
        <w:t>tc_lib_hla_declaration\HLA_Declaration_BaseModel.java</w:t>
      </w:r>
      <w:r w:rsidR="0071748F" w:rsidRPr="00BE34C9">
        <w:rPr>
          <w:lang w:val="en-US"/>
        </w:rPr>
        <w:t xml:space="preserve">" </w:t>
      </w:r>
      <w:r w:rsidR="007F7DB5" w:rsidRPr="00BE34C9">
        <w:rPr>
          <w:lang w:val="en-US"/>
        </w:rPr>
        <w:t xml:space="preserve">source file </w:t>
      </w:r>
      <w:r w:rsidR="0071748F" w:rsidRPr="00BE34C9">
        <w:rPr>
          <w:lang w:val="en-US"/>
        </w:rPr>
        <w:t>implements the "</w:t>
      </w:r>
      <w:r w:rsidR="0071748F" w:rsidRPr="00BE34C9">
        <w:rPr>
          <w:rFonts w:ascii="Courier New" w:hAnsi="Courier New" w:cs="Courier New"/>
          <w:lang w:val="en-US"/>
        </w:rPr>
        <w:t>HLA_Declaration_BaseModel</w:t>
      </w:r>
      <w:r w:rsidR="0071748F" w:rsidRPr="00BE34C9">
        <w:rPr>
          <w:lang w:val="en-US"/>
        </w:rPr>
        <w:t xml:space="preserve">" </w:t>
      </w:r>
      <w:r w:rsidR="007F7DB5" w:rsidRPr="00BE34C9">
        <w:rPr>
          <w:lang w:val="en-US"/>
        </w:rPr>
        <w:t xml:space="preserve">class </w:t>
      </w:r>
      <w:r w:rsidR="0071748F" w:rsidRPr="00BE34C9">
        <w:rPr>
          <w:lang w:val="en-US"/>
        </w:rPr>
        <w:t>and overrides the following methods:</w:t>
      </w:r>
    </w:p>
    <w:p w:rsidR="0071748F" w:rsidRPr="00BE34C9" w:rsidRDefault="0071748F" w:rsidP="003C7B65">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7F7DB5">
        <w:rPr>
          <w:lang w:val="en-US"/>
        </w:rPr>
        <w:t>removal</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7F7DB5">
        <w:rPr>
          <w:lang w:val="en-US"/>
        </w:rPr>
        <w:t>about</w:t>
      </w:r>
      <w:r w:rsidRPr="009E12D8">
        <w:rPr>
          <w:lang w:val="en-US"/>
        </w:rPr>
        <w:t xml:space="preserve"> changing attribute values</w:t>
      </w:r>
    </w:p>
    <w:p w:rsidR="0071748F" w:rsidRPr="00BE34C9" w:rsidRDefault="0071748F" w:rsidP="0071748F">
      <w:pPr>
        <w:rPr>
          <w:lang w:val="en-US"/>
        </w:rPr>
      </w:pPr>
    </w:p>
    <w:p w:rsidR="0071748F" w:rsidRPr="00BE34C9" w:rsidRDefault="009E12D8" w:rsidP="0071748F">
      <w:pPr>
        <w:rPr>
          <w:lang w:val="en-US"/>
        </w:rPr>
      </w:pPr>
      <w:r w:rsidRPr="009E12D8">
        <w:rPr>
          <w:lang w:val="en-US"/>
        </w:rPr>
        <w:t>This class initializes and updates</w:t>
      </w:r>
      <w:r w:rsidR="00A5030B">
        <w:rPr>
          <w:lang w:val="en-US"/>
        </w:rPr>
        <w:t>,</w:t>
      </w:r>
      <w:r w:rsidRPr="009E12D8">
        <w:rPr>
          <w:lang w:val="en-US"/>
        </w:rPr>
        <w:t xml:space="preserve"> after each message receipt</w:t>
      </w:r>
      <w:r w:rsidR="004549BC" w:rsidRPr="00A5030B">
        <w:rPr>
          <w:szCs w:val="22"/>
          <w:lang w:val="en-US" w:eastAsia="en-US"/>
        </w:rPr>
        <w:t>,</w:t>
      </w:r>
      <w:r w:rsidRPr="009E12D8">
        <w:rPr>
          <w:lang w:val="en-US"/>
        </w:rPr>
        <w:t xml:space="preserve"> an instance of "</w:t>
      </w:r>
      <w:r w:rsidRPr="009E12D8">
        <w:rPr>
          <w:rFonts w:ascii="Courier New" w:hAnsi="Courier New" w:cs="Courier New"/>
          <w:lang w:val="en-US"/>
        </w:rPr>
        <w:t>nato.ivct.etc.fr.fctt_common.resultData.model.DataHLA</w:t>
      </w:r>
      <w:r w:rsidRPr="009E12D8">
        <w:rPr>
          <w:lang w:val="en-US"/>
        </w:rPr>
        <w:t>".</w:t>
      </w:r>
    </w:p>
    <w:p w:rsidR="0071748F" w:rsidRPr="00BE34C9" w:rsidRDefault="0071748F" w:rsidP="0071748F">
      <w:pPr>
        <w:rPr>
          <w:lang w:val="en-US"/>
        </w:rPr>
      </w:pPr>
    </w:p>
    <w:p w:rsidR="00186DD8" w:rsidRPr="00BE34C9" w:rsidRDefault="009E12D8" w:rsidP="00186DD8">
      <w:pPr>
        <w:pStyle w:val="Titre4"/>
        <w:rPr>
          <w:lang w:val="en-US"/>
        </w:rPr>
      </w:pPr>
      <w:bookmarkStart w:id="117" w:name="_Ref479170928"/>
      <w:bookmarkStart w:id="118" w:name="_Ref479171047"/>
      <w:bookmarkStart w:id="119" w:name="_Toc503537177"/>
      <w:r w:rsidRPr="009E12D8">
        <w:rPr>
          <w:lang w:val="en-US"/>
        </w:rPr>
        <w:t>Parameters management class</w:t>
      </w:r>
      <w:bookmarkEnd w:id="117"/>
      <w:bookmarkEnd w:id="118"/>
      <w:bookmarkEnd w:id="119"/>
    </w:p>
    <w:p w:rsidR="00151BE3" w:rsidRPr="00BE34C9" w:rsidRDefault="009E12D8" w:rsidP="00151BE3">
      <w:pPr>
        <w:rPr>
          <w:lang w:val="en-US"/>
        </w:rPr>
      </w:pPr>
      <w:r w:rsidRPr="009E12D8">
        <w:rPr>
          <w:lang w:val="en-US"/>
        </w:rPr>
        <w:t>The test case parameters are located in a class implementing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tc_lib_hla_declaration\HLA_Declaration_TcParam.java</w:t>
      </w:r>
      <w:r w:rsidRPr="009E12D8">
        <w:rPr>
          <w:lang w:val="en-US"/>
        </w:rPr>
        <w:t xml:space="preserve">" </w:t>
      </w:r>
      <w:r w:rsidR="00A5030B" w:rsidRPr="004549BC">
        <w:rPr>
          <w:lang w:val="en-US"/>
        </w:rPr>
        <w:t xml:space="preserve">file </w:t>
      </w:r>
      <w:r w:rsidRPr="009E12D8">
        <w:rPr>
          <w:lang w:val="en-US"/>
        </w:rPr>
        <w:t>implements the "</w:t>
      </w:r>
      <w:r w:rsidRPr="009E12D8">
        <w:rPr>
          <w:rFonts w:ascii="Courier New" w:hAnsi="Courier New" w:cs="Courier New"/>
          <w:lang w:val="en-US"/>
        </w:rPr>
        <w:t>HLA_Declaration_TcParam</w:t>
      </w:r>
      <w:r w:rsidRPr="009E12D8">
        <w:rPr>
          <w:lang w:val="en-US"/>
        </w:rPr>
        <w:t xml:space="preserve">" </w:t>
      </w:r>
      <w:r w:rsidR="00A5030B" w:rsidRPr="004549BC">
        <w:rPr>
          <w:lang w:val="en-US"/>
        </w:rPr>
        <w:t xml:space="preserve">class </w:t>
      </w:r>
      <w:r w:rsidRPr="009E12D8">
        <w:rPr>
          <w:lang w:val="en-US"/>
        </w:rPr>
        <w:t>and its methods for managing the parameters (</w:t>
      </w:r>
      <w:r w:rsidR="00A5030B">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151BE3" w:rsidRPr="00BE34C9">
        <w:rPr>
          <w:lang w:val="en-US"/>
        </w:rPr>
        <w:t>):</w:t>
      </w:r>
    </w:p>
    <w:p w:rsidR="00151BE3" w:rsidRPr="00BE34C9" w:rsidRDefault="00151BE3" w:rsidP="00151BE3">
      <w:pPr>
        <w:pStyle w:val="Paragraphedeliste"/>
        <w:numPr>
          <w:ilvl w:val="0"/>
          <w:numId w:val="68"/>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151BE3" w:rsidRPr="00BE34C9" w:rsidRDefault="00151BE3" w:rsidP="00151BE3">
      <w:pPr>
        <w:pStyle w:val="Paragraphedeliste"/>
        <w:numPr>
          <w:ilvl w:val="0"/>
          <w:numId w:val="68"/>
        </w:numPr>
        <w:rPr>
          <w:lang w:val="en-US"/>
        </w:rPr>
      </w:pPr>
      <w:r w:rsidRPr="00BE34C9">
        <w:rPr>
          <w:lang w:val="en-US"/>
        </w:rPr>
        <w:t>"</w:t>
      </w:r>
      <w:r w:rsidR="009E12D8" w:rsidRPr="009E12D8">
        <w:rPr>
          <w:rFonts w:ascii="Courier New" w:hAnsi="Courier New" w:cs="Courier New"/>
          <w:lang w:val="en-US"/>
        </w:rPr>
        <w:t>getSutName</w:t>
      </w:r>
      <w:r w:rsidR="009E12D8" w:rsidRPr="009E12D8">
        <w:rPr>
          <w:lang w:val="en-US"/>
        </w:rPr>
        <w:t xml:space="preserve">" for the </w:t>
      </w:r>
      <w:r w:rsidR="00A5030B">
        <w:rPr>
          <w:lang w:val="en-US"/>
        </w:rPr>
        <w:t>S</w:t>
      </w:r>
      <w:r w:rsidR="009E12D8" w:rsidRPr="009E12D8">
        <w:rPr>
          <w:lang w:val="en-US"/>
        </w:rPr>
        <w:t>uT name</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806E55">
        <w:rPr>
          <w:lang w:val="en-US"/>
        </w:rPr>
        <w:t>waiting</w:t>
      </w:r>
      <w:r w:rsidRPr="009E12D8">
        <w:rPr>
          <w:lang w:val="en-US"/>
        </w:rPr>
        <w:t xml:space="preserve"> time of the test case before generation of the results (sec)</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151BE3" w:rsidRPr="00BE34C9" w:rsidRDefault="00151BE3" w:rsidP="00151BE3">
      <w:pPr>
        <w:rPr>
          <w:lang w:val="en-US"/>
        </w:rPr>
      </w:pPr>
    </w:p>
    <w:p w:rsidR="00CC5B27" w:rsidRPr="00BE34C9" w:rsidRDefault="009E12D8" w:rsidP="00CC5B27">
      <w:pPr>
        <w:rPr>
          <w:lang w:val="en-US"/>
        </w:rPr>
      </w:pPr>
      <w:r w:rsidRPr="009E12D8">
        <w:rPr>
          <w:lang w:val="en-US"/>
        </w:rPr>
        <w:t xml:space="preserve">Example of </w:t>
      </w:r>
      <w:r w:rsidR="00806E55" w:rsidRPr="004549BC">
        <w:rPr>
          <w:lang w:val="en-US"/>
        </w:rPr>
        <w:t>"HLA Declaration Management"</w:t>
      </w:r>
      <w:r w:rsidR="00C5523A">
        <w:rPr>
          <w:lang w:val="en-US"/>
        </w:rPr>
        <w:t xml:space="preserve"> </w:t>
      </w:r>
      <w:r w:rsidRPr="009E12D8">
        <w:rPr>
          <w:lang w:val="en-US"/>
        </w:rPr>
        <w:t xml:space="preserve">JSON parameter description file: </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"FEDERATION_TEST"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"sutName"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"TestFederate"</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"rtiAddress"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"127.0.0.1"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"rtiPort"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"8989"</w:t>
      </w:r>
    </w:p>
    <w:p w:rsidR="00FC01A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lastRenderedPageBreak/>
        <w:t xml:space="preserve">  "testDuration"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"180"</w:t>
      </w:r>
    </w:p>
    <w:p w:rsidR="0039183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"resultDirectory"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C5B27" w:rsidRPr="00215646" w:rsidTr="00D31FB8">
        <w:trPr>
          <w:trHeight w:val="419"/>
        </w:trPr>
        <w:tc>
          <w:tcPr>
            <w:tcW w:w="1101" w:type="dxa"/>
            <w:tcBorders>
              <w:right w:val="single" w:sz="8" w:space="0" w:color="4BACC6"/>
            </w:tcBorders>
          </w:tcPr>
          <w:p w:rsidR="00CC5B27"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26"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CC5B27" w:rsidRPr="00BE34C9" w:rsidRDefault="00A938A5" w:rsidP="00C5523A">
            <w:pPr>
              <w:rPr>
                <w:lang w:val="en-US"/>
              </w:rPr>
            </w:pPr>
            <w:r w:rsidRPr="00BE34C9">
              <w:rPr>
                <w:lang w:val="en-US"/>
              </w:rPr>
              <w:t xml:space="preserve">FOM and SOM files lists are described here </w:t>
            </w:r>
            <w:r w:rsidR="00C5523A">
              <w:rPr>
                <w:lang w:val="en-US"/>
              </w:rPr>
              <w:t>as</w:t>
            </w:r>
            <w:r w:rsidRPr="00BE34C9">
              <w:rPr>
                <w:lang w:val="en-US"/>
              </w:rPr>
              <w:t xml:space="preserve"> JSON arrays</w:t>
            </w:r>
            <w:r w:rsidR="001D318E" w:rsidRPr="00BE34C9">
              <w:rPr>
                <w:lang w:val="en-US"/>
              </w:rPr>
              <w:t>.</w:t>
            </w:r>
          </w:p>
        </w:tc>
      </w:tr>
    </w:tbl>
    <w:p w:rsidR="00CC5B27" w:rsidRPr="00BE34C9" w:rsidRDefault="00CC5B27" w:rsidP="00CC5B27">
      <w:pPr>
        <w:rPr>
          <w:highlight w:val="yellow"/>
          <w:lang w:val="en-US"/>
        </w:rPr>
      </w:pPr>
    </w:p>
    <w:p w:rsidR="009B64FF" w:rsidRPr="00BE34C9" w:rsidRDefault="009B64FF" w:rsidP="00CC5B27">
      <w:pPr>
        <w:rPr>
          <w:highlight w:val="yellow"/>
          <w:lang w:val="en-US"/>
        </w:rPr>
      </w:pPr>
    </w:p>
    <w:p w:rsidR="00186DD8" w:rsidRPr="00BE34C9" w:rsidRDefault="00FC37C4" w:rsidP="00186DD8">
      <w:pPr>
        <w:pStyle w:val="Titre4"/>
        <w:rPr>
          <w:lang w:val="en-US"/>
        </w:rPr>
      </w:pPr>
      <w:bookmarkStart w:id="120" w:name="_Ref479170957"/>
      <w:bookmarkStart w:id="121" w:name="_Toc503537178"/>
      <w:r w:rsidRPr="00BE34C9">
        <w:rPr>
          <w:lang w:val="en-US"/>
        </w:rPr>
        <w:t>FCTT_NG reused code</w:t>
      </w:r>
      <w:bookmarkEnd w:id="120"/>
      <w:bookmarkEnd w:id="121"/>
    </w:p>
    <w:p w:rsidR="00FD370B" w:rsidRPr="00BE34C9" w:rsidRDefault="00FD370B" w:rsidP="00FD370B">
      <w:pPr>
        <w:keepNext/>
        <w:rPr>
          <w:lang w:val="en-US"/>
        </w:rPr>
      </w:pPr>
      <w:r w:rsidRPr="00BE34C9">
        <w:rPr>
          <w:lang w:val="en-US"/>
        </w:rPr>
        <w:t>The approach is as follows:</w:t>
      </w:r>
    </w:p>
    <w:p w:rsidR="00FD370B" w:rsidRPr="00BE34C9" w:rsidRDefault="00FD370B" w:rsidP="00FD370B">
      <w:pPr>
        <w:pStyle w:val="Paragraphedeliste"/>
        <w:keepNext/>
        <w:numPr>
          <w:ilvl w:val="0"/>
          <w:numId w:val="63"/>
        </w:numPr>
        <w:rPr>
          <w:lang w:val="en-US"/>
        </w:rPr>
      </w:pPr>
      <w:r w:rsidRPr="00BE34C9">
        <w:rPr>
          <w:lang w:val="en-US"/>
        </w:rPr>
        <w:t>The "</w:t>
      </w:r>
      <w:r w:rsidRPr="00BE34C9">
        <w:rPr>
          <w:rFonts w:ascii="Courier New" w:hAnsi="Courier New" w:cs="Courier New"/>
          <w:lang w:val="en-US"/>
        </w:rPr>
        <w:t>nato.ivct.etc.fr.tc_lib_hla_declaration</w:t>
      </w:r>
      <w:r w:rsidR="009E12D8" w:rsidRPr="009E12D8">
        <w:rPr>
          <w:lang w:val="en-US"/>
        </w:rPr>
        <w:t>" test case package contains an implementation of the "</w:t>
      </w:r>
      <w:r w:rsidR="009E12D8" w:rsidRPr="009E12D8">
        <w:rPr>
          <w:rFonts w:ascii="Courier New" w:hAnsi="Courier New" w:cs="Courier New"/>
          <w:lang w:val="en-US"/>
        </w:rPr>
        <w:t>IVCT_TcParam</w:t>
      </w:r>
      <w:r w:rsidR="009E12D8" w:rsidRPr="009E12D8">
        <w:rPr>
          <w:lang w:val="en-US"/>
        </w:rPr>
        <w:t>" interface named "</w:t>
      </w:r>
      <w:r w:rsidR="009E12D8" w:rsidRPr="009E12D8">
        <w:rPr>
          <w:rFonts w:ascii="Courier New" w:hAnsi="Courier New" w:cs="Courier New"/>
          <w:lang w:val="en-US"/>
        </w:rPr>
        <w:t>HLA_Declaration_TcParam</w:t>
      </w:r>
      <w:r w:rsidR="009E12D8" w:rsidRPr="009E12D8">
        <w:rPr>
          <w:lang w:val="en-US"/>
        </w:rPr>
        <w:t>" and a model class derived from "</w:t>
      </w:r>
      <w:r w:rsidR="009E12D8" w:rsidRPr="009E12D8">
        <w:rPr>
          <w:rFonts w:ascii="Courier New" w:hAnsi="Courier New" w:cs="Courier New"/>
          <w:lang w:val="en-US"/>
        </w:rPr>
        <w:t>IVCT_BaseModel</w:t>
      </w:r>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43677C">
        <w:rPr>
          <w:lang w:val="en-US"/>
        </w:rPr>
        <w:t>2.3.1</w:t>
      </w:r>
      <w:r w:rsidR="009105AF" w:rsidRPr="009E12D8">
        <w:rPr>
          <w:lang w:val="en-US"/>
        </w:rPr>
        <w:fldChar w:fldCharType="end"/>
      </w:r>
      <w:r w:rsidR="009E12D8" w:rsidRPr="009E12D8">
        <w:rPr>
          <w:lang w:val="en-US"/>
        </w:rPr>
        <w:t>) named "</w:t>
      </w:r>
      <w:r w:rsidR="009E12D8" w:rsidRPr="009E12D8">
        <w:rPr>
          <w:rFonts w:ascii="Courier New" w:hAnsi="Courier New" w:cs="Courier New"/>
          <w:lang w:val="en-US"/>
        </w:rPr>
        <w:t>HLA_Declaration_BaseModel</w:t>
      </w:r>
      <w:r w:rsidR="009E12D8" w:rsidRPr="009E12D8">
        <w:rPr>
          <w:lang w:val="en-US"/>
        </w:rPr>
        <w:t>"</w:t>
      </w:r>
    </w:p>
    <w:p w:rsidR="00FD370B" w:rsidRPr="00BE34C9" w:rsidRDefault="009E12D8" w:rsidP="00FD370B">
      <w:pPr>
        <w:pStyle w:val="Paragraphedeliste"/>
        <w:keepNext/>
        <w:numPr>
          <w:ilvl w:val="0"/>
          <w:numId w:val="63"/>
        </w:numPr>
        <w:rPr>
          <w:lang w:val="en-US"/>
        </w:rPr>
      </w:pPr>
      <w:r w:rsidRPr="009E12D8">
        <w:rPr>
          <w:lang w:val="en-US"/>
        </w:rPr>
        <w:t>The class constructor "</w:t>
      </w:r>
      <w:r w:rsidRPr="009E12D8">
        <w:rPr>
          <w:rFonts w:ascii="Courier New" w:hAnsi="Courier New" w:cs="Courier New"/>
          <w:lang w:val="en-US"/>
        </w:rPr>
        <w:t>HLA_Declaration_BaseModel</w:t>
      </w:r>
      <w:r w:rsidRPr="009E12D8">
        <w:rPr>
          <w:lang w:val="en-US"/>
        </w:rPr>
        <w:t>" creates an instance of "</w:t>
      </w:r>
      <w:r w:rsidRPr="009E12D8">
        <w:rPr>
          <w:rFonts w:ascii="Courier New" w:hAnsi="Courier New" w:cs="Courier New"/>
          <w:lang w:val="en-US"/>
        </w:rPr>
        <w:t>FCTTFilesCheck</w:t>
      </w:r>
      <w:r w:rsidRPr="009E12D8">
        <w:rPr>
          <w:lang w:val="en-US"/>
        </w:rPr>
        <w:t>" reused from the "FCTT_NG" source code which produces an instance of "</w:t>
      </w:r>
      <w:r w:rsidRPr="009E12D8">
        <w:rPr>
          <w:rFonts w:ascii="Courier New" w:hAnsi="Courier New" w:cs="Courier New"/>
          <w:lang w:val="en-US"/>
        </w:rPr>
        <w:t>DataHLA</w:t>
      </w:r>
      <w:r w:rsidRPr="009E12D8">
        <w:rPr>
          <w:lang w:val="en-US"/>
        </w:rPr>
        <w:t>" when executed (memory representation of the FOM / SOM files and storage of every call made by the SuT)</w:t>
      </w:r>
    </w:p>
    <w:p w:rsidR="00FD370B" w:rsidRPr="00BE34C9" w:rsidRDefault="00FD370B" w:rsidP="00FD370B">
      <w:pPr>
        <w:keepNext/>
        <w:rPr>
          <w:lang w:val="en-US"/>
        </w:rPr>
      </w:pPr>
    </w:p>
    <w:p w:rsidR="00FD370B" w:rsidRPr="00BE34C9" w:rsidRDefault="009E12D8" w:rsidP="00FD370B">
      <w:pPr>
        <w:keepNext/>
        <w:rPr>
          <w:lang w:val="en-US"/>
        </w:rPr>
      </w:pPr>
      <w:r w:rsidRPr="009E12D8">
        <w:rPr>
          <w:lang w:val="en-US"/>
        </w:rPr>
        <w:t>The class</w:t>
      </w:r>
      <w:r w:rsidR="00452981">
        <w:rPr>
          <w:lang w:val="en-US"/>
        </w:rPr>
        <w:t>es</w:t>
      </w:r>
      <w:r w:rsidRPr="009E12D8">
        <w:rPr>
          <w:lang w:val="en-US"/>
        </w:rPr>
        <w:t xml:space="preserve"> </w:t>
      </w:r>
      <w:r w:rsidRPr="009E12D8">
        <w:rPr>
          <w:rFonts w:ascii="Courier New" w:hAnsi="Courier New" w:cs="Courier New"/>
          <w:lang w:val="en-US"/>
        </w:rPr>
        <w:t>"FCTTFilesCheck"</w:t>
      </w:r>
      <w:r w:rsidR="00452981">
        <w:rPr>
          <w:rFonts w:ascii="Courier New" w:hAnsi="Courier New" w:cs="Courier New"/>
          <w:lang w:val="en-US"/>
        </w:rPr>
        <w:t xml:space="preserve"> and </w:t>
      </w:r>
      <w:r w:rsidR="00452981" w:rsidRPr="009E12D8">
        <w:rPr>
          <w:rFonts w:ascii="Courier New" w:hAnsi="Courier New" w:cs="Courier New"/>
          <w:lang w:val="en-US"/>
        </w:rPr>
        <w:t>"</w:t>
      </w:r>
      <w:r w:rsidR="00452981">
        <w:rPr>
          <w:rFonts w:ascii="Courier New" w:hAnsi="Courier New" w:cs="Courier New"/>
          <w:lang w:val="en-US"/>
        </w:rPr>
        <w:t>DataHLA</w:t>
      </w:r>
      <w:r w:rsidR="00452981" w:rsidRPr="009E12D8">
        <w:rPr>
          <w:rFonts w:ascii="Courier New" w:hAnsi="Courier New" w:cs="Courier New"/>
          <w:lang w:val="en-US"/>
        </w:rPr>
        <w:t>"</w:t>
      </w:r>
      <w:r w:rsidRPr="009E12D8">
        <w:rPr>
          <w:lang w:val="en-US"/>
        </w:rPr>
        <w:t xml:space="preserve"> </w:t>
      </w:r>
      <w:r w:rsidR="00452981">
        <w:rPr>
          <w:lang w:val="en-US"/>
        </w:rPr>
        <w:t>are</w:t>
      </w:r>
      <w:r w:rsidR="00452981" w:rsidRPr="00763305">
        <w:rPr>
          <w:lang w:val="en-US"/>
        </w:rPr>
        <w:t xml:space="preserve"> </w:t>
      </w:r>
      <w:r w:rsidR="00763305">
        <w:rPr>
          <w:lang w:val="en-US"/>
        </w:rPr>
        <w:t>defined</w:t>
      </w:r>
      <w:r w:rsidRPr="009E12D8">
        <w:rPr>
          <w:lang w:val="en-US"/>
        </w:rPr>
        <w:t xml:space="preserve"> in the "ETC_FRA_COMMON"</w:t>
      </w:r>
      <w:r w:rsidR="00763305">
        <w:rPr>
          <w:lang w:val="en-US"/>
        </w:rPr>
        <w:t xml:space="preserve"> </w:t>
      </w:r>
      <w:r w:rsidR="00763305"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D370B" w:rsidRPr="00215646" w:rsidDel="002D31A2" w:rsidTr="00D56C9E">
        <w:trPr>
          <w:trHeight w:val="419"/>
          <w:del w:id="122" w:author="Mauget, Régis" w:date="2018-01-12T16:15:00Z"/>
        </w:trPr>
        <w:tc>
          <w:tcPr>
            <w:tcW w:w="1101" w:type="dxa"/>
            <w:tcBorders>
              <w:right w:val="single" w:sz="8" w:space="0" w:color="4BACC6"/>
            </w:tcBorders>
          </w:tcPr>
          <w:p w:rsidR="00FD370B" w:rsidRPr="00BE34C9" w:rsidDel="002D31A2" w:rsidRDefault="003D084D" w:rsidP="00D56C9E">
            <w:pPr>
              <w:spacing w:before="0" w:after="0"/>
              <w:jc w:val="center"/>
              <w:rPr>
                <w:del w:id="123" w:author="Mauget, Régis" w:date="2018-01-12T16:15:00Z"/>
                <w:b/>
                <w:bCs/>
                <w:lang w:val="en-US"/>
              </w:rPr>
            </w:pPr>
            <w:del w:id="124" w:author="Mauget, Régis" w:date="2018-01-12T16:15:00Z">
              <w:r w:rsidDel="002D31A2">
                <w:rPr>
                  <w:b/>
                  <w:noProof/>
                </w:rPr>
                <w:drawing>
                  <wp:inline distT="0" distB="0" distL="0" distR="0">
                    <wp:extent cx="223520" cy="223520"/>
                    <wp:effectExtent l="19050" t="0" r="5080" b="0"/>
                    <wp:docPr id="12"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del>
          </w:p>
        </w:tc>
        <w:tc>
          <w:tcPr>
            <w:tcW w:w="8646" w:type="dxa"/>
            <w:tcBorders>
              <w:left w:val="single" w:sz="8" w:space="0" w:color="4BACC6"/>
            </w:tcBorders>
          </w:tcPr>
          <w:p w:rsidR="00FD370B" w:rsidRPr="00BE34C9" w:rsidDel="002D31A2" w:rsidRDefault="00FD370B" w:rsidP="00A8079D">
            <w:pPr>
              <w:rPr>
                <w:del w:id="125" w:author="Mauget, Régis" w:date="2018-01-12T16:15:00Z"/>
                <w:lang w:val="en-US"/>
              </w:rPr>
            </w:pPr>
            <w:del w:id="126" w:author="Mauget, Régis" w:date="2018-01-12T16:15:00Z">
              <w:r w:rsidRPr="00BE34C9" w:rsidDel="002D31A2">
                <w:rPr>
                  <w:lang w:val="en-US"/>
                </w:rPr>
                <w:delText>In order for the source code from FCTT_NG to run, resource files of the FCTT_NG have to be reused</w:delText>
              </w:r>
              <w:r w:rsidR="009C6220" w:rsidDel="002D31A2">
                <w:rPr>
                  <w:lang w:val="en-US"/>
                </w:rPr>
                <w:delText xml:space="preserve"> too</w:delText>
              </w:r>
              <w:r w:rsidRPr="00BE34C9" w:rsidDel="002D31A2">
                <w:rPr>
                  <w:lang w:val="en-US"/>
                </w:rPr>
                <w:delText xml:space="preserve">. The resources of FCTT_NG include XML and XSD files </w:delText>
              </w:r>
              <w:r w:rsidR="009C6220" w:rsidDel="002D31A2">
                <w:rPr>
                  <w:lang w:val="en-US"/>
                </w:rPr>
                <w:delText xml:space="preserve">used </w:delText>
              </w:r>
              <w:r w:rsidRPr="00BE34C9" w:rsidDel="002D31A2">
                <w:rPr>
                  <w:lang w:val="en-US"/>
                </w:rPr>
                <w:delText xml:space="preserve">for verification of FOM and SOM files. </w:delText>
              </w:r>
              <w:r w:rsidR="00A8079D" w:rsidDel="002D31A2">
                <w:rPr>
                  <w:lang w:val="en-US"/>
                </w:rPr>
                <w:delText>All</w:delText>
              </w:r>
              <w:r w:rsidR="00A8079D" w:rsidRPr="00BE34C9" w:rsidDel="002D31A2">
                <w:rPr>
                  <w:lang w:val="en-US"/>
                </w:rPr>
                <w:delText xml:space="preserve"> </w:delText>
              </w:r>
              <w:r w:rsidRPr="00BE34C9" w:rsidDel="002D31A2">
                <w:rPr>
                  <w:lang w:val="en-US"/>
                </w:rPr>
                <w:delText xml:space="preserve">resources are </w:delText>
              </w:r>
              <w:r w:rsidR="009C6220" w:rsidDel="002D31A2">
                <w:rPr>
                  <w:lang w:val="en-US"/>
                </w:rPr>
                <w:delText>situated</w:delText>
              </w:r>
              <w:r w:rsidR="009C6220" w:rsidRPr="00BE34C9" w:rsidDel="002D31A2">
                <w:rPr>
                  <w:lang w:val="en-US"/>
                </w:rPr>
                <w:delText xml:space="preserve"> </w:delText>
              </w:r>
              <w:r w:rsidRPr="00BE34C9" w:rsidDel="002D31A2">
                <w:rPr>
                  <w:lang w:val="en-US"/>
                </w:rPr>
                <w:delText>in the project directory "</w:delText>
              </w:r>
              <w:r w:rsidR="009E12D8" w:rsidRPr="009E12D8" w:rsidDel="002D31A2">
                <w:rPr>
                  <w:rFonts w:ascii="Courier New" w:hAnsi="Courier New" w:cs="Courier New"/>
                  <w:lang w:val="en-US"/>
                </w:rPr>
                <w:delText>src\main\resources</w:delText>
              </w:r>
              <w:r w:rsidR="009E12D8" w:rsidRPr="009E12D8" w:rsidDel="002D31A2">
                <w:rPr>
                  <w:lang w:val="en-US"/>
                </w:rPr>
                <w:delText>", causing these files to be automatically integrated into the generated Java library.</w:delText>
              </w:r>
            </w:del>
          </w:p>
        </w:tc>
      </w:tr>
    </w:tbl>
    <w:p w:rsidR="00666523" w:rsidRDefault="00666523" w:rsidP="00754424">
      <w:pPr>
        <w:rPr>
          <w:lang w:val="en-US"/>
        </w:rPr>
      </w:pPr>
    </w:p>
    <w:p w:rsidR="00452981" w:rsidRPr="00452981" w:rsidRDefault="00F448CF" w:rsidP="00452981">
      <w:pPr>
        <w:rPr>
          <w:lang w:val="en-US"/>
        </w:rPr>
      </w:pPr>
      <w:r>
        <w:rPr>
          <w:lang w:val="en-US"/>
        </w:rPr>
        <w:t>To be compatible with</w:t>
      </w:r>
      <w:r w:rsidR="00452981" w:rsidRPr="00452981">
        <w:rPr>
          <w:lang w:val="en-US"/>
        </w:rPr>
        <w:t xml:space="preserve"> MÄK</w:t>
      </w:r>
      <w:r>
        <w:rPr>
          <w:lang w:val="en-US"/>
        </w:rPr>
        <w:t xml:space="preserve"> </w:t>
      </w:r>
      <w:r w:rsidRPr="00452981">
        <w:rPr>
          <w:lang w:val="en-US"/>
        </w:rPr>
        <w:t>RTI</w:t>
      </w:r>
      <w:r w:rsidR="00452981" w:rsidRPr="00452981">
        <w:rPr>
          <w:lang w:val="en-US"/>
        </w:rPr>
        <w:t>, class "</w:t>
      </w:r>
      <w:r w:rsidR="00963767" w:rsidRPr="00963767">
        <w:rPr>
          <w:rFonts w:ascii="Courier New" w:hAnsi="Courier New" w:cs="Courier New"/>
          <w:lang w:val="en-US"/>
        </w:rPr>
        <w:t>FCTTParse</w:t>
      </w:r>
      <w:r w:rsidR="00452981" w:rsidRPr="00452981">
        <w:rPr>
          <w:lang w:val="en-US"/>
        </w:rPr>
        <w:t xml:space="preserve">" </w:t>
      </w:r>
      <w:r w:rsidR="00452981">
        <w:rPr>
          <w:lang w:val="en-US"/>
        </w:rPr>
        <w:t>from</w:t>
      </w:r>
      <w:r w:rsidR="00452981" w:rsidRPr="00452981">
        <w:rPr>
          <w:lang w:val="en-US"/>
        </w:rPr>
        <w:t xml:space="preserve"> FCTT_NG</w:t>
      </w:r>
      <w:r>
        <w:rPr>
          <w:lang w:val="en-US"/>
        </w:rPr>
        <w:t xml:space="preserve"> source</w:t>
      </w:r>
      <w:r w:rsidR="00452981" w:rsidRPr="00452981">
        <w:rPr>
          <w:lang w:val="en-US"/>
        </w:rPr>
        <w:t xml:space="preserve"> </w:t>
      </w:r>
      <w:r w:rsidR="00452981">
        <w:rPr>
          <w:lang w:val="en-US"/>
        </w:rPr>
        <w:t xml:space="preserve">code </w:t>
      </w:r>
      <w:r w:rsidR="00452981" w:rsidRPr="00452981">
        <w:rPr>
          <w:lang w:val="en-US"/>
        </w:rPr>
        <w:t>is reused and added to the package "</w:t>
      </w:r>
      <w:r w:rsidR="00963767" w:rsidRPr="00963767">
        <w:rPr>
          <w:rFonts w:ascii="Courier New" w:hAnsi="Courier New" w:cs="Courier New"/>
          <w:lang w:val="en-US"/>
        </w:rPr>
        <w:t>nato.ivct.etc.fr.fctt_common.federate</w:t>
      </w:r>
      <w:r w:rsidR="00452981" w:rsidRPr="00452981">
        <w:rPr>
          <w:lang w:val="en-US"/>
        </w:rPr>
        <w:t>" of the common component ETC_FRA_Common (see §</w:t>
      </w:r>
      <w:r w:rsidR="009105AF">
        <w:rPr>
          <w:lang w:val="en-US"/>
        </w:rPr>
        <w:fldChar w:fldCharType="begin"/>
      </w:r>
      <w:r w:rsidR="00C9563A">
        <w:rPr>
          <w:lang w:val="en-US"/>
        </w:rPr>
        <w:instrText xml:space="preserve"> REF _Ref486860400 \r \h </w:instrText>
      </w:r>
      <w:r w:rsidR="009105AF">
        <w:rPr>
          <w:lang w:val="en-US"/>
        </w:rPr>
      </w:r>
      <w:r w:rsidR="009105AF">
        <w:rPr>
          <w:lang w:val="en-US"/>
        </w:rPr>
        <w:fldChar w:fldCharType="separate"/>
      </w:r>
      <w:r w:rsidR="0043677C">
        <w:rPr>
          <w:lang w:val="en-US"/>
        </w:rPr>
        <w:t>3.2</w:t>
      </w:r>
      <w:r w:rsidR="009105AF">
        <w:rPr>
          <w:lang w:val="en-US"/>
        </w:rPr>
        <w:fldChar w:fldCharType="end"/>
      </w:r>
      <w:r w:rsidR="00452981" w:rsidRPr="00452981">
        <w:rPr>
          <w:lang w:val="en-US"/>
        </w:rPr>
        <w:t>).</w:t>
      </w:r>
    </w:p>
    <w:p w:rsidR="00452981" w:rsidRDefault="00452981" w:rsidP="00452981">
      <w:pPr>
        <w:rPr>
          <w:lang w:val="en-US"/>
        </w:rPr>
      </w:pPr>
      <w:r w:rsidRPr="00452981">
        <w:rPr>
          <w:lang w:val="en-US"/>
        </w:rPr>
        <w:t xml:space="preserve">This class is used to retrieve the names of objects, attributes, interactions, and parameters </w:t>
      </w:r>
      <w:r w:rsidR="00F448CF">
        <w:rPr>
          <w:lang w:val="en-US"/>
        </w:rPr>
        <w:t>encoded</w:t>
      </w:r>
      <w:r w:rsidRPr="00452981">
        <w:rPr>
          <w:lang w:val="en-US"/>
        </w:rPr>
        <w:t xml:space="preserve"> in RTI messages.</w:t>
      </w:r>
    </w:p>
    <w:p w:rsidR="00452981" w:rsidRPr="00BE34C9" w:rsidRDefault="00452981" w:rsidP="00452981">
      <w:pPr>
        <w:rPr>
          <w:lang w:val="en-US"/>
        </w:rPr>
      </w:pPr>
    </w:p>
    <w:p w:rsidR="00754424" w:rsidRPr="00BE34C9" w:rsidRDefault="00666523" w:rsidP="00754424">
      <w:pPr>
        <w:pStyle w:val="Titre3"/>
        <w:rPr>
          <w:lang w:val="en-US"/>
        </w:rPr>
      </w:pPr>
      <w:bookmarkStart w:id="127" w:name="_Ref472088477"/>
      <w:bookmarkStart w:id="128" w:name="_Toc503537179"/>
      <w:r w:rsidRPr="00BE34C9">
        <w:rPr>
          <w:lang w:val="en-US"/>
        </w:rPr>
        <w:t>Compilation</w:t>
      </w:r>
      <w:bookmarkEnd w:id="127"/>
      <w:bookmarkEnd w:id="128"/>
    </w:p>
    <w:p w:rsidR="00D263CF" w:rsidRPr="00BE34C9" w:rsidRDefault="000A4E8F" w:rsidP="00D263CF">
      <w:pPr>
        <w:rPr>
          <w:lang w:val="en-US"/>
        </w:rPr>
      </w:pPr>
      <w:r w:rsidRPr="00BE34C9">
        <w:rPr>
          <w:lang w:val="en-US"/>
        </w:rPr>
        <w:t xml:space="preserve">Refer to </w:t>
      </w:r>
      <w:r w:rsidR="0063726A" w:rsidRPr="00BE34C9">
        <w:rPr>
          <w:lang w:val="en-US"/>
        </w:rPr>
        <w:t>§</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00D263CF" w:rsidRPr="00BE34C9">
        <w:rPr>
          <w:lang w:val="en-US"/>
        </w:rPr>
        <w:t xml:space="preserve"> </w:t>
      </w:r>
      <w:r w:rsidR="00AF54E3" w:rsidRPr="00BE34C9">
        <w:rPr>
          <w:lang w:val="en-US"/>
        </w:rPr>
        <w:t>in all similar respects</w:t>
      </w:r>
      <w:r w:rsidR="00D263CF" w:rsidRPr="00BE34C9">
        <w:rPr>
          <w:lang w:val="en-US"/>
        </w:rPr>
        <w:t>.</w:t>
      </w:r>
    </w:p>
    <w:p w:rsidR="00666523" w:rsidRPr="00BE34C9" w:rsidRDefault="00666523" w:rsidP="008C2C65">
      <w:pPr>
        <w:rPr>
          <w:lang w:val="en-US"/>
        </w:rPr>
      </w:pPr>
    </w:p>
    <w:p w:rsidR="00D71B84" w:rsidRPr="00BE34C9" w:rsidRDefault="00D71B84" w:rsidP="00D71B84">
      <w:pPr>
        <w:pStyle w:val="Titre3"/>
        <w:rPr>
          <w:lang w:val="en-US"/>
        </w:rPr>
      </w:pPr>
      <w:bookmarkStart w:id="129" w:name="_Ref474763224"/>
      <w:bookmarkStart w:id="130" w:name="_Toc503537180"/>
      <w:r w:rsidRPr="00BE34C9">
        <w:rPr>
          <w:lang w:val="en-US"/>
        </w:rPr>
        <w:t>Configuration</w:t>
      </w:r>
      <w:bookmarkEnd w:id="129"/>
      <w:bookmarkEnd w:id="130"/>
    </w:p>
    <w:p w:rsidR="003D6735" w:rsidRPr="00BE34C9" w:rsidRDefault="000A4E8F" w:rsidP="003D6735">
      <w:pPr>
        <w:rPr>
          <w:lang w:val="en-US"/>
        </w:rPr>
      </w:pPr>
      <w:r w:rsidRPr="00BE34C9">
        <w:rPr>
          <w:lang w:val="en-US"/>
        </w:rPr>
        <w:t xml:space="preserve">Refer to </w:t>
      </w:r>
      <w:r w:rsidR="009E12D8" w:rsidRPr="009E12D8">
        <w:rPr>
          <w:lang w:val="en-US"/>
        </w:rPr>
        <w:t>§</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000A7978" w:rsidRPr="00BE34C9">
        <w:rPr>
          <w:lang w:val="en-US"/>
        </w:rPr>
        <w:t xml:space="preserve"> </w:t>
      </w:r>
      <w:r w:rsidR="00AF54E3" w:rsidRPr="00BE34C9">
        <w:rPr>
          <w:lang w:val="en-US"/>
        </w:rPr>
        <w:t>in all similar respects</w:t>
      </w:r>
      <w:r w:rsidR="00D71B84" w:rsidRPr="00BE34C9">
        <w:rPr>
          <w:lang w:val="en-US"/>
        </w:rPr>
        <w:t>.</w:t>
      </w:r>
    </w:p>
    <w:p w:rsidR="00417146" w:rsidRPr="00BE34C9" w:rsidRDefault="00417146" w:rsidP="003D6735">
      <w:pPr>
        <w:rPr>
          <w:lang w:val="en-US"/>
        </w:rPr>
      </w:pPr>
    </w:p>
    <w:p w:rsidR="00824789" w:rsidRPr="00BE34C9" w:rsidRDefault="00FC37C4" w:rsidP="00824789">
      <w:pPr>
        <w:pStyle w:val="Titre3"/>
        <w:rPr>
          <w:lang w:val="en-US"/>
        </w:rPr>
      </w:pPr>
      <w:bookmarkStart w:id="131" w:name="_Toc503537181"/>
      <w:r w:rsidRPr="00BE34C9">
        <w:rPr>
          <w:lang w:val="en-US"/>
        </w:rPr>
        <w:t>Execution</w:t>
      </w:r>
      <w:bookmarkEnd w:id="131"/>
    </w:p>
    <w:p w:rsidR="00824789" w:rsidRPr="00BE34C9" w:rsidRDefault="009E12D8" w:rsidP="00824789">
      <w:pPr>
        <w:rPr>
          <w:lang w:val="en-US"/>
        </w:rPr>
      </w:pPr>
      <w:r w:rsidRPr="009E12D8">
        <w:rPr>
          <w:lang w:val="en-US"/>
        </w:rPr>
        <w:t>Refer to §</w:t>
      </w:r>
      <w:r w:rsidR="009105AF" w:rsidRPr="00BE34C9">
        <w:rPr>
          <w:lang w:val="en-US"/>
        </w:rPr>
        <w:fldChar w:fldCharType="begin"/>
      </w:r>
      <w:r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00831A5F" w:rsidRPr="00BE34C9">
        <w:rPr>
          <w:lang w:val="en-US"/>
        </w:rPr>
        <w:t xml:space="preserve"> </w:t>
      </w:r>
      <w:r w:rsidR="00AF54E3" w:rsidRPr="00BE34C9">
        <w:rPr>
          <w:lang w:val="en-US"/>
        </w:rPr>
        <w:t>in all similar respects</w:t>
      </w:r>
      <w:r w:rsidR="00824789" w:rsidRPr="00BE34C9">
        <w:rPr>
          <w:lang w:val="en-US"/>
        </w:rPr>
        <w:t>.</w:t>
      </w:r>
    </w:p>
    <w:p w:rsidR="00824789" w:rsidRPr="00BE34C9" w:rsidRDefault="00824789" w:rsidP="003D6735">
      <w:pPr>
        <w:rPr>
          <w:lang w:val="en-US"/>
        </w:rPr>
      </w:pPr>
    </w:p>
    <w:p w:rsidR="009914AE" w:rsidRPr="00BE34C9" w:rsidRDefault="00FC37C4" w:rsidP="009914AE">
      <w:pPr>
        <w:pStyle w:val="Titre3"/>
        <w:rPr>
          <w:lang w:val="en-US"/>
        </w:rPr>
      </w:pPr>
      <w:bookmarkStart w:id="132" w:name="_Toc503537182"/>
      <w:r w:rsidRPr="00BE34C9">
        <w:rPr>
          <w:lang w:val="en-US"/>
        </w:rPr>
        <w:lastRenderedPageBreak/>
        <w:t>Results</w:t>
      </w:r>
      <w:bookmarkEnd w:id="132"/>
    </w:p>
    <w:p w:rsidR="000A4E8F" w:rsidRPr="00BE34C9" w:rsidRDefault="009E12D8" w:rsidP="000A4E8F">
      <w:pPr>
        <w:spacing w:before="0" w:after="0"/>
        <w:jc w:val="left"/>
        <w:rPr>
          <w:lang w:val="en-US"/>
        </w:rPr>
      </w:pPr>
      <w:r w:rsidRPr="009E12D8">
        <w:rPr>
          <w:lang w:val="en-US"/>
        </w:rPr>
        <w:t>The test case results are:</w:t>
      </w:r>
    </w:p>
    <w:p w:rsidR="000A4E8F" w:rsidRPr="00BE34C9" w:rsidRDefault="009C6220" w:rsidP="000A4E8F">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0A4E8F" w:rsidRPr="00BE34C9" w:rsidRDefault="009C6220" w:rsidP="000A4E8F">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r</w:t>
      </w:r>
      <w:r w:rsidR="009E12D8" w:rsidRPr="009E12D8">
        <w:rPr>
          <w:lang w:val="en-US"/>
        </w:rPr>
        <w:t xml:space="preserve">eport file in </w:t>
      </w:r>
      <w:r>
        <w:rPr>
          <w:lang w:val="en-US"/>
        </w:rPr>
        <w:t>a</w:t>
      </w:r>
      <w:r w:rsidR="009E12D8" w:rsidRPr="009E12D8">
        <w:rPr>
          <w:lang w:val="en-US"/>
        </w:rPr>
        <w:t xml:space="preserve"> text format</w:t>
      </w:r>
      <w:r>
        <w:rPr>
          <w:lang w:val="en-US"/>
        </w:rPr>
        <w:t>:</w:t>
      </w:r>
    </w:p>
    <w:p w:rsidR="000A4E8F" w:rsidRPr="00BE34C9" w:rsidRDefault="009E12D8" w:rsidP="000A4E8F">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0A4E8F" w:rsidRPr="00BE34C9" w:rsidRDefault="009E12D8" w:rsidP="000A4E8F">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HLA_Declaration_certified_data_</w:t>
      </w:r>
      <w:r w:rsidRPr="009E12D8">
        <w:rPr>
          <w:lang w:val="en-US"/>
        </w:rPr>
        <w:t>" and "</w:t>
      </w:r>
      <w:r w:rsidRPr="009E12D8">
        <w:rPr>
          <w:rFonts w:ascii="Courier New" w:hAnsi="Courier New" w:cs="Courier New"/>
          <w:lang w:val="en-US"/>
        </w:rPr>
        <w:t>HLA_Declaration_non_certified_data_</w:t>
      </w:r>
      <w:r w:rsidRPr="009E12D8">
        <w:rPr>
          <w:lang w:val="en-US"/>
        </w:rPr>
        <w:t>" followed by the execution date and time</w:t>
      </w:r>
    </w:p>
    <w:p w:rsidR="000A4E8F" w:rsidRPr="00BE34C9" w:rsidRDefault="009C6220" w:rsidP="000A4E8F">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0A4E8F" w:rsidRPr="00BE34C9" w:rsidRDefault="000A4E8F" w:rsidP="00336FF4">
      <w:pPr>
        <w:spacing w:before="0" w:after="0"/>
        <w:jc w:val="left"/>
        <w:rPr>
          <w:lang w:val="en-US"/>
        </w:rPr>
      </w:pPr>
    </w:p>
    <w:p w:rsidR="00336FF4" w:rsidRPr="00BE34C9" w:rsidRDefault="00336FF4" w:rsidP="00981870">
      <w:pPr>
        <w:spacing w:before="0" w:after="0"/>
        <w:jc w:val="left"/>
        <w:rPr>
          <w:lang w:val="en-US"/>
        </w:rPr>
      </w:pPr>
    </w:p>
    <w:p w:rsidR="00443463" w:rsidRPr="00BE34C9" w:rsidRDefault="00443463" w:rsidP="00443463">
      <w:pPr>
        <w:spacing w:before="0" w:after="0"/>
        <w:jc w:val="left"/>
        <w:rPr>
          <w:lang w:val="en-US"/>
        </w:rPr>
        <w:sectPr w:rsidR="00443463" w:rsidRPr="00BE34C9" w:rsidSect="007935CA">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2017_04_05_15h24m21s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8452B2" w:rsidRPr="00BE34C9" w:rsidRDefault="008452B2"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2     R : ExpectedSeen (D : ExpectedNotSeen)        2     R : ExpectedSeen (D : ExpectedNotSeen)       </w:t>
      </w:r>
    </w:p>
    <w:p w:rsidR="00336FF4"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r>
        <w:rPr>
          <w:rFonts w:ascii="Courier New" w:hAnsi="Courier New" w:cs="Courier New"/>
          <w:noProof/>
          <w:sz w:val="14"/>
          <w:szCs w:val="14"/>
          <w:lang w:val="en-US"/>
        </w:rPr>
        <w:t xml:space="preserve">            WarheadType                         2     R : ExpectedSeen (D : ExpectedNotSeen)        2     R : ExpectedSeen (D : ExpectedNotSeen)           </w:t>
      </w:r>
    </w:p>
    <w:p w:rsidR="00443463" w:rsidRPr="00BE34C9" w:rsidRDefault="00443463" w:rsidP="00336FF4">
      <w:pPr>
        <w:spacing w:before="0" w:after="0"/>
        <w:jc w:val="left"/>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33" w:name="_Toc503537183"/>
      <w:r>
        <w:rPr>
          <w:szCs w:val="22"/>
          <w:lang w:val="en-US" w:eastAsia="en-US"/>
        </w:rPr>
        <w:lastRenderedPageBreak/>
        <w:t>Test Case « HLA Object Management »</w:t>
      </w:r>
      <w:bookmarkEnd w:id="133"/>
    </w:p>
    <w:p w:rsidR="00A65E6F" w:rsidRPr="00BE34C9" w:rsidRDefault="009E12D8" w:rsidP="00A65E6F">
      <w:pPr>
        <w:pStyle w:val="Titre3"/>
        <w:rPr>
          <w:lang w:val="en-US"/>
        </w:rPr>
      </w:pPr>
      <w:bookmarkStart w:id="134" w:name="_Toc503537184"/>
      <w:r w:rsidRPr="009E12D8">
        <w:rPr>
          <w:lang w:val="en-US"/>
        </w:rPr>
        <w:t>Role</w:t>
      </w:r>
      <w:bookmarkEnd w:id="134"/>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C20CF" w:rsidRPr="00215646" w:rsidTr="008A7196">
        <w:trPr>
          <w:trHeight w:val="419"/>
        </w:trPr>
        <w:tc>
          <w:tcPr>
            <w:tcW w:w="1101" w:type="dxa"/>
            <w:tcBorders>
              <w:right w:val="single" w:sz="8" w:space="0" w:color="4BACC6"/>
            </w:tcBorders>
          </w:tcPr>
          <w:p w:rsidR="005C20CF" w:rsidRPr="00BE34C9" w:rsidRDefault="003D084D" w:rsidP="008A7196">
            <w:pPr>
              <w:spacing w:before="0" w:after="0"/>
              <w:jc w:val="center"/>
              <w:rPr>
                <w:b/>
                <w:bCs/>
                <w:lang w:val="en-US"/>
              </w:rPr>
            </w:pPr>
            <w:r>
              <w:rPr>
                <w:b/>
                <w:noProof/>
              </w:rPr>
              <w:drawing>
                <wp:inline distT="0" distB="0" distL="0" distR="0">
                  <wp:extent cx="223200" cy="223200"/>
                  <wp:effectExtent l="0" t="0" r="0" b="0"/>
                  <wp:docPr id="3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5C20CF" w:rsidRPr="00BE34C9" w:rsidRDefault="00F653C8" w:rsidP="008A7196">
            <w:pPr>
              <w:rPr>
                <w:lang w:val="en-US"/>
              </w:rPr>
            </w:pPr>
            <w:r w:rsidRPr="00BE34C9">
              <w:rPr>
                <w:lang w:val="en-US"/>
              </w:rPr>
              <w:t>This test case is functionally equivalent to the "Data" tab of the "FCTT_NG".</w:t>
            </w:r>
          </w:p>
        </w:tc>
      </w:tr>
    </w:tbl>
    <w:p w:rsidR="00BA27E0" w:rsidRPr="00BE34C9" w:rsidRDefault="00F653C8" w:rsidP="00BA27E0">
      <w:pPr>
        <w:rPr>
          <w:lang w:val="en-US"/>
        </w:rPr>
      </w:pPr>
      <w:r w:rsidRPr="00BE34C9">
        <w:rPr>
          <w:lang w:val="en-US"/>
        </w:rPr>
        <w:t>This test case verifies that the federate sends and receives only the objects and interactions specified in its SOM.</w:t>
      </w:r>
    </w:p>
    <w:p w:rsidR="005C20CF" w:rsidRPr="00BE34C9" w:rsidRDefault="005C20CF" w:rsidP="00F23045">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[IR-SOM-0011]</w:t>
      </w:r>
      <w:r w:rsidR="009E12D8" w:rsidRPr="009E12D8">
        <w:rPr>
          <w:lang w:val="en-US"/>
        </w:rPr>
        <w:t>:</w:t>
      </w:r>
      <w:r w:rsidR="009E12D8" w:rsidRPr="009E12D8">
        <w:rPr>
          <w:lang w:val="en-US"/>
        </w:rPr>
        <w:tab/>
      </w:r>
      <w:r w:rsidR="009E12D8" w:rsidRPr="009E12D8">
        <w:rPr>
          <w:rStyle w:val="ReqTextCar"/>
          <w:lang w:val="en-US"/>
        </w:rPr>
        <w:t>SuT shall register at least one object instance for each published object class</w:t>
      </w:r>
    </w:p>
    <w:p w:rsidR="002C5C83" w:rsidRPr="00BE34C9" w:rsidRDefault="009E12D8" w:rsidP="002C5C83">
      <w:pPr>
        <w:pStyle w:val="Paragraphedeliste"/>
        <w:ind w:left="1418" w:hanging="1418"/>
        <w:rPr>
          <w:rStyle w:val="ReqTextCar"/>
          <w:lang w:val="en-US"/>
        </w:rPr>
      </w:pPr>
      <w:r w:rsidRPr="009E12D8">
        <w:rPr>
          <w:rStyle w:val="ReqIDCar"/>
          <w:lang w:val="en-US"/>
        </w:rPr>
        <w:t>[IR-SOM-0012]</w:t>
      </w:r>
      <w:r w:rsidRPr="009E12D8">
        <w:rPr>
          <w:lang w:val="en-US"/>
        </w:rPr>
        <w:t>:</w:t>
      </w:r>
      <w:r w:rsidRPr="009E12D8">
        <w:rPr>
          <w:lang w:val="en-US"/>
        </w:rPr>
        <w:tab/>
      </w:r>
      <w:r w:rsidRPr="009E12D8">
        <w:rPr>
          <w:rStyle w:val="ReqTextCar"/>
          <w:lang w:val="en-US"/>
        </w:rPr>
        <w:t xml:space="preserve">SuT shall discover object instances for all object classes with attributes defined as subscribed </w:t>
      </w:r>
    </w:p>
    <w:p w:rsidR="002C5C83" w:rsidRPr="00BE34C9" w:rsidRDefault="009E12D8" w:rsidP="002C5C83">
      <w:pPr>
        <w:pStyle w:val="Paragraphedeliste"/>
        <w:ind w:left="1418" w:hanging="1418"/>
        <w:rPr>
          <w:rStyle w:val="ReqTextCar"/>
          <w:lang w:val="en-US"/>
        </w:rPr>
      </w:pPr>
      <w:r w:rsidRPr="009E12D8">
        <w:rPr>
          <w:rStyle w:val="ReqIDCar"/>
          <w:lang w:val="en-US"/>
        </w:rPr>
        <w:t>[IR-SOM-0013]</w:t>
      </w:r>
      <w:r w:rsidRPr="009E12D8">
        <w:rPr>
          <w:lang w:val="en-US"/>
        </w:rPr>
        <w:t>:</w:t>
      </w:r>
      <w:r w:rsidRPr="009E12D8">
        <w:rPr>
          <w:lang w:val="en-US"/>
        </w:rPr>
        <w:tab/>
      </w:r>
      <w:r w:rsidRPr="009E12D8">
        <w:rPr>
          <w:rStyle w:val="ReqTextCar"/>
          <w:lang w:val="en-US"/>
        </w:rPr>
        <w:t>SuT shall update attribute values for each published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[IR-SOM-0014]</w:t>
      </w:r>
      <w:r w:rsidRPr="009E12D8">
        <w:rPr>
          <w:lang w:val="en-US"/>
        </w:rPr>
        <w:t>:</w:t>
      </w:r>
      <w:r w:rsidRPr="009E12D8">
        <w:rPr>
          <w:lang w:val="en-US"/>
        </w:rPr>
        <w:tab/>
      </w:r>
      <w:r w:rsidRPr="009E12D8">
        <w:rPr>
          <w:rStyle w:val="ReqTextCar"/>
          <w:lang w:val="en-US"/>
        </w:rPr>
        <w:t>SuT shall reflect attribute values for each subscribed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[IR-SOM-0015]</w:t>
      </w:r>
      <w:r w:rsidRPr="009E12D8">
        <w:rPr>
          <w:lang w:val="en-US"/>
        </w:rPr>
        <w:t>:</w:t>
      </w:r>
      <w:r w:rsidRPr="009E12D8">
        <w:rPr>
          <w:lang w:val="en-US"/>
        </w:rPr>
        <w:tab/>
      </w:r>
      <w:r w:rsidRPr="009E12D8">
        <w:rPr>
          <w:rStyle w:val="ReqTextCar"/>
          <w:lang w:val="en-US"/>
        </w:rPr>
        <w:t>SuT shall send at least one interaction for each published interaction class</w:t>
      </w:r>
    </w:p>
    <w:p w:rsidR="00DC504B" w:rsidRPr="00BE34C9" w:rsidRDefault="009E12D8" w:rsidP="002C5C83">
      <w:pPr>
        <w:pStyle w:val="Paragraphedeliste"/>
        <w:ind w:left="1418" w:hanging="1418"/>
        <w:rPr>
          <w:rStyle w:val="ReqTextCar"/>
          <w:lang w:val="en-US"/>
        </w:rPr>
      </w:pPr>
      <w:r w:rsidRPr="009E12D8">
        <w:rPr>
          <w:rStyle w:val="ReqIDCar"/>
          <w:lang w:val="en-US"/>
        </w:rPr>
        <w:t>[IR-SOM-0016]</w:t>
      </w:r>
      <w:r w:rsidRPr="009E12D8">
        <w:rPr>
          <w:lang w:val="en-US"/>
        </w:rPr>
        <w:t>:</w:t>
      </w:r>
      <w:r w:rsidRPr="009E12D8">
        <w:rPr>
          <w:lang w:val="en-US"/>
        </w:rPr>
        <w:tab/>
      </w:r>
      <w:r w:rsidRPr="009E12D8">
        <w:rPr>
          <w:rStyle w:val="ReqTextCar"/>
          <w:lang w:val="en-US"/>
        </w:rPr>
        <w:t>SuT shall receive interactions for each subscribed interaction class</w:t>
      </w:r>
    </w:p>
    <w:p w:rsidR="00DC504B" w:rsidRPr="00BE34C9" w:rsidRDefault="00DC504B" w:rsidP="00F23045">
      <w:pPr>
        <w:pStyle w:val="Paragraphedeliste"/>
        <w:ind w:left="1418" w:hanging="1418"/>
        <w:rPr>
          <w:rStyle w:val="ReqTextCar"/>
          <w:lang w:val="en-US"/>
        </w:rPr>
      </w:pPr>
    </w:p>
    <w:p w:rsidR="00A65E6F" w:rsidRPr="00BE34C9" w:rsidRDefault="00A65E6F" w:rsidP="00A65E6F">
      <w:pPr>
        <w:pStyle w:val="Titre3"/>
        <w:rPr>
          <w:lang w:val="en-US"/>
        </w:rPr>
      </w:pPr>
      <w:bookmarkStart w:id="135" w:name="_Toc503537185"/>
      <w:r w:rsidRPr="00BE34C9">
        <w:rPr>
          <w:lang w:val="en-US"/>
        </w:rPr>
        <w:t>Impl</w:t>
      </w:r>
      <w:r w:rsidR="00E175CA" w:rsidRPr="00BE34C9">
        <w:rPr>
          <w:lang w:val="en-US"/>
        </w:rPr>
        <w:t>e</w:t>
      </w:r>
      <w:r w:rsidRPr="00BE34C9">
        <w:rPr>
          <w:lang w:val="en-US"/>
        </w:rPr>
        <w:t>mentation</w:t>
      </w:r>
      <w:bookmarkEnd w:id="135"/>
    </w:p>
    <w:p w:rsidR="00F653C8" w:rsidRPr="00BE34C9" w:rsidRDefault="00F653C8" w:rsidP="00F653C8">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F653C8" w:rsidRPr="00BE34C9" w:rsidRDefault="009E12D8" w:rsidP="00F653C8">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TS_HLA_Object</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TC_001_Object_Interaction_Check.java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HLA_Object_TcParam.java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HLA_Object_BaseModel.java</w:t>
      </w:r>
      <w:r w:rsidRPr="009E12D8">
        <w:rPr>
          <w:lang w:val="en-US"/>
        </w:rPr>
        <w:t>"</w:t>
      </w:r>
    </w:p>
    <w:p w:rsidR="005C20CF" w:rsidRPr="00BE34C9" w:rsidRDefault="005C20CF" w:rsidP="005C20CF">
      <w:pPr>
        <w:rPr>
          <w:lang w:val="en-US"/>
        </w:rPr>
      </w:pPr>
    </w:p>
    <w:p w:rsidR="00524FCC" w:rsidRPr="00BE34C9" w:rsidRDefault="009E12D8" w:rsidP="00524FCC">
      <w:pPr>
        <w:pStyle w:val="Titre4"/>
        <w:rPr>
          <w:lang w:val="en-US"/>
        </w:rPr>
      </w:pPr>
      <w:bookmarkStart w:id="136" w:name="_Toc503537186"/>
      <w:r w:rsidRPr="009E12D8">
        <w:rPr>
          <w:lang w:val="en-US"/>
        </w:rPr>
        <w:t>Test case main class</w:t>
      </w:r>
      <w:bookmarkEnd w:id="136"/>
    </w:p>
    <w:p w:rsidR="0094437B" w:rsidRPr="00BE34C9" w:rsidRDefault="0094437B" w:rsidP="0094437B">
      <w:pPr>
        <w:rPr>
          <w:lang w:val="en-US"/>
        </w:rPr>
      </w:pPr>
      <w:r w:rsidRPr="00BE34C9">
        <w:rPr>
          <w:lang w:val="en-US"/>
        </w:rPr>
        <w:t xml:space="preserve">The test case </w:t>
      </w:r>
      <w:r w:rsidR="009C6220">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tc_hla_object\TC_001_Object_Interaction_Check.java</w:t>
      </w:r>
      <w:r w:rsidRPr="00BE34C9">
        <w:rPr>
          <w:lang w:val="en-US"/>
        </w:rPr>
        <w:t xml:space="preserve">" </w:t>
      </w:r>
      <w:r w:rsidR="003724FB" w:rsidRPr="00BE34C9">
        <w:rPr>
          <w:lang w:val="en-US"/>
        </w:rPr>
        <w:t xml:space="preserve">source file </w:t>
      </w:r>
      <w:r w:rsidRPr="00BE34C9">
        <w:rPr>
          <w:lang w:val="en-US"/>
        </w:rPr>
        <w:t>implements the "</w:t>
      </w:r>
      <w:r w:rsidRPr="00BE34C9">
        <w:rPr>
          <w:rFonts w:ascii="Courier New" w:hAnsi="Courier New" w:cs="Courier New"/>
          <w:lang w:val="en-US"/>
        </w:rPr>
        <w:t>TC_001_Object_Interaction_Check</w:t>
      </w:r>
      <w:r w:rsidRPr="00BE34C9">
        <w:rPr>
          <w:lang w:val="en-US"/>
        </w:rPr>
        <w:t>"</w:t>
      </w:r>
      <w:r w:rsidR="003724FB">
        <w:rPr>
          <w:lang w:val="en-US"/>
        </w:rPr>
        <w:t xml:space="preserve"> </w:t>
      </w:r>
      <w:r w:rsidR="003724FB" w:rsidRPr="00BE34C9">
        <w:rPr>
          <w:lang w:val="en-US"/>
        </w:rPr>
        <w:t>class</w:t>
      </w:r>
      <w:r w:rsidRPr="00BE34C9">
        <w:rPr>
          <w:lang w:val="en-US"/>
        </w:rPr>
        <w:t xml:space="preserve"> and its methods:</w:t>
      </w:r>
    </w:p>
    <w:p w:rsidR="0094437B" w:rsidRPr="00BE34C9" w:rsidRDefault="0094437B" w:rsidP="0094437B">
      <w:pPr>
        <w:pStyle w:val="Paragraphedeliste"/>
        <w:numPr>
          <w:ilvl w:val="0"/>
          <w:numId w:val="35"/>
        </w:numPr>
        <w:rPr>
          <w:lang w:val="en-US"/>
        </w:rPr>
      </w:pPr>
      <w:r w:rsidRPr="00BE34C9">
        <w:rPr>
          <w:lang w:val="en-US"/>
        </w:rPr>
        <w:t>"</w:t>
      </w:r>
      <w:r w:rsidRPr="00BE34C9">
        <w:rPr>
          <w:rFonts w:ascii="Courier New" w:hAnsi="Courier New" w:cs="Courier New"/>
          <w:lang w:val="en-US"/>
        </w:rPr>
        <w:t>getIVCT_BaseModel</w:t>
      </w:r>
      <w:r w:rsidR="009E12D8" w:rsidRPr="009E12D8">
        <w:rPr>
          <w:lang w:val="en-US"/>
        </w:rPr>
        <w:t>" to initialize the ETC by creating:</w:t>
      </w:r>
    </w:p>
    <w:p w:rsidR="0094437B" w:rsidRPr="00BE34C9" w:rsidRDefault="009E12D8" w:rsidP="0094437B">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HLA_Object_BaseModel</w:t>
      </w:r>
      <w:r w:rsidRPr="009E12D8">
        <w:rPr>
          <w:lang w:val="en-US"/>
        </w:rPr>
        <w:t>"</w:t>
      </w:r>
      <w:r w:rsidR="003724FB" w:rsidRPr="003724FB">
        <w:rPr>
          <w:lang w:val="en-US"/>
        </w:rPr>
        <w:t xml:space="preserve"> </w:t>
      </w:r>
      <w:r w:rsidR="003724FB" w:rsidRPr="004549BC">
        <w:rPr>
          <w:lang w:val="en-US"/>
        </w:rPr>
        <w:t>model</w:t>
      </w:r>
    </w:p>
    <w:p w:rsidR="0094437B" w:rsidRPr="00BE34C9" w:rsidRDefault="009E12D8" w:rsidP="0094437B">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HLA_Object_TcParam</w:t>
      </w:r>
      <w:r w:rsidRPr="009E12D8">
        <w:rPr>
          <w:lang w:val="en-US"/>
        </w:rPr>
        <w:t>"</w:t>
      </w:r>
      <w:r w:rsidR="003724FB" w:rsidRPr="003724FB">
        <w:rPr>
          <w:lang w:val="en-US"/>
        </w:rPr>
        <w:t xml:space="preserve"> </w:t>
      </w:r>
      <w:r w:rsidR="003724FB" w:rsidRPr="004549BC">
        <w:rPr>
          <w:lang w:val="en-US"/>
        </w:rPr>
        <w:t>parameters</w:t>
      </w:r>
    </w:p>
    <w:p w:rsidR="0094437B" w:rsidRPr="00BE34C9" w:rsidRDefault="009E12D8" w:rsidP="0094437B">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3724FB">
        <w:rPr>
          <w:lang w:val="en-US"/>
        </w:rPr>
        <w:t xml:space="preserve"> business instance</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94437B" w:rsidRPr="00BE34C9" w:rsidRDefault="009E12D8" w:rsidP="0094437B">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94437B" w:rsidRPr="00BE34C9" w:rsidRDefault="009E12D8" w:rsidP="0094437B">
      <w:pPr>
        <w:pStyle w:val="Paragraphedeliste"/>
        <w:numPr>
          <w:ilvl w:val="2"/>
          <w:numId w:val="39"/>
        </w:numPr>
        <w:rPr>
          <w:lang w:val="en-US"/>
        </w:rPr>
      </w:pPr>
      <w:r w:rsidRPr="009E12D8">
        <w:rPr>
          <w:lang w:val="en-US"/>
        </w:rPr>
        <w:t>Load SOM and FOM files</w:t>
      </w:r>
    </w:p>
    <w:p w:rsidR="0094437B" w:rsidRPr="00BE34C9" w:rsidRDefault="009E12D8" w:rsidP="0094437B">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"DataHLA"</w:t>
      </w:r>
      <w:r w:rsidRPr="009E12D8">
        <w:rPr>
          <w:lang w:val="en-US"/>
        </w:rPr>
        <w:t xml:space="preserve"> reused from the FCTT NG)</w:t>
      </w:r>
    </w:p>
    <w:p w:rsidR="0094437B" w:rsidRPr="00BE34C9" w:rsidRDefault="009E12D8" w:rsidP="0094437B">
      <w:pPr>
        <w:pStyle w:val="Paragraphedeliste"/>
        <w:numPr>
          <w:ilvl w:val="1"/>
          <w:numId w:val="39"/>
        </w:numPr>
        <w:rPr>
          <w:lang w:val="en-US"/>
        </w:rPr>
      </w:pPr>
      <w:r w:rsidRPr="009E12D8">
        <w:rPr>
          <w:lang w:val="en-US"/>
        </w:rPr>
        <w:t>Connect to the RTI</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94437B" w:rsidRPr="00BE34C9" w:rsidRDefault="009E12D8" w:rsidP="0094437B">
      <w:pPr>
        <w:pStyle w:val="Paragraphedeliste"/>
        <w:numPr>
          <w:ilvl w:val="1"/>
          <w:numId w:val="39"/>
        </w:numPr>
        <w:rPr>
          <w:lang w:val="en-US"/>
        </w:rPr>
      </w:pPr>
      <w:r w:rsidRPr="009E12D8">
        <w:rPr>
          <w:lang w:val="en-US"/>
        </w:rPr>
        <w:t>Wait for the time needed to stimulate the federate while updating the data model</w:t>
      </w:r>
    </w:p>
    <w:p w:rsidR="0094437B" w:rsidRPr="00BE34C9" w:rsidRDefault="009E12D8" w:rsidP="0094437B">
      <w:pPr>
        <w:pStyle w:val="Paragraphedeliste"/>
        <w:numPr>
          <w:ilvl w:val="1"/>
          <w:numId w:val="39"/>
        </w:numPr>
        <w:rPr>
          <w:lang w:val="en-US"/>
        </w:rPr>
      </w:pPr>
      <w:r w:rsidRPr="009E12D8">
        <w:rPr>
          <w:lang w:val="en-US"/>
        </w:rPr>
        <w:t>Check the coherence between the objects attributes and interactions sent and received during the execution and the SOM file content</w:t>
      </w:r>
    </w:p>
    <w:p w:rsidR="0094437B" w:rsidRPr="00BE34C9" w:rsidRDefault="009E12D8" w:rsidP="0094437B">
      <w:pPr>
        <w:pStyle w:val="Paragraphedeliste"/>
        <w:numPr>
          <w:ilvl w:val="1"/>
          <w:numId w:val="39"/>
        </w:numPr>
        <w:rPr>
          <w:lang w:val="en-US"/>
        </w:rPr>
      </w:pPr>
      <w:r w:rsidRPr="009E12D8">
        <w:rPr>
          <w:lang w:val="en-US"/>
        </w:rPr>
        <w:t>Generate a report file</w:t>
      </w:r>
    </w:p>
    <w:p w:rsidR="0094437B" w:rsidRPr="00BE34C9" w:rsidRDefault="009E12D8" w:rsidP="0094437B">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94437B" w:rsidRPr="00BE34C9" w:rsidRDefault="009E12D8" w:rsidP="0094437B">
      <w:pPr>
        <w:pStyle w:val="Paragraphedeliste"/>
        <w:numPr>
          <w:ilvl w:val="1"/>
          <w:numId w:val="39"/>
        </w:numPr>
        <w:rPr>
          <w:lang w:val="en-US"/>
        </w:rPr>
      </w:pPr>
      <w:r w:rsidRPr="009E12D8">
        <w:rPr>
          <w:lang w:val="en-US"/>
        </w:rPr>
        <w:t>Disconnect from the RTI</w:t>
      </w:r>
    </w:p>
    <w:p w:rsidR="0094437B" w:rsidRPr="00BE34C9" w:rsidRDefault="0094437B" w:rsidP="0094437B">
      <w:pPr>
        <w:rPr>
          <w:lang w:val="en-US"/>
        </w:rPr>
      </w:pPr>
    </w:p>
    <w:p w:rsidR="0094437B" w:rsidRPr="00BE34C9" w:rsidRDefault="009E12D8" w:rsidP="0094437B">
      <w:pPr>
        <w:rPr>
          <w:lang w:val="en-US"/>
        </w:rPr>
      </w:pPr>
      <w:r w:rsidRPr="009E12D8">
        <w:rPr>
          <w:lang w:val="en-US"/>
        </w:rPr>
        <w:t xml:space="preserve">The </w:t>
      </w:r>
      <w:r w:rsidRPr="009E12D8">
        <w:rPr>
          <w:rFonts w:ascii="Courier New" w:hAnsi="Courier New" w:cs="Courier New"/>
          <w:lang w:val="en-US"/>
        </w:rPr>
        <w:t>"DataHLA"</w:t>
      </w:r>
      <w:r w:rsidRPr="009E12D8">
        <w:rPr>
          <w:lang w:val="en-US"/>
        </w:rPr>
        <w:t xml:space="preserve"> class is used to construct a representation of the SOM and FOM files and then update the validity (or non-validity) of the actions performed by the test federate </w:t>
      </w:r>
    </w:p>
    <w:p w:rsidR="0094437B" w:rsidRPr="00BE34C9" w:rsidRDefault="0094437B" w:rsidP="00524FCC">
      <w:pPr>
        <w:rPr>
          <w:lang w:val="en-US"/>
        </w:rPr>
      </w:pPr>
    </w:p>
    <w:p w:rsidR="00045D55" w:rsidRPr="00BE34C9" w:rsidRDefault="00045D55" w:rsidP="005C2022">
      <w:pPr>
        <w:rPr>
          <w:lang w:val="en-US"/>
        </w:rPr>
      </w:pPr>
    </w:p>
    <w:p w:rsidR="00524FCC" w:rsidRPr="00BE34C9" w:rsidRDefault="009E12D8" w:rsidP="005C2022">
      <w:pPr>
        <w:pStyle w:val="Titre4"/>
        <w:rPr>
          <w:lang w:val="en-US"/>
        </w:rPr>
      </w:pPr>
      <w:bookmarkStart w:id="137" w:name="_Toc503537187"/>
      <w:r w:rsidRPr="009E12D8">
        <w:rPr>
          <w:lang w:val="en-US"/>
        </w:rPr>
        <w:lastRenderedPageBreak/>
        <w:t>Data model management class</w:t>
      </w:r>
      <w:bookmarkEnd w:id="137"/>
    </w:p>
    <w:p w:rsidR="0094437B" w:rsidRPr="00BE34C9" w:rsidRDefault="0094437B" w:rsidP="0094437B">
      <w:pPr>
        <w:rPr>
          <w:lang w:val="en-US"/>
        </w:rPr>
      </w:pPr>
      <w:r w:rsidRPr="00BE34C9">
        <w:rPr>
          <w:lang w:val="en-US"/>
        </w:rPr>
        <w:t>The data access is done in a class derived from "</w:t>
      </w:r>
      <w:r w:rsidRPr="00BE34C9">
        <w:rPr>
          <w:rFonts w:ascii="Courier New" w:hAnsi="Courier New" w:cs="Courier New"/>
          <w:lang w:val="en-US"/>
        </w:rPr>
        <w:t>IVCT_BaseModel</w:t>
      </w:r>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tc_lib_hla_object\HLA_Object_BaseModel.java</w:t>
      </w:r>
      <w:r w:rsidRPr="00BE34C9">
        <w:rPr>
          <w:lang w:val="en-US"/>
        </w:rPr>
        <w:t xml:space="preserve">" </w:t>
      </w:r>
      <w:r w:rsidR="009F2CB0" w:rsidRPr="00BE34C9">
        <w:rPr>
          <w:lang w:val="en-US"/>
        </w:rPr>
        <w:t xml:space="preserve">source file </w:t>
      </w:r>
      <w:r w:rsidRPr="00BE34C9">
        <w:rPr>
          <w:lang w:val="en-US"/>
        </w:rPr>
        <w:t>implements the "</w:t>
      </w:r>
      <w:r w:rsidRPr="00BE34C9">
        <w:rPr>
          <w:rFonts w:ascii="Courier New" w:hAnsi="Courier New" w:cs="Courier New"/>
          <w:lang w:val="en-US"/>
        </w:rPr>
        <w:t>HLA_Object_BaseModel</w:t>
      </w:r>
      <w:r w:rsidRPr="00BE34C9">
        <w:rPr>
          <w:lang w:val="en-US"/>
        </w:rPr>
        <w:t xml:space="preserve">" </w:t>
      </w:r>
      <w:r w:rsidR="009F2CB0" w:rsidRPr="00BE34C9">
        <w:rPr>
          <w:lang w:val="en-US"/>
        </w:rPr>
        <w:t xml:space="preserve">class </w:t>
      </w:r>
      <w:r w:rsidRPr="00BE34C9">
        <w:rPr>
          <w:lang w:val="en-US"/>
        </w:rPr>
        <w:t>and overrides the following methods:</w:t>
      </w:r>
    </w:p>
    <w:p w:rsidR="0094437B" w:rsidRPr="00BE34C9" w:rsidRDefault="0094437B" w:rsidP="0094437B">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9F2CB0">
        <w:rPr>
          <w:lang w:val="en-US"/>
        </w:rPr>
        <w:t>removal</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9F2CB0">
        <w:rPr>
          <w:lang w:val="en-US"/>
        </w:rPr>
        <w:t>about</w:t>
      </w:r>
      <w:r w:rsidR="009F2CB0" w:rsidRPr="004549BC">
        <w:rPr>
          <w:lang w:val="en-US"/>
        </w:rPr>
        <w:t xml:space="preserve"> </w:t>
      </w:r>
      <w:r w:rsidRPr="009E12D8">
        <w:rPr>
          <w:lang w:val="en-US"/>
        </w:rPr>
        <w:t>changing attribute values</w:t>
      </w:r>
    </w:p>
    <w:p w:rsidR="0094437B" w:rsidRPr="00BE34C9" w:rsidRDefault="0094437B" w:rsidP="0094437B">
      <w:pPr>
        <w:rPr>
          <w:lang w:val="en-US"/>
        </w:rPr>
      </w:pPr>
    </w:p>
    <w:p w:rsidR="0094437B" w:rsidRPr="00BE34C9" w:rsidRDefault="009E12D8" w:rsidP="0094437B">
      <w:pPr>
        <w:rPr>
          <w:lang w:val="en-US"/>
        </w:rPr>
      </w:pPr>
      <w:r w:rsidRPr="009E12D8">
        <w:rPr>
          <w:lang w:val="en-US"/>
        </w:rPr>
        <w:t>This class initializes and updates</w:t>
      </w:r>
      <w:r w:rsidR="009F2CB0">
        <w:rPr>
          <w:lang w:val="en-US"/>
        </w:rPr>
        <w:t>,</w:t>
      </w:r>
      <w:r w:rsidRPr="009E12D8">
        <w:rPr>
          <w:lang w:val="en-US"/>
        </w:rPr>
        <w:t xml:space="preserve"> after each message receipt, an instance of "</w:t>
      </w:r>
      <w:r w:rsidRPr="009E12D8">
        <w:rPr>
          <w:rFonts w:ascii="Courier New" w:hAnsi="Courier New" w:cs="Courier New"/>
          <w:lang w:val="en-US"/>
        </w:rPr>
        <w:t>nato.ivct.etc.fr.fctt_common.resultData.model.DataHLA</w:t>
      </w:r>
      <w:r w:rsidRPr="009E12D8">
        <w:rPr>
          <w:lang w:val="en-US"/>
        </w:rPr>
        <w:t>".</w:t>
      </w:r>
    </w:p>
    <w:p w:rsidR="0094437B" w:rsidRPr="00BE34C9" w:rsidRDefault="0094437B" w:rsidP="00524FCC">
      <w:pPr>
        <w:rPr>
          <w:lang w:val="en-US"/>
        </w:rPr>
      </w:pPr>
    </w:p>
    <w:p w:rsidR="00DE1F24" w:rsidRPr="00BE34C9" w:rsidRDefault="00DE1F24" w:rsidP="005C2022">
      <w:pPr>
        <w:rPr>
          <w:lang w:val="en-US"/>
        </w:rPr>
      </w:pPr>
    </w:p>
    <w:p w:rsidR="00524FCC" w:rsidRPr="00BE34C9" w:rsidRDefault="009E12D8" w:rsidP="00524FCC">
      <w:pPr>
        <w:pStyle w:val="Titre4"/>
        <w:rPr>
          <w:lang w:val="en-US"/>
        </w:rPr>
      </w:pPr>
      <w:bookmarkStart w:id="138" w:name="_Toc503537188"/>
      <w:r w:rsidRPr="009E12D8">
        <w:rPr>
          <w:lang w:val="en-US"/>
        </w:rPr>
        <w:t>Parameters management class</w:t>
      </w:r>
      <w:bookmarkEnd w:id="138"/>
    </w:p>
    <w:p w:rsidR="00D56C9E" w:rsidRPr="00BE34C9" w:rsidRDefault="009E12D8" w:rsidP="00D56C9E">
      <w:pPr>
        <w:rPr>
          <w:lang w:val="en-US"/>
        </w:rPr>
      </w:pPr>
      <w:r w:rsidRPr="009E12D8">
        <w:rPr>
          <w:lang w:val="en-US"/>
        </w:rPr>
        <w:t>The test case parameters are located in a class implementing the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tc_lib_hla_object\HLA_Object_TcParam.java</w:t>
      </w:r>
      <w:r w:rsidRPr="009E12D8">
        <w:rPr>
          <w:lang w:val="en-US"/>
        </w:rPr>
        <w:t xml:space="preserve">" </w:t>
      </w:r>
      <w:r w:rsidR="009F2CB0" w:rsidRPr="004549BC">
        <w:rPr>
          <w:lang w:val="en-US"/>
        </w:rPr>
        <w:t xml:space="preserve">file </w:t>
      </w:r>
      <w:r w:rsidRPr="009E12D8">
        <w:rPr>
          <w:lang w:val="en-US"/>
        </w:rPr>
        <w:t>implements the "</w:t>
      </w:r>
      <w:r w:rsidRPr="009E12D8">
        <w:rPr>
          <w:rFonts w:ascii="Courier New" w:hAnsi="Courier New" w:cs="Courier New"/>
          <w:lang w:val="en-US"/>
        </w:rPr>
        <w:t>HLA_Object_TcParam</w:t>
      </w:r>
      <w:r w:rsidRPr="009E12D8">
        <w:rPr>
          <w:lang w:val="en-US"/>
        </w:rPr>
        <w:t xml:space="preserve">" </w:t>
      </w:r>
      <w:r w:rsidR="009F2CB0" w:rsidRPr="004549BC">
        <w:rPr>
          <w:lang w:val="en-US"/>
        </w:rPr>
        <w:t xml:space="preserve">class </w:t>
      </w:r>
      <w:r w:rsidRPr="009E12D8">
        <w:rPr>
          <w:lang w:val="en-US"/>
        </w:rPr>
        <w:t>and its methods for managing the parameters (</w:t>
      </w:r>
      <w:r w:rsidR="009F2CB0">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D56C9E" w:rsidRPr="00BE34C9">
        <w:rPr>
          <w:lang w:val="en-US"/>
        </w:rPr>
        <w:t>):</w:t>
      </w:r>
    </w:p>
    <w:p w:rsidR="00D56C9E" w:rsidRPr="00BE34C9" w:rsidRDefault="00D56C9E" w:rsidP="00D56C9E">
      <w:pPr>
        <w:pStyle w:val="Paragraphedeliste"/>
        <w:numPr>
          <w:ilvl w:val="0"/>
          <w:numId w:val="36"/>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D56C9E" w:rsidRPr="00BE34C9" w:rsidRDefault="00D56C9E" w:rsidP="00D56C9E">
      <w:pPr>
        <w:pStyle w:val="Paragraphedeliste"/>
        <w:numPr>
          <w:ilvl w:val="0"/>
          <w:numId w:val="36"/>
        </w:numPr>
        <w:rPr>
          <w:lang w:val="en-US"/>
        </w:rPr>
      </w:pPr>
      <w:r w:rsidRPr="00BE34C9">
        <w:rPr>
          <w:lang w:val="en-US"/>
        </w:rPr>
        <w:t>"</w:t>
      </w:r>
      <w:r w:rsidRPr="00BE34C9">
        <w:rPr>
          <w:rFonts w:ascii="Courier New" w:hAnsi="Courier New" w:cs="Courier New"/>
          <w:lang w:val="en-US"/>
        </w:rPr>
        <w:t>getSutName</w:t>
      </w:r>
      <w:r w:rsidR="009E12D8" w:rsidRPr="009E12D8">
        <w:rPr>
          <w:lang w:val="en-US"/>
        </w:rPr>
        <w:t xml:space="preserve">" for the </w:t>
      </w:r>
      <w:r w:rsidR="009F2CB0">
        <w:rPr>
          <w:lang w:val="en-US"/>
        </w:rPr>
        <w:t>S</w:t>
      </w:r>
      <w:r w:rsidR="009E12D8" w:rsidRPr="009E12D8">
        <w:rPr>
          <w:lang w:val="en-US"/>
        </w:rPr>
        <w:t>uT name</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9F2CB0">
        <w:rPr>
          <w:lang w:val="en-US"/>
        </w:rPr>
        <w:t>waiting</w:t>
      </w:r>
      <w:r w:rsidRPr="009E12D8">
        <w:rPr>
          <w:lang w:val="en-US"/>
        </w:rPr>
        <w:t xml:space="preserve"> time of the test case before generation of the results (sec)</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826DCB"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DE1F24" w:rsidRPr="00BE34C9" w:rsidRDefault="00DE1F24" w:rsidP="007578D4">
      <w:pPr>
        <w:rPr>
          <w:lang w:val="en-US"/>
        </w:rPr>
      </w:pPr>
    </w:p>
    <w:p w:rsidR="007578D4" w:rsidRPr="00BE34C9" w:rsidRDefault="009E12D8" w:rsidP="007578D4">
      <w:pPr>
        <w:rPr>
          <w:lang w:val="en-US"/>
        </w:rPr>
      </w:pPr>
      <w:r w:rsidRPr="009E12D8">
        <w:rPr>
          <w:lang w:val="en-US"/>
        </w:rPr>
        <w:t>Refer to §</w:t>
      </w:r>
      <w:r w:rsidR="009105AF" w:rsidRPr="00BE34C9">
        <w:rPr>
          <w:lang w:val="en-US"/>
        </w:rPr>
        <w:fldChar w:fldCharType="begin"/>
      </w:r>
      <w:r w:rsidRPr="009E12D8">
        <w:rPr>
          <w:lang w:val="en-US"/>
        </w:rPr>
        <w:instrText xml:space="preserve"> REF _Ref479170928 \r \h </w:instrText>
      </w:r>
      <w:r w:rsidR="009105AF" w:rsidRPr="00BE34C9">
        <w:rPr>
          <w:lang w:val="en-US"/>
        </w:rPr>
      </w:r>
      <w:r w:rsidR="009105AF" w:rsidRPr="00BE34C9">
        <w:rPr>
          <w:lang w:val="en-US"/>
        </w:rPr>
        <w:fldChar w:fldCharType="separate"/>
      </w:r>
      <w:r w:rsidR="0043677C">
        <w:rPr>
          <w:lang w:val="en-US"/>
        </w:rPr>
        <w:t>3.4.2.3</w:t>
      </w:r>
      <w:r w:rsidR="009105AF" w:rsidRPr="00BE34C9">
        <w:rPr>
          <w:lang w:val="en-US"/>
        </w:rPr>
        <w:fldChar w:fldCharType="end"/>
      </w:r>
      <w:r w:rsidR="00D56C9E" w:rsidRPr="00BE34C9">
        <w:rPr>
          <w:lang w:val="en-US"/>
        </w:rPr>
        <w:t xml:space="preserve"> for an example JSON file</w:t>
      </w:r>
      <w:r w:rsidR="00DE1F24" w:rsidRPr="00BE34C9">
        <w:rPr>
          <w:lang w:val="en-US"/>
        </w:rPr>
        <w:t>.</w:t>
      </w:r>
    </w:p>
    <w:p w:rsidR="00DE1F24" w:rsidRPr="00BE34C9" w:rsidRDefault="00DE1F24" w:rsidP="007578D4">
      <w:pPr>
        <w:rPr>
          <w:lang w:val="en-US"/>
        </w:rPr>
      </w:pPr>
    </w:p>
    <w:p w:rsidR="00524FCC" w:rsidRPr="00BE34C9" w:rsidRDefault="00FC37C4" w:rsidP="00524FCC">
      <w:pPr>
        <w:pStyle w:val="Titre4"/>
        <w:rPr>
          <w:lang w:val="en-US"/>
        </w:rPr>
      </w:pPr>
      <w:bookmarkStart w:id="139" w:name="_Toc503537189"/>
      <w:r w:rsidRPr="00BE34C9">
        <w:rPr>
          <w:lang w:val="en-US"/>
        </w:rPr>
        <w:t>FCTT_NG reused code</w:t>
      </w:r>
      <w:bookmarkEnd w:id="139"/>
    </w:p>
    <w:p w:rsidR="008B3665" w:rsidRPr="00BE34C9" w:rsidRDefault="009E12D8" w:rsidP="00DE1F24">
      <w:pPr>
        <w:rPr>
          <w:lang w:val="en-US"/>
        </w:rPr>
      </w:pPr>
      <w:r w:rsidRPr="009E12D8">
        <w:rPr>
          <w:lang w:val="en-US"/>
        </w:rPr>
        <w:t>Refer to §</w:t>
      </w:r>
      <w:r w:rsidR="009105AF" w:rsidRPr="00BE34C9">
        <w:rPr>
          <w:lang w:val="en-US"/>
        </w:rPr>
        <w:fldChar w:fldCharType="begin"/>
      </w:r>
      <w:r w:rsidRPr="009E12D8">
        <w:rPr>
          <w:lang w:val="en-US"/>
        </w:rPr>
        <w:instrText xml:space="preserve"> REF _Ref479170957 \r \h </w:instrText>
      </w:r>
      <w:r w:rsidR="009105AF" w:rsidRPr="00BE34C9">
        <w:rPr>
          <w:lang w:val="en-US"/>
        </w:rPr>
      </w:r>
      <w:r w:rsidR="009105AF" w:rsidRPr="00BE34C9">
        <w:rPr>
          <w:lang w:val="en-US"/>
        </w:rPr>
        <w:fldChar w:fldCharType="separate"/>
      </w:r>
      <w:r w:rsidR="0043677C">
        <w:rPr>
          <w:lang w:val="en-US"/>
        </w:rPr>
        <w:t>3.4.2.4</w:t>
      </w:r>
      <w:r w:rsidR="009105AF" w:rsidRPr="00BE34C9">
        <w:rPr>
          <w:lang w:val="en-US"/>
        </w:rPr>
        <w:fldChar w:fldCharType="end"/>
      </w:r>
      <w:r w:rsidR="008B3665" w:rsidRPr="00BE34C9">
        <w:rPr>
          <w:lang w:val="en-US"/>
        </w:rPr>
        <w:t xml:space="preserve">, classes called </w:t>
      </w:r>
      <w:r w:rsidRPr="009E12D8">
        <w:rPr>
          <w:rFonts w:ascii="Courier New" w:hAnsi="Courier New" w:cs="Courier New"/>
          <w:lang w:val="en-US"/>
        </w:rPr>
        <w:t>"HLA_Declaration*"</w:t>
      </w:r>
      <w:r w:rsidR="008B3665" w:rsidRPr="00BE34C9">
        <w:rPr>
          <w:lang w:val="en-US"/>
        </w:rPr>
        <w:t xml:space="preserve"> becoming </w:t>
      </w:r>
      <w:r w:rsidRPr="009E12D8">
        <w:rPr>
          <w:rFonts w:ascii="Courier New" w:hAnsi="Courier New" w:cs="Courier New"/>
          <w:lang w:val="en-US"/>
        </w:rPr>
        <w:t>"HLA_Object*"</w:t>
      </w:r>
      <w:r w:rsidR="008B3665" w:rsidRPr="00BE34C9">
        <w:rPr>
          <w:lang w:val="en-US"/>
        </w:rPr>
        <w:t>.</w:t>
      </w:r>
    </w:p>
    <w:p w:rsidR="00045D55" w:rsidRPr="00BE34C9" w:rsidRDefault="00045D55" w:rsidP="00DE1F24">
      <w:pPr>
        <w:rPr>
          <w:lang w:val="en-US"/>
        </w:rPr>
      </w:pPr>
    </w:p>
    <w:p w:rsidR="00DE1F24" w:rsidRPr="00BE34C9" w:rsidRDefault="00DE1F24" w:rsidP="00DE1F24">
      <w:pPr>
        <w:pStyle w:val="Titre3"/>
        <w:rPr>
          <w:lang w:val="en-US"/>
        </w:rPr>
      </w:pPr>
      <w:bookmarkStart w:id="140" w:name="_Toc503537190"/>
      <w:r w:rsidRPr="00BE34C9">
        <w:rPr>
          <w:lang w:val="en-US"/>
        </w:rPr>
        <w:t>Compilation</w:t>
      </w:r>
      <w:bookmarkEnd w:id="140"/>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Pr="00BE34C9">
        <w:rPr>
          <w:lang w:val="en-US"/>
        </w:rPr>
        <w:t xml:space="preserve"> in all similar respects.</w:t>
      </w:r>
    </w:p>
    <w:p w:rsidR="00DE1F24" w:rsidRPr="00BE34C9" w:rsidRDefault="00DE1F24" w:rsidP="00DE1F24">
      <w:pPr>
        <w:rPr>
          <w:lang w:val="en-US"/>
        </w:rPr>
      </w:pPr>
    </w:p>
    <w:p w:rsidR="00560ED4" w:rsidRPr="00BE34C9" w:rsidRDefault="00560ED4" w:rsidP="00560ED4">
      <w:pPr>
        <w:pStyle w:val="Titre3"/>
        <w:rPr>
          <w:lang w:val="en-US"/>
        </w:rPr>
      </w:pPr>
      <w:bookmarkStart w:id="141" w:name="_Toc503537191"/>
      <w:r w:rsidRPr="00BE34C9">
        <w:rPr>
          <w:lang w:val="en-US"/>
        </w:rPr>
        <w:t>Configuration</w:t>
      </w:r>
      <w:bookmarkEnd w:id="141"/>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Pr="00BE34C9">
        <w:rPr>
          <w:lang w:val="en-US"/>
        </w:rPr>
        <w:t xml:space="preserve"> in all similar respects.</w:t>
      </w:r>
    </w:p>
    <w:p w:rsidR="00560ED4" w:rsidRPr="00BE34C9" w:rsidRDefault="00560ED4" w:rsidP="00560ED4">
      <w:pPr>
        <w:rPr>
          <w:lang w:val="en-US"/>
        </w:rPr>
      </w:pPr>
    </w:p>
    <w:p w:rsidR="00560ED4" w:rsidRPr="00BE34C9" w:rsidRDefault="00FC37C4" w:rsidP="00560ED4">
      <w:pPr>
        <w:pStyle w:val="Titre3"/>
        <w:rPr>
          <w:lang w:val="en-US"/>
        </w:rPr>
      </w:pPr>
      <w:bookmarkStart w:id="142" w:name="_Toc503537192"/>
      <w:r w:rsidRPr="00BE34C9">
        <w:rPr>
          <w:lang w:val="en-US"/>
        </w:rPr>
        <w:t>Execution</w:t>
      </w:r>
      <w:bookmarkEnd w:id="142"/>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9914AE" w:rsidRPr="00BE34C9" w:rsidRDefault="00FC37C4" w:rsidP="009914AE">
      <w:pPr>
        <w:pStyle w:val="Titre3"/>
        <w:rPr>
          <w:lang w:val="en-US"/>
        </w:rPr>
      </w:pPr>
      <w:bookmarkStart w:id="143" w:name="_Toc503537193"/>
      <w:r w:rsidRPr="00BE34C9">
        <w:rPr>
          <w:lang w:val="en-US"/>
        </w:rPr>
        <w:t>Results</w:t>
      </w:r>
      <w:bookmarkEnd w:id="143"/>
    </w:p>
    <w:p w:rsidR="008B3665" w:rsidRPr="00BE34C9" w:rsidRDefault="008B3665" w:rsidP="008B3665">
      <w:pPr>
        <w:spacing w:before="0" w:after="0"/>
        <w:jc w:val="left"/>
        <w:rPr>
          <w:lang w:val="en-US"/>
        </w:rPr>
      </w:pPr>
      <w:r w:rsidRPr="00BE34C9">
        <w:rPr>
          <w:lang w:val="en-US"/>
        </w:rPr>
        <w:t>The test case results</w:t>
      </w:r>
      <w:r w:rsidR="009E12D8" w:rsidRPr="009E12D8">
        <w:rPr>
          <w:lang w:val="en-US"/>
        </w:rPr>
        <w:t xml:space="preserve"> are:</w:t>
      </w:r>
    </w:p>
    <w:p w:rsidR="008B3665" w:rsidRPr="00BE34C9" w:rsidRDefault="006C34BE" w:rsidP="008B3665">
      <w:pPr>
        <w:pStyle w:val="Paragraphedeliste"/>
        <w:numPr>
          <w:ilvl w:val="0"/>
          <w:numId w:val="67"/>
        </w:numPr>
        <w:spacing w:before="0" w:after="0"/>
        <w:jc w:val="left"/>
        <w:rPr>
          <w:lang w:val="en-US"/>
        </w:rPr>
      </w:pPr>
      <w:r>
        <w:rPr>
          <w:lang w:val="en-US"/>
        </w:rPr>
        <w:t>Execution</w:t>
      </w:r>
      <w:r w:rsidRPr="004549BC">
        <w:rPr>
          <w:lang w:val="en-US"/>
        </w:rPr>
        <w:t xml:space="preserve"> </w:t>
      </w:r>
      <w:r w:rsidR="009E12D8" w:rsidRPr="009E12D8">
        <w:rPr>
          <w:lang w:val="en-US"/>
        </w:rPr>
        <w:t>logs in the "log" window</w:t>
      </w:r>
    </w:p>
    <w:p w:rsidR="008B3665" w:rsidRPr="00BE34C9" w:rsidRDefault="0093428C" w:rsidP="008B3665">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w:t>
      </w:r>
    </w:p>
    <w:p w:rsidR="008B3665" w:rsidRPr="00BE34C9" w:rsidRDefault="009E12D8" w:rsidP="008B3665">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8B3665" w:rsidRPr="00BE34C9" w:rsidRDefault="009E12D8" w:rsidP="008B3665">
      <w:pPr>
        <w:pStyle w:val="Paragraphedeliste"/>
        <w:numPr>
          <w:ilvl w:val="1"/>
          <w:numId w:val="67"/>
        </w:numPr>
        <w:spacing w:before="0" w:after="0"/>
        <w:jc w:val="left"/>
        <w:rPr>
          <w:lang w:val="en-US"/>
        </w:rPr>
      </w:pPr>
      <w:r w:rsidRPr="009E12D8">
        <w:rPr>
          <w:lang w:val="en-US"/>
        </w:rPr>
        <w:lastRenderedPageBreak/>
        <w:t>Named "</w:t>
      </w:r>
      <w:r w:rsidRPr="009E12D8">
        <w:rPr>
          <w:rFonts w:ascii="Courier New" w:hAnsi="Courier New" w:cs="Courier New"/>
          <w:lang w:val="en-US"/>
        </w:rPr>
        <w:t>HLA_Object_certified_data_</w:t>
      </w:r>
      <w:r w:rsidRPr="009E12D8">
        <w:rPr>
          <w:lang w:val="en-US"/>
        </w:rPr>
        <w:t>" and "</w:t>
      </w:r>
      <w:r w:rsidRPr="009E12D8">
        <w:rPr>
          <w:rFonts w:ascii="Courier New" w:hAnsi="Courier New" w:cs="Courier New"/>
          <w:lang w:val="en-US"/>
        </w:rPr>
        <w:t>HLA_Object_non_certified_data_</w:t>
      </w:r>
      <w:r w:rsidRPr="009E12D8">
        <w:rPr>
          <w:lang w:val="en-US"/>
        </w:rPr>
        <w:t>" followed by the execution date and time</w:t>
      </w:r>
    </w:p>
    <w:p w:rsidR="008B3665" w:rsidRPr="00BE34C9" w:rsidRDefault="0093428C" w:rsidP="008B3665">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8B3665" w:rsidRPr="00BE34C9" w:rsidRDefault="008B3665" w:rsidP="008B3665">
      <w:pPr>
        <w:pStyle w:val="Paragraphedeliste"/>
        <w:spacing w:before="0" w:after="0"/>
        <w:ind w:left="1440"/>
        <w:jc w:val="left"/>
        <w:rPr>
          <w:lang w:val="en-US"/>
        </w:rPr>
      </w:pPr>
    </w:p>
    <w:p w:rsidR="00FC17B1" w:rsidRPr="00BE34C9" w:rsidRDefault="00FC17B1" w:rsidP="008B3665">
      <w:pPr>
        <w:pStyle w:val="Paragraphedeliste"/>
        <w:spacing w:before="0" w:after="0"/>
        <w:ind w:left="1440"/>
        <w:jc w:val="left"/>
        <w:rPr>
          <w:lang w:val="en-US"/>
        </w:rPr>
      </w:pPr>
    </w:p>
    <w:p w:rsidR="00443463" w:rsidRPr="00BE34C9" w:rsidRDefault="00443463" w:rsidP="00443463">
      <w:pPr>
        <w:spacing w:before="0" w:after="0"/>
        <w:jc w:val="left"/>
        <w:rPr>
          <w:lang w:val="en-US"/>
        </w:rPr>
        <w:sectPr w:rsidR="00443463" w:rsidRPr="00BE34C9" w:rsidSect="00443463">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2017_04_05_15h30m41s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033291" w:rsidRPr="00BE34C9" w:rsidRDefault="00033291"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6     R : ExpectedSeen (D : ExpectedNotSeen)        5     R : ExpectedSeen (D : ExpectedNotSeen)       </w:t>
      </w:r>
    </w:p>
    <w:p w:rsidR="00443463" w:rsidRPr="00BE34C9" w:rsidRDefault="00443463" w:rsidP="00632013">
      <w:pPr>
        <w:pStyle w:val="Titre2"/>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44" w:name="_Toc503537194"/>
      <w:r>
        <w:rPr>
          <w:szCs w:val="22"/>
          <w:lang w:val="en-US" w:eastAsia="en-US"/>
        </w:rPr>
        <w:lastRenderedPageBreak/>
        <w:t>Test Case « HLA Services Verification »</w:t>
      </w:r>
      <w:bookmarkEnd w:id="144"/>
    </w:p>
    <w:p w:rsidR="00A65E6F" w:rsidRPr="00BE34C9" w:rsidRDefault="009E12D8" w:rsidP="00A65E6F">
      <w:pPr>
        <w:pStyle w:val="Titre3"/>
        <w:rPr>
          <w:lang w:val="en-US"/>
        </w:rPr>
      </w:pPr>
      <w:bookmarkStart w:id="145" w:name="_Toc503537195"/>
      <w:r w:rsidRPr="009E12D8">
        <w:rPr>
          <w:lang w:val="en-US"/>
        </w:rPr>
        <w:t>Role</w:t>
      </w:r>
      <w:bookmarkEnd w:id="145"/>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0B19F7" w:rsidRPr="00215646" w:rsidTr="008A7196">
        <w:trPr>
          <w:trHeight w:val="419"/>
        </w:trPr>
        <w:tc>
          <w:tcPr>
            <w:tcW w:w="1101" w:type="dxa"/>
            <w:tcBorders>
              <w:right w:val="single" w:sz="8" w:space="0" w:color="4BACC6"/>
            </w:tcBorders>
          </w:tcPr>
          <w:p w:rsidR="000B19F7" w:rsidRPr="00BE34C9" w:rsidRDefault="003D084D" w:rsidP="008A7196">
            <w:pPr>
              <w:spacing w:before="0" w:after="0"/>
              <w:jc w:val="center"/>
              <w:rPr>
                <w:b/>
                <w:bCs/>
                <w:lang w:val="en-US"/>
              </w:rPr>
            </w:pPr>
            <w:r>
              <w:rPr>
                <w:b/>
                <w:noProof/>
              </w:rPr>
              <w:drawing>
                <wp:inline distT="0" distB="0" distL="0" distR="0">
                  <wp:extent cx="223200" cy="223200"/>
                  <wp:effectExtent l="0" t="0" r="0" b="0"/>
                  <wp:docPr id="3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0B19F7" w:rsidRPr="00BE34C9" w:rsidRDefault="00F653C8" w:rsidP="00F653C8">
            <w:pPr>
              <w:rPr>
                <w:lang w:val="en-US"/>
              </w:rPr>
            </w:pPr>
            <w:r w:rsidRPr="00BE34C9">
              <w:rPr>
                <w:lang w:val="en-US"/>
              </w:rPr>
              <w:t>This test case is functionally equivalent to the "Services" tab of the "FCTT_NG".</w:t>
            </w:r>
          </w:p>
        </w:tc>
      </w:tr>
    </w:tbl>
    <w:p w:rsidR="008B3665" w:rsidRPr="00BE34C9" w:rsidRDefault="008B3665" w:rsidP="00DA78D1">
      <w:pPr>
        <w:rPr>
          <w:lang w:val="en-US"/>
        </w:rPr>
      </w:pPr>
      <w:r w:rsidRPr="00BE34C9">
        <w:rPr>
          <w:lang w:val="en-US"/>
        </w:rPr>
        <w:t>This test case verifies that the federate uses only the services specified in its SOM.</w:t>
      </w:r>
    </w:p>
    <w:p w:rsidR="000B19F7" w:rsidRPr="00BE34C9" w:rsidRDefault="000B19F7" w:rsidP="00375D74">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[IR-SOM-0019]</w:t>
      </w:r>
      <w:r w:rsidR="009E12D8" w:rsidRPr="009E12D8">
        <w:rPr>
          <w:lang w:val="en-US"/>
        </w:rPr>
        <w:t>:</w:t>
      </w:r>
      <w:r w:rsidR="009E12D8" w:rsidRPr="009E12D8">
        <w:rPr>
          <w:lang w:val="en-US"/>
        </w:rPr>
        <w:tab/>
      </w:r>
      <w:r w:rsidR="009E12D8" w:rsidRPr="009E12D8">
        <w:rPr>
          <w:rStyle w:val="ReqTextCar"/>
          <w:lang w:val="en-US"/>
        </w:rPr>
        <w:t>SuT shall implement/use all HLA services as described as implemented/used in CS/SOM</w:t>
      </w:r>
    </w:p>
    <w:p w:rsidR="00375D74" w:rsidRPr="00BE34C9" w:rsidRDefault="009E12D8" w:rsidP="002C5C83">
      <w:pPr>
        <w:pStyle w:val="Paragraphedeliste"/>
        <w:ind w:left="1418" w:hanging="1418"/>
        <w:rPr>
          <w:rStyle w:val="ReqTextCar"/>
          <w:lang w:val="en-US"/>
        </w:rPr>
      </w:pPr>
      <w:r w:rsidRPr="009E12D8">
        <w:rPr>
          <w:rStyle w:val="ReqIDCar"/>
          <w:lang w:val="en-US"/>
        </w:rPr>
        <w:t>[IR-SOM-0020]</w:t>
      </w:r>
      <w:r w:rsidRPr="009E12D8">
        <w:rPr>
          <w:lang w:val="en-US"/>
        </w:rPr>
        <w:t>:</w:t>
      </w:r>
      <w:r w:rsidRPr="009E12D8">
        <w:rPr>
          <w:lang w:val="en-US"/>
        </w:rPr>
        <w:tab/>
      </w:r>
      <w:r w:rsidRPr="009E12D8">
        <w:rPr>
          <w:rStyle w:val="ReqTextCar"/>
          <w:lang w:val="en-US"/>
        </w:rPr>
        <w:t>SuT shall not implement/use any HLA service that is not described as implemented/used in CS/SOM</w:t>
      </w:r>
    </w:p>
    <w:p w:rsidR="00375D74" w:rsidRPr="00BE34C9" w:rsidRDefault="00375D74" w:rsidP="007B3E8E">
      <w:pPr>
        <w:rPr>
          <w:lang w:val="en-US"/>
        </w:rPr>
      </w:pPr>
    </w:p>
    <w:p w:rsidR="00A65E6F" w:rsidRPr="00BE34C9" w:rsidRDefault="00A65E6F" w:rsidP="00A65E6F">
      <w:pPr>
        <w:pStyle w:val="Titre3"/>
        <w:rPr>
          <w:lang w:val="en-US"/>
        </w:rPr>
      </w:pPr>
      <w:bookmarkStart w:id="146" w:name="_Toc503537196"/>
      <w:r w:rsidRPr="00BE34C9">
        <w:rPr>
          <w:lang w:val="en-US"/>
        </w:rPr>
        <w:t>Impl</w:t>
      </w:r>
      <w:r w:rsidR="00E175CA" w:rsidRPr="00BE34C9">
        <w:rPr>
          <w:lang w:val="en-US"/>
        </w:rPr>
        <w:t>e</w:t>
      </w:r>
      <w:r w:rsidRPr="00BE34C9">
        <w:rPr>
          <w:lang w:val="en-US"/>
        </w:rPr>
        <w:t>mentation</w:t>
      </w:r>
      <w:bookmarkEnd w:id="146"/>
    </w:p>
    <w:p w:rsidR="008B3665" w:rsidRPr="00BE34C9" w:rsidRDefault="008B3665" w:rsidP="008B3665">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8B3665" w:rsidRPr="00BE34C9" w:rsidRDefault="009E12D8" w:rsidP="008B3665">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TS_HLA_Services</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TC_001_Services_Check.java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HLA_Services_TcParam.java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HLA_Services_BaseModel.java</w:t>
      </w:r>
      <w:r w:rsidRPr="009E12D8">
        <w:rPr>
          <w:lang w:val="en-US"/>
        </w:rPr>
        <w:t>"</w:t>
      </w:r>
    </w:p>
    <w:p w:rsidR="008B3665" w:rsidRPr="00BE34C9" w:rsidRDefault="008B3665" w:rsidP="009A49CA">
      <w:pPr>
        <w:rPr>
          <w:lang w:val="en-US"/>
        </w:rPr>
      </w:pPr>
    </w:p>
    <w:p w:rsidR="009A49CA" w:rsidRPr="00BE34C9" w:rsidRDefault="009E12D8" w:rsidP="009A49CA">
      <w:pPr>
        <w:pStyle w:val="Titre4"/>
        <w:rPr>
          <w:lang w:val="en-US"/>
        </w:rPr>
      </w:pPr>
      <w:bookmarkStart w:id="147" w:name="_Toc503537197"/>
      <w:r w:rsidRPr="009E12D8">
        <w:rPr>
          <w:lang w:val="en-US"/>
        </w:rPr>
        <w:t>Test case main class</w:t>
      </w:r>
      <w:bookmarkEnd w:id="147"/>
    </w:p>
    <w:p w:rsidR="008B3665" w:rsidRPr="00BE34C9" w:rsidRDefault="008B3665" w:rsidP="008B3665">
      <w:pPr>
        <w:rPr>
          <w:lang w:val="en-US"/>
        </w:rPr>
      </w:pPr>
      <w:r w:rsidRPr="00BE34C9">
        <w:rPr>
          <w:lang w:val="en-US"/>
        </w:rPr>
        <w:t xml:space="preserve">The test case </w:t>
      </w:r>
      <w:r w:rsidR="008102DA">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tc_hla_services\TC_001_Services_Check.java</w:t>
      </w:r>
      <w:r w:rsidRPr="00BE34C9">
        <w:rPr>
          <w:lang w:val="en-US"/>
        </w:rPr>
        <w:t xml:space="preserve">" </w:t>
      </w:r>
      <w:r w:rsidR="008102DA" w:rsidRPr="00BE34C9">
        <w:rPr>
          <w:lang w:val="en-US"/>
        </w:rPr>
        <w:t xml:space="preserve">source file </w:t>
      </w:r>
      <w:r w:rsidRPr="00BE34C9">
        <w:rPr>
          <w:lang w:val="en-US"/>
        </w:rPr>
        <w:t>implements the "</w:t>
      </w:r>
      <w:r w:rsidRPr="00BE34C9">
        <w:rPr>
          <w:rFonts w:ascii="Courier New" w:hAnsi="Courier New" w:cs="Courier New"/>
          <w:lang w:val="en-US"/>
        </w:rPr>
        <w:t>TC_001_Services_Check</w:t>
      </w:r>
      <w:r w:rsidRPr="00BE34C9">
        <w:rPr>
          <w:lang w:val="en-US"/>
        </w:rPr>
        <w:t xml:space="preserve">" </w:t>
      </w:r>
      <w:r w:rsidR="008102DA" w:rsidRPr="00BE34C9">
        <w:rPr>
          <w:lang w:val="en-US"/>
        </w:rPr>
        <w:t xml:space="preserve">class </w:t>
      </w:r>
      <w:r w:rsidRPr="00BE34C9">
        <w:rPr>
          <w:lang w:val="en-US"/>
        </w:rPr>
        <w:t>and its methods:</w:t>
      </w:r>
    </w:p>
    <w:p w:rsidR="008B3665" w:rsidRPr="00BE34C9" w:rsidRDefault="008B3665" w:rsidP="008B3665">
      <w:pPr>
        <w:pStyle w:val="Paragraphedeliste"/>
        <w:numPr>
          <w:ilvl w:val="0"/>
          <w:numId w:val="35"/>
        </w:numPr>
        <w:rPr>
          <w:lang w:val="en-US"/>
        </w:rPr>
      </w:pPr>
      <w:r w:rsidRPr="00BE34C9">
        <w:rPr>
          <w:lang w:val="en-US"/>
        </w:rPr>
        <w:t>"</w:t>
      </w:r>
      <w:r w:rsidRPr="00BE34C9">
        <w:rPr>
          <w:rFonts w:ascii="Courier New" w:hAnsi="Courier New" w:cs="Courier New"/>
          <w:lang w:val="en-US"/>
        </w:rPr>
        <w:t>getIVCT_BaseModel</w:t>
      </w:r>
      <w:r w:rsidR="009E12D8" w:rsidRPr="009E12D8">
        <w:rPr>
          <w:lang w:val="en-US"/>
        </w:rPr>
        <w:t>" to initialize the ETC by creating:</w:t>
      </w:r>
    </w:p>
    <w:p w:rsidR="008B3665" w:rsidRPr="00BE34C9" w:rsidRDefault="009E12D8" w:rsidP="008B3665">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HLA_Services_BaseModel</w:t>
      </w:r>
      <w:r w:rsidRPr="009E12D8">
        <w:rPr>
          <w:lang w:val="en-US"/>
        </w:rPr>
        <w:t>"</w:t>
      </w:r>
      <w:r w:rsidR="008102DA">
        <w:rPr>
          <w:lang w:val="en-US"/>
        </w:rPr>
        <w:t xml:space="preserve"> </w:t>
      </w:r>
      <w:r w:rsidR="008102DA" w:rsidRPr="004549BC">
        <w:rPr>
          <w:lang w:val="en-US"/>
        </w:rPr>
        <w:t>model</w:t>
      </w:r>
    </w:p>
    <w:p w:rsidR="008B3665" w:rsidRPr="00BE34C9" w:rsidRDefault="009E12D8" w:rsidP="008B3665">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HLA_Services_TcParam</w:t>
      </w:r>
      <w:r w:rsidRPr="009E12D8">
        <w:rPr>
          <w:lang w:val="en-US"/>
        </w:rPr>
        <w:t>"</w:t>
      </w:r>
      <w:r w:rsidR="008102DA">
        <w:rPr>
          <w:lang w:val="en-US"/>
        </w:rPr>
        <w:t xml:space="preserve"> </w:t>
      </w:r>
      <w:r w:rsidR="008102DA" w:rsidRPr="004549BC">
        <w:rPr>
          <w:lang w:val="en-US"/>
        </w:rPr>
        <w:t>parameters</w:t>
      </w:r>
    </w:p>
    <w:p w:rsidR="008B3665" w:rsidRPr="00BE34C9" w:rsidRDefault="009E12D8" w:rsidP="008B3665">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8102DA">
        <w:rPr>
          <w:lang w:val="en-US"/>
        </w:rPr>
        <w:t xml:space="preserve"> business instance</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8B3665" w:rsidRPr="00BE34C9" w:rsidRDefault="009E12D8" w:rsidP="008B3665">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8B3665" w:rsidRPr="00BE34C9" w:rsidRDefault="009E12D8" w:rsidP="008B3665">
      <w:pPr>
        <w:pStyle w:val="Paragraphedeliste"/>
        <w:numPr>
          <w:ilvl w:val="2"/>
          <w:numId w:val="39"/>
        </w:numPr>
        <w:rPr>
          <w:lang w:val="en-US"/>
        </w:rPr>
      </w:pPr>
      <w:r w:rsidRPr="009E12D8">
        <w:rPr>
          <w:lang w:val="en-US"/>
        </w:rPr>
        <w:t>Load SOM and FOM files</w:t>
      </w:r>
    </w:p>
    <w:p w:rsidR="008B3665" w:rsidRPr="00BE34C9" w:rsidRDefault="009E12D8" w:rsidP="008B366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"ServiceHLA"</w:t>
      </w:r>
      <w:r w:rsidRPr="009E12D8">
        <w:rPr>
          <w:lang w:val="en-US"/>
        </w:rPr>
        <w:t xml:space="preserve"> reused from the FCTT NG)</w:t>
      </w:r>
    </w:p>
    <w:p w:rsidR="008B3665" w:rsidRPr="00BE34C9" w:rsidRDefault="009E12D8" w:rsidP="008B3665">
      <w:pPr>
        <w:pStyle w:val="Paragraphedeliste"/>
        <w:numPr>
          <w:ilvl w:val="1"/>
          <w:numId w:val="39"/>
        </w:numPr>
        <w:rPr>
          <w:lang w:val="en-US"/>
        </w:rPr>
      </w:pPr>
      <w:r w:rsidRPr="009E12D8">
        <w:rPr>
          <w:lang w:val="en-US"/>
        </w:rPr>
        <w:t>Connect to the RTI</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8B3665" w:rsidRPr="00BE34C9" w:rsidRDefault="009E12D8" w:rsidP="008B3665">
      <w:pPr>
        <w:pStyle w:val="Paragraphedeliste"/>
        <w:numPr>
          <w:ilvl w:val="1"/>
          <w:numId w:val="39"/>
        </w:numPr>
        <w:rPr>
          <w:lang w:val="en-US"/>
        </w:rPr>
      </w:pPr>
      <w:r w:rsidRPr="009E12D8">
        <w:rPr>
          <w:lang w:val="en-US"/>
        </w:rPr>
        <w:t>Wait for the time needed to stimulate the federate while updating the data model</w:t>
      </w:r>
    </w:p>
    <w:p w:rsidR="008B3665" w:rsidRPr="00BE34C9" w:rsidRDefault="009E12D8" w:rsidP="008B3665">
      <w:pPr>
        <w:pStyle w:val="Paragraphedeliste"/>
        <w:numPr>
          <w:ilvl w:val="1"/>
          <w:numId w:val="39"/>
        </w:numPr>
        <w:rPr>
          <w:lang w:val="en-US"/>
        </w:rPr>
      </w:pPr>
      <w:r w:rsidRPr="009E12D8">
        <w:rPr>
          <w:lang w:val="en-US"/>
        </w:rPr>
        <w:t>Check the coherence between the services used during the execution and the SOM file content</w:t>
      </w:r>
    </w:p>
    <w:p w:rsidR="008B3665" w:rsidRPr="00BE34C9" w:rsidRDefault="009E12D8" w:rsidP="008B3665">
      <w:pPr>
        <w:pStyle w:val="Paragraphedeliste"/>
        <w:numPr>
          <w:ilvl w:val="1"/>
          <w:numId w:val="39"/>
        </w:numPr>
        <w:rPr>
          <w:lang w:val="en-US"/>
        </w:rPr>
      </w:pPr>
      <w:r w:rsidRPr="009E12D8">
        <w:rPr>
          <w:lang w:val="en-US"/>
        </w:rPr>
        <w:t>Generate a report file</w:t>
      </w:r>
    </w:p>
    <w:p w:rsidR="008B3665" w:rsidRPr="00BE34C9" w:rsidRDefault="009E12D8" w:rsidP="008B3665">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8B3665" w:rsidRPr="00BE34C9" w:rsidRDefault="009E12D8" w:rsidP="008B3665">
      <w:pPr>
        <w:pStyle w:val="Paragraphedeliste"/>
        <w:numPr>
          <w:ilvl w:val="1"/>
          <w:numId w:val="39"/>
        </w:numPr>
        <w:rPr>
          <w:lang w:val="en-US"/>
        </w:rPr>
      </w:pPr>
      <w:r w:rsidRPr="009E12D8">
        <w:rPr>
          <w:lang w:val="en-US"/>
        </w:rPr>
        <w:t>Disconnect from the RTI</w:t>
      </w:r>
    </w:p>
    <w:p w:rsidR="008B3665" w:rsidRPr="00BE34C9" w:rsidRDefault="008B3665" w:rsidP="008B3665">
      <w:pPr>
        <w:rPr>
          <w:lang w:val="en-US"/>
        </w:rPr>
      </w:pPr>
    </w:p>
    <w:p w:rsidR="008B3665" w:rsidRPr="00BE34C9" w:rsidRDefault="009E12D8" w:rsidP="008B3665">
      <w:pPr>
        <w:rPr>
          <w:lang w:val="en-US"/>
        </w:rPr>
      </w:pPr>
      <w:r w:rsidRPr="009E12D8">
        <w:rPr>
          <w:lang w:val="en-US"/>
        </w:rPr>
        <w:t xml:space="preserve">The </w:t>
      </w:r>
      <w:r w:rsidRPr="009E12D8">
        <w:rPr>
          <w:rFonts w:ascii="Courier New" w:hAnsi="Courier New" w:cs="Courier New"/>
          <w:lang w:val="en-US"/>
        </w:rPr>
        <w:t>"ServiceHLA"</w:t>
      </w:r>
      <w:r w:rsidRPr="009E12D8">
        <w:rPr>
          <w:lang w:val="en-US"/>
        </w:rPr>
        <w:t xml:space="preserve"> class is used to construct a representation of the SOM and FOM files and then update the validity (or non-validity) of the actions performed by the test federate </w:t>
      </w:r>
    </w:p>
    <w:p w:rsidR="008B3665" w:rsidRPr="00BE34C9" w:rsidRDefault="008B3665" w:rsidP="009A49CA">
      <w:pPr>
        <w:rPr>
          <w:lang w:val="en-US"/>
        </w:rPr>
      </w:pPr>
    </w:p>
    <w:p w:rsidR="00FF1F26" w:rsidRPr="00BE34C9" w:rsidRDefault="009E12D8" w:rsidP="00FF1F26">
      <w:pPr>
        <w:pStyle w:val="Titre4"/>
        <w:rPr>
          <w:lang w:val="en-US"/>
        </w:rPr>
      </w:pPr>
      <w:bookmarkStart w:id="148" w:name="_Toc503537198"/>
      <w:r w:rsidRPr="009E12D8">
        <w:rPr>
          <w:lang w:val="en-US"/>
        </w:rPr>
        <w:t>Data model management class</w:t>
      </w:r>
      <w:bookmarkEnd w:id="148"/>
    </w:p>
    <w:p w:rsidR="00CE17CA" w:rsidRPr="00BE34C9" w:rsidRDefault="00CE17CA" w:rsidP="00CE17CA">
      <w:pPr>
        <w:rPr>
          <w:lang w:val="en-US"/>
        </w:rPr>
      </w:pPr>
      <w:r w:rsidRPr="00BE34C9">
        <w:rPr>
          <w:lang w:val="en-US"/>
        </w:rPr>
        <w:t>The data access is done in a class derived from "</w:t>
      </w:r>
      <w:r w:rsidRPr="00BE34C9">
        <w:rPr>
          <w:rFonts w:ascii="Courier New" w:hAnsi="Courier New" w:cs="Courier New"/>
          <w:lang w:val="en-US"/>
        </w:rPr>
        <w:t>IVCT_BaseModel</w:t>
      </w:r>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source "</w:t>
      </w:r>
      <w:r w:rsidRPr="00BE34C9">
        <w:rPr>
          <w:rFonts w:ascii="Courier New" w:hAnsi="Courier New" w:cs="Courier New"/>
          <w:lang w:val="en-US"/>
        </w:rPr>
        <w:t>tc_lib_hla_services\HLA_Services_BaseModel.java</w:t>
      </w:r>
      <w:r w:rsidRPr="00BE34C9">
        <w:rPr>
          <w:lang w:val="en-US"/>
        </w:rPr>
        <w:t xml:space="preserve">" </w:t>
      </w:r>
      <w:r w:rsidR="00BB539C" w:rsidRPr="00BE34C9">
        <w:rPr>
          <w:lang w:val="en-US"/>
        </w:rPr>
        <w:t xml:space="preserve">file </w:t>
      </w:r>
      <w:r w:rsidRPr="00BE34C9">
        <w:rPr>
          <w:lang w:val="en-US"/>
        </w:rPr>
        <w:t>implements the "</w:t>
      </w:r>
      <w:r w:rsidRPr="00BE34C9">
        <w:rPr>
          <w:rFonts w:ascii="Courier New" w:hAnsi="Courier New" w:cs="Courier New"/>
          <w:lang w:val="en-US"/>
        </w:rPr>
        <w:t>HLA_Services_BaseModel</w:t>
      </w:r>
      <w:r w:rsidRPr="00BE34C9">
        <w:rPr>
          <w:lang w:val="en-US"/>
        </w:rPr>
        <w:t xml:space="preserve">" </w:t>
      </w:r>
      <w:r w:rsidR="00BB539C" w:rsidRPr="00BE34C9">
        <w:rPr>
          <w:lang w:val="en-US"/>
        </w:rPr>
        <w:t xml:space="preserve">class </w:t>
      </w:r>
      <w:r w:rsidRPr="00BE34C9">
        <w:rPr>
          <w:lang w:val="en-US"/>
        </w:rPr>
        <w:t>and overrides the following methods:</w:t>
      </w:r>
    </w:p>
    <w:p w:rsidR="00CE17CA" w:rsidRPr="00BE34C9" w:rsidRDefault="00CE17CA" w:rsidP="00CE17CA">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BB539C">
        <w:rPr>
          <w:lang w:val="en-US"/>
        </w:rPr>
        <w:t>removal</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BB539C">
        <w:rPr>
          <w:lang w:val="en-US"/>
        </w:rPr>
        <w:t>about</w:t>
      </w:r>
      <w:r w:rsidR="00BB539C" w:rsidRPr="004549BC">
        <w:rPr>
          <w:lang w:val="en-US"/>
        </w:rPr>
        <w:t xml:space="preserve"> </w:t>
      </w:r>
      <w:r w:rsidRPr="009E12D8">
        <w:rPr>
          <w:lang w:val="en-US"/>
        </w:rPr>
        <w:t>changing attribute values</w:t>
      </w:r>
    </w:p>
    <w:p w:rsidR="00CE17CA" w:rsidRPr="00BE34C9" w:rsidRDefault="00CE17CA" w:rsidP="00CE17CA">
      <w:pPr>
        <w:rPr>
          <w:lang w:val="en-US"/>
        </w:rPr>
      </w:pPr>
    </w:p>
    <w:p w:rsidR="00CE17CA" w:rsidRPr="00BE34C9" w:rsidRDefault="009E12D8" w:rsidP="00CE17CA">
      <w:pPr>
        <w:rPr>
          <w:lang w:val="en-US"/>
        </w:rPr>
      </w:pPr>
      <w:r w:rsidRPr="009E12D8">
        <w:rPr>
          <w:lang w:val="en-US"/>
        </w:rPr>
        <w:t>This class initializes and updates after each message receipt, an instance of "</w:t>
      </w:r>
      <w:r w:rsidRPr="009E12D8">
        <w:rPr>
          <w:rFonts w:ascii="Courier New" w:hAnsi="Courier New" w:cs="Courier New"/>
          <w:lang w:val="en-US"/>
        </w:rPr>
        <w:t>nato.ivct.etc.fr.fctt_common.resultServices.model.ServiceHLA</w:t>
      </w:r>
      <w:r w:rsidRPr="009E12D8">
        <w:rPr>
          <w:lang w:val="en-US"/>
        </w:rPr>
        <w:t>".</w:t>
      </w:r>
    </w:p>
    <w:p w:rsidR="00CE17CA" w:rsidRPr="00BE34C9" w:rsidRDefault="00CE17CA" w:rsidP="00FF1F26">
      <w:pPr>
        <w:rPr>
          <w:lang w:val="en-US"/>
        </w:rPr>
      </w:pPr>
    </w:p>
    <w:p w:rsidR="003D71B9" w:rsidRPr="00BE34C9" w:rsidRDefault="009E12D8" w:rsidP="003D71B9">
      <w:pPr>
        <w:pStyle w:val="Titre4"/>
        <w:rPr>
          <w:lang w:val="en-US"/>
        </w:rPr>
      </w:pPr>
      <w:bookmarkStart w:id="149" w:name="_Toc503537199"/>
      <w:r w:rsidRPr="009E12D8">
        <w:rPr>
          <w:lang w:val="en-US"/>
        </w:rPr>
        <w:t>Parameters management class</w:t>
      </w:r>
      <w:bookmarkEnd w:id="149"/>
    </w:p>
    <w:p w:rsidR="00530B56" w:rsidRPr="00BE34C9" w:rsidRDefault="009E12D8" w:rsidP="00530B56">
      <w:pPr>
        <w:rPr>
          <w:lang w:val="en-US"/>
        </w:rPr>
      </w:pPr>
      <w:r w:rsidRPr="009E12D8">
        <w:rPr>
          <w:lang w:val="en-US"/>
        </w:rPr>
        <w:t>The test case parameters are located in a class implementing the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tc_lib_hla_object\HLA_Services_TcParam.java</w:t>
      </w:r>
      <w:r w:rsidRPr="009E12D8">
        <w:rPr>
          <w:lang w:val="en-US"/>
        </w:rPr>
        <w:t xml:space="preserve">" </w:t>
      </w:r>
      <w:r w:rsidR="00BB539C" w:rsidRPr="004549BC">
        <w:rPr>
          <w:lang w:val="en-US"/>
        </w:rPr>
        <w:t xml:space="preserve">file </w:t>
      </w:r>
      <w:r w:rsidRPr="009E12D8">
        <w:rPr>
          <w:lang w:val="en-US"/>
        </w:rPr>
        <w:t>implements the "</w:t>
      </w:r>
      <w:r w:rsidRPr="009E12D8">
        <w:rPr>
          <w:rFonts w:ascii="Courier New" w:hAnsi="Courier New" w:cs="Courier New"/>
          <w:lang w:val="en-US"/>
        </w:rPr>
        <w:t>HLA_Services_TcParam</w:t>
      </w:r>
      <w:r w:rsidRPr="009E12D8">
        <w:rPr>
          <w:lang w:val="en-US"/>
        </w:rPr>
        <w:t xml:space="preserve">" </w:t>
      </w:r>
      <w:r w:rsidR="00BB539C" w:rsidRPr="004549BC">
        <w:rPr>
          <w:lang w:val="en-US"/>
        </w:rPr>
        <w:t xml:space="preserve">class </w:t>
      </w:r>
      <w:r w:rsidRPr="009E12D8">
        <w:rPr>
          <w:lang w:val="en-US"/>
        </w:rPr>
        <w:t>and its methods for managing the parameters (</w:t>
      </w:r>
      <w:r w:rsidR="00BB539C">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530B56" w:rsidRPr="00BE34C9">
        <w:rPr>
          <w:lang w:val="en-US"/>
        </w:rPr>
        <w:t>):</w:t>
      </w:r>
    </w:p>
    <w:p w:rsidR="00530B56" w:rsidRPr="00BE34C9" w:rsidRDefault="00530B56" w:rsidP="00530B56">
      <w:pPr>
        <w:pStyle w:val="Paragraphedeliste"/>
        <w:numPr>
          <w:ilvl w:val="0"/>
          <w:numId w:val="36"/>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530B56" w:rsidRPr="00BE34C9" w:rsidRDefault="00530B56" w:rsidP="00530B56">
      <w:pPr>
        <w:pStyle w:val="Paragraphedeliste"/>
        <w:numPr>
          <w:ilvl w:val="0"/>
          <w:numId w:val="36"/>
        </w:numPr>
        <w:rPr>
          <w:lang w:val="en-US"/>
        </w:rPr>
      </w:pPr>
      <w:r w:rsidRPr="00BE34C9">
        <w:rPr>
          <w:lang w:val="en-US"/>
        </w:rPr>
        <w:t>"</w:t>
      </w:r>
      <w:r w:rsidRPr="00BE34C9">
        <w:rPr>
          <w:rFonts w:ascii="Courier New" w:hAnsi="Courier New" w:cs="Courier New"/>
          <w:lang w:val="en-US"/>
        </w:rPr>
        <w:t>getSutName</w:t>
      </w:r>
      <w:r w:rsidR="009E12D8" w:rsidRPr="009E12D8">
        <w:rPr>
          <w:lang w:val="en-US"/>
        </w:rPr>
        <w:t xml:space="preserve">" for the </w:t>
      </w:r>
      <w:r w:rsidR="00BB539C">
        <w:rPr>
          <w:lang w:val="en-US"/>
        </w:rPr>
        <w:t>S</w:t>
      </w:r>
      <w:r w:rsidR="009E12D8" w:rsidRPr="009E12D8">
        <w:rPr>
          <w:lang w:val="en-US"/>
        </w:rPr>
        <w:t>uT name</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BB539C">
        <w:rPr>
          <w:lang w:val="en-US"/>
        </w:rPr>
        <w:t>waiting</w:t>
      </w:r>
      <w:r w:rsidR="00BB539C" w:rsidRPr="004549BC">
        <w:rPr>
          <w:lang w:val="en-US"/>
        </w:rPr>
        <w:t xml:space="preserve"> </w:t>
      </w:r>
      <w:r w:rsidRPr="009E12D8">
        <w:rPr>
          <w:lang w:val="en-US"/>
        </w:rPr>
        <w:t>time of the test case before generation of the results (sec)</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530B56" w:rsidRPr="00BE34C9" w:rsidRDefault="00530B56" w:rsidP="00FF1F26">
      <w:pPr>
        <w:rPr>
          <w:lang w:val="en-US"/>
        </w:rPr>
      </w:pPr>
    </w:p>
    <w:p w:rsidR="00530B56" w:rsidRPr="00BE34C9" w:rsidRDefault="009E12D8" w:rsidP="00530B56">
      <w:pPr>
        <w:rPr>
          <w:lang w:val="en-US"/>
        </w:rPr>
      </w:pPr>
      <w:r w:rsidRPr="009E12D8">
        <w:rPr>
          <w:lang w:val="en-US"/>
        </w:rPr>
        <w:t>Refer to §</w:t>
      </w:r>
      <w:r w:rsidR="009105AF" w:rsidRPr="00BE34C9">
        <w:rPr>
          <w:lang w:val="en-US"/>
        </w:rPr>
        <w:fldChar w:fldCharType="begin"/>
      </w:r>
      <w:r w:rsidRPr="009E12D8">
        <w:rPr>
          <w:lang w:val="en-US"/>
        </w:rPr>
        <w:instrText xml:space="preserve"> REF _Ref479171047 \r \h </w:instrText>
      </w:r>
      <w:r w:rsidR="009105AF" w:rsidRPr="00BE34C9">
        <w:rPr>
          <w:lang w:val="en-US"/>
        </w:rPr>
      </w:r>
      <w:r w:rsidR="009105AF" w:rsidRPr="00BE34C9">
        <w:rPr>
          <w:lang w:val="en-US"/>
        </w:rPr>
        <w:fldChar w:fldCharType="separate"/>
      </w:r>
      <w:r w:rsidR="0043677C">
        <w:rPr>
          <w:lang w:val="en-US"/>
        </w:rPr>
        <w:t>3.4.2.3</w:t>
      </w:r>
      <w:r w:rsidR="009105AF" w:rsidRPr="00BE34C9">
        <w:rPr>
          <w:lang w:val="en-US"/>
        </w:rPr>
        <w:fldChar w:fldCharType="end"/>
      </w:r>
      <w:r w:rsidR="00530B56" w:rsidRPr="00BE34C9">
        <w:rPr>
          <w:lang w:val="en-US"/>
        </w:rPr>
        <w:t xml:space="preserve"> for an example JSON file.</w:t>
      </w:r>
    </w:p>
    <w:p w:rsidR="007578D4" w:rsidRPr="00BE34C9" w:rsidRDefault="007578D4" w:rsidP="007578D4">
      <w:pPr>
        <w:rPr>
          <w:lang w:val="en-US"/>
        </w:rPr>
      </w:pPr>
    </w:p>
    <w:p w:rsidR="00FF1F26" w:rsidRPr="00BE34C9" w:rsidRDefault="00FC37C4" w:rsidP="00FF1F26">
      <w:pPr>
        <w:pStyle w:val="Titre4"/>
        <w:rPr>
          <w:lang w:val="en-US"/>
        </w:rPr>
      </w:pPr>
      <w:bookmarkStart w:id="150" w:name="_Toc503537200"/>
      <w:r w:rsidRPr="00BE34C9">
        <w:rPr>
          <w:lang w:val="en-US"/>
        </w:rPr>
        <w:t>FCTT_NG reused code</w:t>
      </w:r>
      <w:bookmarkEnd w:id="150"/>
    </w:p>
    <w:p w:rsidR="00FB296C" w:rsidRPr="00BE34C9" w:rsidRDefault="00FB296C" w:rsidP="00FB296C">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_Ref479170957 \r \h </w:instrText>
      </w:r>
      <w:r w:rsidR="009105AF" w:rsidRPr="00BE34C9">
        <w:rPr>
          <w:lang w:val="en-US"/>
        </w:rPr>
      </w:r>
      <w:r w:rsidR="009105AF" w:rsidRPr="00BE34C9">
        <w:rPr>
          <w:lang w:val="en-US"/>
        </w:rPr>
        <w:fldChar w:fldCharType="separate"/>
      </w:r>
      <w:r w:rsidR="0043677C">
        <w:rPr>
          <w:lang w:val="en-US"/>
        </w:rPr>
        <w:t>3.4.2.4</w:t>
      </w:r>
      <w:r w:rsidR="009105AF" w:rsidRPr="00BE34C9">
        <w:rPr>
          <w:lang w:val="en-US"/>
        </w:rPr>
        <w:fldChar w:fldCharType="end"/>
      </w:r>
      <w:r w:rsidRPr="00BE34C9">
        <w:rPr>
          <w:lang w:val="en-US"/>
        </w:rPr>
        <w:t xml:space="preserve">, classes called </w:t>
      </w:r>
      <w:r w:rsidR="009E12D8" w:rsidRPr="009E12D8">
        <w:rPr>
          <w:rFonts w:ascii="Courier New" w:hAnsi="Courier New" w:cs="Courier New"/>
          <w:lang w:val="en-US"/>
        </w:rPr>
        <w:t>"HLA_Declaration*"</w:t>
      </w:r>
      <w:r w:rsidRPr="00BE34C9">
        <w:rPr>
          <w:lang w:val="en-US"/>
        </w:rPr>
        <w:t xml:space="preserve"> becoming </w:t>
      </w:r>
      <w:r w:rsidR="009E12D8" w:rsidRPr="009E12D8">
        <w:rPr>
          <w:rFonts w:ascii="Courier New" w:hAnsi="Courier New" w:cs="Courier New"/>
          <w:lang w:val="en-US"/>
        </w:rPr>
        <w:t>"HLA_Services*"</w:t>
      </w:r>
      <w:r w:rsidRPr="00BE34C9">
        <w:rPr>
          <w:lang w:val="en-US"/>
        </w:rPr>
        <w:t>.</w:t>
      </w:r>
    </w:p>
    <w:p w:rsidR="00392B21" w:rsidRPr="00BE34C9" w:rsidRDefault="00392B21" w:rsidP="00754424">
      <w:pPr>
        <w:rPr>
          <w:lang w:val="en-US"/>
        </w:rPr>
      </w:pPr>
    </w:p>
    <w:p w:rsidR="003D71B9" w:rsidRPr="00BE34C9" w:rsidRDefault="003D71B9" w:rsidP="003D71B9">
      <w:pPr>
        <w:pStyle w:val="Titre3"/>
        <w:rPr>
          <w:lang w:val="en-US"/>
        </w:rPr>
      </w:pPr>
      <w:bookmarkStart w:id="151" w:name="_Toc503537201"/>
      <w:r w:rsidRPr="00BE34C9">
        <w:rPr>
          <w:lang w:val="en-US"/>
        </w:rPr>
        <w:t>Compilation</w:t>
      </w:r>
      <w:bookmarkEnd w:id="151"/>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Pr="00BE34C9">
        <w:rPr>
          <w:lang w:val="en-US"/>
        </w:rPr>
        <w:t xml:space="preserve"> in all similar respects.</w:t>
      </w:r>
    </w:p>
    <w:p w:rsidR="00392B21" w:rsidRPr="00BE34C9" w:rsidRDefault="00392B21" w:rsidP="003D71B9">
      <w:pPr>
        <w:rPr>
          <w:lang w:val="en-US"/>
        </w:rPr>
      </w:pPr>
    </w:p>
    <w:p w:rsidR="00392B21" w:rsidRPr="00BE34C9" w:rsidRDefault="00392B21" w:rsidP="00392B21">
      <w:pPr>
        <w:pStyle w:val="Titre3"/>
        <w:rPr>
          <w:lang w:val="en-US"/>
        </w:rPr>
      </w:pPr>
      <w:bookmarkStart w:id="152" w:name="_Toc503537202"/>
      <w:r w:rsidRPr="00BE34C9">
        <w:rPr>
          <w:lang w:val="en-US"/>
        </w:rPr>
        <w:t>Configuration</w:t>
      </w:r>
      <w:bookmarkEnd w:id="152"/>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Pr="00BE34C9">
        <w:rPr>
          <w:lang w:val="en-US"/>
        </w:rPr>
        <w:t xml:space="preserve"> in all similar respects.</w:t>
      </w:r>
    </w:p>
    <w:p w:rsidR="00392B21" w:rsidRPr="00BE34C9" w:rsidRDefault="00392B21" w:rsidP="00392B21">
      <w:pPr>
        <w:rPr>
          <w:lang w:val="en-US"/>
        </w:rPr>
      </w:pPr>
    </w:p>
    <w:p w:rsidR="00392B21" w:rsidRPr="00BE34C9" w:rsidRDefault="00831A5F" w:rsidP="00392B21">
      <w:pPr>
        <w:pStyle w:val="Titre3"/>
        <w:rPr>
          <w:lang w:val="en-US"/>
        </w:rPr>
      </w:pPr>
      <w:bookmarkStart w:id="153" w:name="_Toc503537203"/>
      <w:r w:rsidRPr="00BE34C9">
        <w:rPr>
          <w:lang w:val="en-US"/>
        </w:rPr>
        <w:t>Execution</w:t>
      </w:r>
      <w:bookmarkEnd w:id="153"/>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090D83" w:rsidRPr="00BE34C9" w:rsidRDefault="00831A5F" w:rsidP="00090D83">
      <w:pPr>
        <w:pStyle w:val="Titre3"/>
        <w:rPr>
          <w:lang w:val="en-US"/>
        </w:rPr>
      </w:pPr>
      <w:bookmarkStart w:id="154" w:name="_Toc503537204"/>
      <w:r w:rsidRPr="00BE34C9">
        <w:rPr>
          <w:lang w:val="en-US"/>
        </w:rPr>
        <w:t>Results</w:t>
      </w:r>
      <w:bookmarkEnd w:id="154"/>
    </w:p>
    <w:p w:rsidR="00530B56" w:rsidRPr="00BE34C9" w:rsidRDefault="00530B56" w:rsidP="00530B56">
      <w:pPr>
        <w:spacing w:before="0" w:after="0"/>
        <w:jc w:val="left"/>
        <w:rPr>
          <w:lang w:val="en-US"/>
        </w:rPr>
      </w:pPr>
      <w:r w:rsidRPr="00BE34C9">
        <w:rPr>
          <w:lang w:val="en-US"/>
        </w:rPr>
        <w:t>The test case results are:</w:t>
      </w:r>
    </w:p>
    <w:p w:rsidR="00530B56" w:rsidRPr="00BE34C9" w:rsidRDefault="009943E1" w:rsidP="00530B56">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530B56" w:rsidRPr="00BE34C9" w:rsidRDefault="009943E1" w:rsidP="00530B56">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 ".txt":</w:t>
      </w:r>
    </w:p>
    <w:p w:rsidR="00530B56" w:rsidRPr="00BE34C9" w:rsidRDefault="009E12D8" w:rsidP="00530B56">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530B56" w:rsidRPr="00BE34C9" w:rsidRDefault="009E12D8" w:rsidP="00530B56">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HLA_Services_certified_services_</w:t>
      </w:r>
      <w:r w:rsidRPr="009E12D8">
        <w:rPr>
          <w:lang w:val="en-US"/>
        </w:rPr>
        <w:t>" and "</w:t>
      </w:r>
      <w:r w:rsidRPr="009E12D8">
        <w:rPr>
          <w:rFonts w:ascii="Courier New" w:hAnsi="Courier New" w:cs="Courier New"/>
          <w:lang w:val="en-US"/>
        </w:rPr>
        <w:t>HLA_Services_non_certified_services_</w:t>
      </w:r>
      <w:r w:rsidRPr="009E12D8">
        <w:rPr>
          <w:lang w:val="en-US"/>
        </w:rPr>
        <w:t>" followed by the execution date and time</w:t>
      </w:r>
    </w:p>
    <w:p w:rsidR="00530B56" w:rsidRPr="00BE34C9" w:rsidRDefault="009943E1" w:rsidP="00530B56">
      <w:pPr>
        <w:pStyle w:val="Paragraphedeliste"/>
        <w:numPr>
          <w:ilvl w:val="1"/>
          <w:numId w:val="67"/>
        </w:numPr>
        <w:spacing w:before="0" w:after="0"/>
        <w:jc w:val="left"/>
        <w:rPr>
          <w:lang w:val="en-US"/>
        </w:rPr>
      </w:pPr>
      <w:r w:rsidRPr="009943E1">
        <w:rPr>
          <w:lang w:val="en-US"/>
        </w:rPr>
        <w:t>With a c</w:t>
      </w:r>
      <w:r w:rsidR="009E12D8" w:rsidRPr="009E12D8">
        <w:rPr>
          <w:lang w:val="en-US"/>
        </w:rPr>
        <w:t>ontent similar to the one provided by the FCTT NG:</w:t>
      </w:r>
    </w:p>
    <w:p w:rsidR="00740282" w:rsidRPr="00BE34C9" w:rsidRDefault="00740282">
      <w:pPr>
        <w:spacing w:before="0" w:after="0"/>
        <w:jc w:val="left"/>
        <w:rPr>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Certification results "TestFederate"</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Date : 2017_11_20_16h28m31s</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Results for the services certificated</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The columns "State reception" and "State sending" use the following marking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 for "Result" and "D" for "Declaration at start from the SOM"</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Counter and services status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Services HLA 1516-2010</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Connect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Disconnect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Connection Lost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Create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Destroy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List Federation Executions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Federation Executions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Join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Resign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Federation Synchronization Point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Synchronization Point Registration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Announce Synchronization Point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Synchronization Point Achieved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Synchronized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Federation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Initiate Federate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Save Begun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Save Complete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Saved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Abort Federation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Federation Save Status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Save Status Response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Federation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Federation Restoration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 Begun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Initiate Federate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Restore Complete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Abort Federation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Federation Restore Status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 Status Response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Declaration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Publish Object Class Attributes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Unpublish Object Class Attributes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Publish Interaction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Unpublish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Object Class Attributes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Object Class Attributes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Interaction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Start Registration For Object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Stop Registration For Object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Interactions 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Interactions Off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Object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Reserve Object Instance Name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Object Instance Name Reserved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Release Object Instance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Reserve Multiple Object Instance Names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Multiple Object Instance Names Reserved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Release Multiple Object Instance Names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Discover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Update Attribute Values                              15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Reflect Attribute Values                             11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Send Interaction                                     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Receive Interaction                                  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Delete Object Instance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Remove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Local Delete Object Instance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lastRenderedPageBreak/>
        <w:t xml:space="preserve">        Attributes In Scope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Attributes Out Of Scope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Value Update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Provide Attribute Value Update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Updates On For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Updates Off For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Attribute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Attribute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Attribute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Interaction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Interaction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Interaction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Interaction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Ownership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Unconditional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Negotiated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Ownership Assumption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Divestiture Confirmation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Notification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If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Unavailable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Ownership Release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Release Denied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Divestiture If Wanted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Cancel Negotiated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Cancel Attribute Ownership Acquisition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Attribute Ownership Acquisition Cancellation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Attribute Ownership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Inform Attribute Ownership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Is Attribute Owned By Federate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Time Regulation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Regulation Enabled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Time Regulation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Time Constrained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Constrained Enabled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Time Constrained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Request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Next Message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Next Message Request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Flush Queue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Grant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Asynchronous Delivery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Asynchronous Delivery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GALT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Logical Time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LITS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Modify Lookahead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Lookahead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Retract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Retraction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Change Attribute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Change Interaction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Data distribution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Create Region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Commit Region Modifications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Delete Region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Object Instance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Associate Regions For Updates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Unassociate Regions For Updates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lastRenderedPageBreak/>
        <w:t xml:space="preserve">        Subscribe Object Class Attributes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Object Class Attributes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Interaction Class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Interaction Class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Send Interaction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Value Update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Support Services</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Automatic Resign Directive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Set Automatic Resign Directive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Federate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Federate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Class Handle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Class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Known Object Class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Instance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Instance Name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Attribute Handle                                 5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Attribute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Update Rate Value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Update Rate Value For Attribute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Interaction Class Handle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Interaction Class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Parameter Handle                                 13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Parameter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Order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Transportation Type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Transportation Type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Available Dimensions For Class Attribute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Available Dimensions For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Upper Bound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Handle Set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Range Bounds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Set Range Bounds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Normalize Federate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Normalize Service Group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Object Class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Object Class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Attribute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Attribute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Attribute Scope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Attribute Scope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Interaction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Interaction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Evoke Callback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Evoke Multiple Callbacks                             23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Callbacks                                     0     R : NotExpectedNotSeen (D : NotExpectedNotSeen)</w:t>
      </w:r>
    </w:p>
    <w:p w:rsidR="00451C3B" w:rsidRPr="00BE34C9"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r w:rsidRPr="00AB25FC">
        <w:rPr>
          <w:rFonts w:ascii="Courier New" w:hAnsi="Courier New" w:cs="Courier New"/>
          <w:noProof/>
          <w:sz w:val="14"/>
          <w:szCs w:val="14"/>
          <w:lang w:val="en-US"/>
        </w:rPr>
        <w:t xml:space="preserve">        Disable Callbacks                                    0     R : NotExpectedNotSeen (D : NotExpectedNotSeen)</w:t>
      </w:r>
      <w:r w:rsidR="009E12D8">
        <w:rPr>
          <w:rFonts w:ascii="Courier New" w:hAnsi="Courier New" w:cs="Courier New"/>
          <w:noProof/>
          <w:sz w:val="14"/>
          <w:szCs w:val="14"/>
          <w:lang w:val="en-US"/>
        </w:rPr>
        <w:t xml:space="preserve">               </w:t>
      </w:r>
    </w:p>
    <w:p w:rsidR="00645D73" w:rsidRPr="00BE34C9" w:rsidRDefault="00645D73" w:rsidP="00645D73">
      <w:pPr>
        <w:rPr>
          <w:lang w:val="en-US"/>
        </w:rPr>
      </w:pPr>
    </w:p>
    <w:p w:rsidR="00632013" w:rsidRPr="00BE34C9" w:rsidRDefault="00632013" w:rsidP="00632013">
      <w:pPr>
        <w:rPr>
          <w:lang w:val="en-US"/>
        </w:rPr>
      </w:pPr>
    </w:p>
    <w:p w:rsidR="00D24011" w:rsidRDefault="00D24011">
      <w:pPr>
        <w:spacing w:before="0" w:after="0"/>
        <w:jc w:val="left"/>
        <w:rPr>
          <w:b/>
          <w:caps/>
          <w:color w:val="0000FF"/>
          <w:sz w:val="24"/>
          <w:u w:color="C0C0C0"/>
          <w:lang w:val="en-US"/>
        </w:rPr>
      </w:pPr>
      <w:bookmarkStart w:id="155" w:name="_Ref479170387"/>
      <w:bookmarkEnd w:id="55"/>
      <w:bookmarkEnd w:id="56"/>
      <w:r>
        <w:rPr>
          <w:lang w:val="en-US"/>
        </w:rPr>
        <w:br w:type="page"/>
      </w:r>
    </w:p>
    <w:p w:rsidR="001A2F4C" w:rsidRPr="00BE34C9" w:rsidRDefault="009E12D8" w:rsidP="00B87C1F">
      <w:pPr>
        <w:pStyle w:val="Titre1"/>
        <w:rPr>
          <w:lang w:val="en-US"/>
        </w:rPr>
      </w:pPr>
      <w:bookmarkStart w:id="156" w:name="_Ref480559341"/>
      <w:bookmarkStart w:id="157" w:name="_Toc503537205"/>
      <w:r w:rsidRPr="009E12D8">
        <w:rPr>
          <w:lang w:val="en-US"/>
        </w:rPr>
        <w:lastRenderedPageBreak/>
        <w:t>Hardware resources</w:t>
      </w:r>
      <w:bookmarkEnd w:id="155"/>
      <w:bookmarkEnd w:id="156"/>
      <w:bookmarkEnd w:id="157"/>
    </w:p>
    <w:p w:rsidR="00096F8E" w:rsidRPr="00BE34C9" w:rsidRDefault="009E12D8" w:rsidP="002C4AFC">
      <w:pPr>
        <w:tabs>
          <w:tab w:val="left" w:pos="4111"/>
        </w:tabs>
        <w:rPr>
          <w:lang w:val="en-US"/>
        </w:rPr>
      </w:pPr>
      <w:r w:rsidRPr="009E12D8">
        <w:rPr>
          <w:lang w:val="en-US"/>
        </w:rPr>
        <w:t>The resources required to execute the ETC</w:t>
      </w:r>
      <w:r w:rsidR="002C4AFC">
        <w:rPr>
          <w:lang w:val="en-US"/>
        </w:rPr>
        <w:t xml:space="preserve"> FRA</w:t>
      </w:r>
      <w:r w:rsidRPr="009E12D8">
        <w:rPr>
          <w:lang w:val="en-US"/>
        </w:rPr>
        <w:t xml:space="preserve"> are the same as those of FCTT NG.</w:t>
      </w:r>
    </w:p>
    <w:p w:rsidR="00096F8E" w:rsidRPr="00BE34C9" w:rsidRDefault="009E12D8" w:rsidP="00096F8E">
      <w:pPr>
        <w:rPr>
          <w:lang w:val="en-US"/>
        </w:rPr>
      </w:pPr>
      <w:r w:rsidRPr="009E12D8">
        <w:rPr>
          <w:lang w:val="en-US"/>
        </w:rPr>
        <w:t xml:space="preserve">The main resource is the memory, necessary to store the large amount of data </w:t>
      </w:r>
      <w:r w:rsidR="006E5A23">
        <w:rPr>
          <w:lang w:val="en-US"/>
        </w:rPr>
        <w:t>generated by</w:t>
      </w:r>
      <w:r w:rsidRPr="009E12D8">
        <w:rPr>
          <w:lang w:val="en-US"/>
        </w:rPr>
        <w:t xml:space="preserve"> the presence of an ETC FRA in the HLA federation. As a reminder, the use of the Report Service Invocation (RSI) mechanism of </w:t>
      </w:r>
      <w:r w:rsidR="006E5A23" w:rsidRPr="004549BC">
        <w:rPr>
          <w:lang w:val="en-US"/>
        </w:rPr>
        <w:t>HLA</w:t>
      </w:r>
      <w:r w:rsidRPr="009E12D8">
        <w:rPr>
          <w:lang w:val="en-US"/>
        </w:rPr>
        <w:t xml:space="preserve"> MOM / MIM used to collect the information implies that every call made by a federate of the federation (whether SuT or not) leads to the receipt of information by an ETC FRA. A filtering is set up to store only the useful data in memory, however, all the information received must be temporarily stored.</w:t>
      </w:r>
    </w:p>
    <w:p w:rsidR="00096F8E" w:rsidRPr="00BE34C9" w:rsidRDefault="009E12D8" w:rsidP="00096F8E">
      <w:pPr>
        <w:rPr>
          <w:lang w:val="en-US"/>
        </w:rPr>
      </w:pPr>
      <w:r w:rsidRPr="009E12D8">
        <w:rPr>
          <w:lang w:val="en-US"/>
        </w:rPr>
        <w:t xml:space="preserve">As a result, the minimum hardware requirements for the </w:t>
      </w:r>
      <w:r w:rsidR="006E5A23">
        <w:rPr>
          <w:lang w:val="en-US"/>
        </w:rPr>
        <w:t>execution</w:t>
      </w:r>
      <w:r w:rsidRPr="009E12D8">
        <w:rPr>
          <w:lang w:val="en-US"/>
        </w:rPr>
        <w:t xml:space="preserve"> of ETC</w:t>
      </w:r>
      <w:r w:rsidR="002C4AFC">
        <w:rPr>
          <w:lang w:val="en-US"/>
        </w:rPr>
        <w:t xml:space="preserve"> FRA</w:t>
      </w:r>
      <w:r w:rsidRPr="009E12D8">
        <w:rPr>
          <w:lang w:val="en-US"/>
        </w:rPr>
        <w:t xml:space="preserve"> are detailed in the following table:</w:t>
      </w:r>
    </w:p>
    <w:p w:rsidR="001A2F4C" w:rsidRPr="00BE34C9" w:rsidRDefault="001A2F4C" w:rsidP="001A2F4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8"/>
        <w:gridCol w:w="1843"/>
        <w:gridCol w:w="1984"/>
        <w:gridCol w:w="1806"/>
        <w:gridCol w:w="1956"/>
      </w:tblGrid>
      <w:tr w:rsidR="001A2F4C" w:rsidRPr="00BE34C9" w:rsidTr="0045421F">
        <w:trPr>
          <w:jc w:val="center"/>
        </w:trPr>
        <w:tc>
          <w:tcPr>
            <w:tcW w:w="1638" w:type="dxa"/>
            <w:shd w:val="pct15" w:color="auto" w:fill="auto"/>
          </w:tcPr>
          <w:p w:rsidR="001A2F4C" w:rsidRPr="00BE34C9" w:rsidRDefault="009E12D8" w:rsidP="0035580B">
            <w:pPr>
              <w:rPr>
                <w:lang w:val="en-US"/>
              </w:rPr>
            </w:pPr>
            <w:r w:rsidRPr="009E12D8">
              <w:rPr>
                <w:lang w:val="en-US"/>
              </w:rPr>
              <w:t>Computer type</w:t>
            </w:r>
          </w:p>
        </w:tc>
        <w:tc>
          <w:tcPr>
            <w:tcW w:w="1843" w:type="dxa"/>
            <w:shd w:val="pct15" w:color="auto" w:fill="auto"/>
          </w:tcPr>
          <w:p w:rsidR="001A2F4C" w:rsidRPr="00BE34C9" w:rsidRDefault="009E12D8" w:rsidP="0045421F">
            <w:pPr>
              <w:rPr>
                <w:lang w:val="en-US"/>
              </w:rPr>
            </w:pPr>
            <w:r w:rsidRPr="009E12D8">
              <w:rPr>
                <w:lang w:val="en-US"/>
              </w:rPr>
              <w:t>Processor type</w:t>
            </w:r>
          </w:p>
        </w:tc>
        <w:tc>
          <w:tcPr>
            <w:tcW w:w="1984" w:type="dxa"/>
            <w:shd w:val="pct15" w:color="auto" w:fill="auto"/>
          </w:tcPr>
          <w:p w:rsidR="001A2F4C" w:rsidRPr="00BE34C9" w:rsidRDefault="009E12D8" w:rsidP="0035580B">
            <w:pPr>
              <w:rPr>
                <w:lang w:val="en-US"/>
              </w:rPr>
            </w:pPr>
            <w:r w:rsidRPr="009E12D8">
              <w:rPr>
                <w:lang w:val="en-US"/>
              </w:rPr>
              <w:t>RAM</w:t>
            </w:r>
          </w:p>
        </w:tc>
        <w:tc>
          <w:tcPr>
            <w:tcW w:w="1806" w:type="dxa"/>
            <w:shd w:val="pct15" w:color="auto" w:fill="auto"/>
          </w:tcPr>
          <w:p w:rsidR="001A2F4C" w:rsidRPr="00BE34C9" w:rsidRDefault="009E12D8" w:rsidP="0035580B">
            <w:pPr>
              <w:rPr>
                <w:lang w:val="en-US"/>
              </w:rPr>
            </w:pPr>
            <w:r w:rsidRPr="009E12D8">
              <w:rPr>
                <w:lang w:val="en-US"/>
              </w:rPr>
              <w:t>Disk space</w:t>
            </w:r>
          </w:p>
        </w:tc>
        <w:tc>
          <w:tcPr>
            <w:tcW w:w="1956" w:type="dxa"/>
            <w:shd w:val="pct15" w:color="auto" w:fill="auto"/>
          </w:tcPr>
          <w:p w:rsidR="001A2F4C" w:rsidRPr="00BE34C9" w:rsidRDefault="009E12D8" w:rsidP="0035580B">
            <w:pPr>
              <w:rPr>
                <w:lang w:val="en-US"/>
              </w:rPr>
            </w:pPr>
            <w:r w:rsidRPr="009E12D8">
              <w:rPr>
                <w:lang w:val="en-US"/>
              </w:rPr>
              <w:t>System</w:t>
            </w:r>
          </w:p>
        </w:tc>
      </w:tr>
      <w:tr w:rsidR="001A2F4C" w:rsidRPr="00BE34C9" w:rsidTr="0045421F">
        <w:trPr>
          <w:jc w:val="center"/>
        </w:trPr>
        <w:tc>
          <w:tcPr>
            <w:tcW w:w="1638" w:type="dxa"/>
            <w:tcBorders>
              <w:top w:val="single" w:sz="4" w:space="0" w:color="auto"/>
              <w:left w:val="single" w:sz="4" w:space="0" w:color="auto"/>
              <w:bottom w:val="single" w:sz="4" w:space="0" w:color="auto"/>
              <w:right w:val="single" w:sz="4" w:space="0" w:color="auto"/>
            </w:tcBorders>
          </w:tcPr>
          <w:p w:rsidR="001A2F4C" w:rsidRPr="00BE34C9" w:rsidRDefault="0045421F" w:rsidP="0035580B">
            <w:pPr>
              <w:rPr>
                <w:lang w:val="en-US"/>
              </w:rPr>
            </w:pPr>
            <w:r w:rsidRPr="00BE34C9">
              <w:rPr>
                <w:lang w:val="en-US"/>
              </w:rPr>
              <w:t>Laptop</w:t>
            </w:r>
          </w:p>
        </w:tc>
        <w:tc>
          <w:tcPr>
            <w:tcW w:w="1843" w:type="dxa"/>
            <w:tcBorders>
              <w:top w:val="single" w:sz="4" w:space="0" w:color="auto"/>
              <w:left w:val="single" w:sz="4" w:space="0" w:color="auto"/>
              <w:bottom w:val="single" w:sz="4" w:space="0" w:color="auto"/>
              <w:right w:val="single" w:sz="4" w:space="0" w:color="auto"/>
            </w:tcBorders>
          </w:tcPr>
          <w:p w:rsidR="001A2F4C" w:rsidRPr="00BE34C9" w:rsidRDefault="0045421F" w:rsidP="0045421F">
            <w:pPr>
              <w:rPr>
                <w:lang w:val="en-US"/>
              </w:rPr>
            </w:pPr>
            <w:r w:rsidRPr="00BE34C9">
              <w:rPr>
                <w:lang w:val="en-US"/>
              </w:rPr>
              <w:t>Intel i5</w:t>
            </w:r>
            <w:r w:rsidR="001A2F4C" w:rsidRPr="00BE34C9">
              <w:rPr>
                <w:lang w:val="en-US"/>
              </w:rPr>
              <w:t xml:space="preserve"> </w:t>
            </w:r>
            <w:r w:rsidR="004405A6" w:rsidRPr="00BE34C9">
              <w:rPr>
                <w:lang w:val="en-US"/>
              </w:rPr>
              <w:t>2,5 GHz</w:t>
            </w:r>
          </w:p>
        </w:tc>
        <w:tc>
          <w:tcPr>
            <w:tcW w:w="1984" w:type="dxa"/>
            <w:tcBorders>
              <w:top w:val="single" w:sz="4" w:space="0" w:color="auto"/>
              <w:left w:val="single" w:sz="4" w:space="0" w:color="auto"/>
              <w:bottom w:val="single" w:sz="4" w:space="0" w:color="auto"/>
              <w:right w:val="single" w:sz="4" w:space="0" w:color="auto"/>
            </w:tcBorders>
          </w:tcPr>
          <w:p w:rsidR="001A2F4C" w:rsidRPr="00BE34C9" w:rsidRDefault="001A2F4C" w:rsidP="0045421F">
            <w:pPr>
              <w:rPr>
                <w:lang w:val="en-US"/>
              </w:rPr>
            </w:pPr>
            <w:r w:rsidRPr="00BE34C9">
              <w:rPr>
                <w:lang w:val="en-US"/>
              </w:rPr>
              <w:t>4 G</w:t>
            </w:r>
            <w:r w:rsidR="0045421F" w:rsidRPr="00BE34C9">
              <w:rPr>
                <w:lang w:val="en-US"/>
              </w:rPr>
              <w:t xml:space="preserve">B minimum, </w:t>
            </w:r>
            <w:r w:rsidRPr="00BE34C9">
              <w:rPr>
                <w:lang w:val="en-US"/>
              </w:rPr>
              <w:t>8 G</w:t>
            </w:r>
            <w:r w:rsidR="009E12D8" w:rsidRPr="009E12D8">
              <w:rPr>
                <w:lang w:val="en-US"/>
              </w:rPr>
              <w:t>B recommended</w:t>
            </w:r>
          </w:p>
        </w:tc>
        <w:tc>
          <w:tcPr>
            <w:tcW w:w="1806" w:type="dxa"/>
            <w:tcBorders>
              <w:top w:val="single" w:sz="4" w:space="0" w:color="auto"/>
              <w:left w:val="single" w:sz="4" w:space="0" w:color="auto"/>
              <w:bottom w:val="single" w:sz="4" w:space="0" w:color="auto"/>
              <w:right w:val="single" w:sz="4" w:space="0" w:color="auto"/>
            </w:tcBorders>
          </w:tcPr>
          <w:p w:rsidR="001A2F4C" w:rsidRPr="00BE34C9" w:rsidRDefault="009E12D8" w:rsidP="00921C06">
            <w:pPr>
              <w:rPr>
                <w:lang w:val="en-US"/>
              </w:rPr>
            </w:pPr>
            <w:r w:rsidRPr="009E12D8">
              <w:rPr>
                <w:lang w:val="en-US"/>
              </w:rPr>
              <w:t xml:space="preserve">About </w:t>
            </w:r>
            <w:r w:rsidR="006E5A23">
              <w:rPr>
                <w:lang w:val="en-US"/>
              </w:rPr>
              <w:t>3</w:t>
            </w:r>
            <w:r w:rsidR="00921C06">
              <w:rPr>
                <w:lang w:val="en-US"/>
              </w:rPr>
              <w:t>5</w:t>
            </w:r>
            <w:r w:rsidR="006E5A23">
              <w:rPr>
                <w:lang w:val="en-US"/>
              </w:rPr>
              <w:t>0</w:t>
            </w:r>
            <w:r w:rsidRPr="009E12D8">
              <w:rPr>
                <w:lang w:val="en-US"/>
              </w:rPr>
              <w:t xml:space="preserve"> M</w:t>
            </w:r>
            <w:r w:rsidR="00136CF1">
              <w:rPr>
                <w:lang w:val="en-US"/>
              </w:rPr>
              <w:t>B</w:t>
            </w:r>
          </w:p>
        </w:tc>
        <w:tc>
          <w:tcPr>
            <w:tcW w:w="1956"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jc w:val="left"/>
              <w:rPr>
                <w:lang w:val="en-US"/>
              </w:rPr>
            </w:pPr>
            <w:r w:rsidRPr="009E12D8">
              <w:rPr>
                <w:lang w:val="en-US"/>
              </w:rPr>
              <w:t>Windows 7 Professional</w:t>
            </w:r>
          </w:p>
        </w:tc>
      </w:tr>
    </w:tbl>
    <w:p w:rsidR="001A2F4C" w:rsidRPr="00BE34C9" w:rsidRDefault="009E12D8" w:rsidP="000637B9">
      <w:pPr>
        <w:pStyle w:val="Lgende"/>
        <w:spacing w:before="120"/>
        <w:outlineLvl w:val="0"/>
        <w:rPr>
          <w:lang w:val="en-US"/>
        </w:rPr>
      </w:pPr>
      <w:bookmarkStart w:id="158" w:name="_Toc426704047"/>
      <w:bookmarkStart w:id="159" w:name="_Toc503536874"/>
      <w:r w:rsidRPr="009E12D8">
        <w:rPr>
          <w:lang w:val="en-US"/>
        </w:rPr>
        <w:t xml:space="preserve">Table </w:t>
      </w:r>
      <w:r w:rsidR="009105AF" w:rsidRPr="009E12D8">
        <w:rPr>
          <w:lang w:val="en-US"/>
        </w:rPr>
        <w:fldChar w:fldCharType="begin"/>
      </w:r>
      <w:r w:rsidRPr="009E12D8">
        <w:rPr>
          <w:lang w:val="en-US"/>
        </w:rPr>
        <w:instrText xml:space="preserve"> SEQ Tableau \* ARABIC </w:instrText>
      </w:r>
      <w:r w:rsidR="009105AF" w:rsidRPr="009E12D8">
        <w:rPr>
          <w:lang w:val="en-US"/>
        </w:rPr>
        <w:fldChar w:fldCharType="separate"/>
      </w:r>
      <w:r w:rsidR="0043677C">
        <w:rPr>
          <w:noProof/>
          <w:lang w:val="en-US"/>
        </w:rPr>
        <w:t>1</w:t>
      </w:r>
      <w:r w:rsidR="009105AF" w:rsidRPr="009E12D8">
        <w:rPr>
          <w:lang w:val="en-US"/>
        </w:rPr>
        <w:fldChar w:fldCharType="end"/>
      </w:r>
      <w:r w:rsidRPr="009E12D8">
        <w:rPr>
          <w:lang w:val="en-US"/>
        </w:rPr>
        <w:t xml:space="preserve">: Minimal hardware configuration for </w:t>
      </w:r>
      <w:bookmarkEnd w:id="158"/>
      <w:r w:rsidRPr="009E12D8">
        <w:rPr>
          <w:lang w:val="en-US"/>
        </w:rPr>
        <w:t>ETC FRA</w:t>
      </w:r>
      <w:bookmarkEnd w:id="159"/>
    </w:p>
    <w:p w:rsidR="001A2F4C" w:rsidRPr="00BE34C9" w:rsidRDefault="001A2F4C" w:rsidP="001A2F4C">
      <w:pPr>
        <w:rPr>
          <w:lang w:val="en-US"/>
        </w:rPr>
      </w:pPr>
    </w:p>
    <w:p w:rsidR="0045421F" w:rsidRPr="00BE34C9" w:rsidRDefault="0045421F" w:rsidP="001A2F4C">
      <w:pPr>
        <w:rPr>
          <w:lang w:val="en-US"/>
        </w:rPr>
      </w:pPr>
      <w:r w:rsidRPr="00BE34C9">
        <w:rPr>
          <w:lang w:val="en-US"/>
        </w:rPr>
        <w:t xml:space="preserve">Regarding the disk space, the space consumed by the application itself is about </w:t>
      </w:r>
      <w:r w:rsidR="006E5A23">
        <w:rPr>
          <w:lang w:val="en-US"/>
        </w:rPr>
        <w:t>25</w:t>
      </w:r>
      <w:r w:rsidRPr="00BE34C9">
        <w:rPr>
          <w:lang w:val="en-US"/>
        </w:rPr>
        <w:t>0 MB. A fixed size of 100 MB is added to take account of the space required to store the files of the federate to be certified (FOM, SOM), the configuration file, the result and log files.</w:t>
      </w:r>
    </w:p>
    <w:p w:rsidR="001A2F4C" w:rsidRPr="00BE34C9" w:rsidRDefault="001A2F4C"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0AFA" w:rsidRPr="00215646" w:rsidTr="00D31FB8">
        <w:trPr>
          <w:trHeight w:val="419"/>
        </w:trPr>
        <w:tc>
          <w:tcPr>
            <w:tcW w:w="1101" w:type="dxa"/>
            <w:tcBorders>
              <w:right w:val="single" w:sz="8" w:space="0" w:color="4BACC6"/>
            </w:tcBorders>
          </w:tcPr>
          <w:p w:rsidR="00DE0AFA"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DE0AFA" w:rsidRPr="00BE34C9" w:rsidRDefault="0045421F" w:rsidP="0029173B">
            <w:pPr>
              <w:rPr>
                <w:lang w:val="en-US"/>
              </w:rPr>
            </w:pPr>
            <w:r w:rsidRPr="00BE34C9">
              <w:rPr>
                <w:lang w:val="en-US"/>
              </w:rPr>
              <w:t xml:space="preserve">The execution of ETC FRA has not been tested under Windows 8 or later. </w:t>
            </w:r>
            <w:r w:rsidR="0029173B">
              <w:rPr>
                <w:lang w:val="en-US"/>
              </w:rPr>
              <w:t>It</w:t>
            </w:r>
            <w:r w:rsidRPr="00BE34C9">
              <w:rPr>
                <w:lang w:val="en-US"/>
              </w:rPr>
              <w:t xml:space="preserve"> does not guarantee its </w:t>
            </w:r>
            <w:r w:rsidR="0028705E" w:rsidRPr="00BE34C9">
              <w:rPr>
                <w:lang w:val="en-US"/>
              </w:rPr>
              <w:t>execution</w:t>
            </w:r>
            <w:r w:rsidRPr="00BE34C9">
              <w:rPr>
                <w:lang w:val="en-US"/>
              </w:rPr>
              <w:t xml:space="preserve"> on these </w:t>
            </w:r>
            <w:r w:rsidR="00921C06">
              <w:rPr>
                <w:lang w:val="en-US"/>
              </w:rPr>
              <w:t xml:space="preserve">operating </w:t>
            </w:r>
            <w:r w:rsidRPr="00BE34C9">
              <w:rPr>
                <w:lang w:val="en-US"/>
              </w:rPr>
              <w:t>systems.</w:t>
            </w:r>
          </w:p>
        </w:tc>
      </w:tr>
    </w:tbl>
    <w:p w:rsidR="001A2F4C" w:rsidRPr="00BE34C9" w:rsidRDefault="001A2F4C" w:rsidP="001A2F4C">
      <w:pPr>
        <w:rPr>
          <w:lang w:val="en-US"/>
        </w:rPr>
      </w:pPr>
    </w:p>
    <w:p w:rsidR="00DE0AFA" w:rsidRPr="00BE34C9" w:rsidRDefault="00DE0AFA" w:rsidP="001A2F4C">
      <w:pPr>
        <w:rPr>
          <w:highlight w:val="yellow"/>
          <w:lang w:val="en-US"/>
        </w:rPr>
      </w:pPr>
    </w:p>
    <w:p w:rsidR="001A2F4C" w:rsidRPr="00BE34C9" w:rsidRDefault="001A2F4C" w:rsidP="001A2F4C">
      <w:pPr>
        <w:rPr>
          <w:highlight w:val="yellow"/>
          <w:lang w:val="en-US"/>
        </w:rPr>
      </w:pPr>
    </w:p>
    <w:p w:rsidR="00956454" w:rsidRPr="00BE34C9" w:rsidRDefault="00956454" w:rsidP="001A2F4C">
      <w:pPr>
        <w:spacing w:before="0" w:after="0"/>
        <w:jc w:val="left"/>
        <w:rPr>
          <w:highlight w:val="yellow"/>
          <w:lang w:val="en-US"/>
        </w:rPr>
      </w:pPr>
    </w:p>
    <w:p w:rsidR="005E6A76" w:rsidRPr="00BE34C9" w:rsidRDefault="009E12D8">
      <w:pPr>
        <w:spacing w:before="0" w:after="0"/>
        <w:jc w:val="left"/>
        <w:rPr>
          <w:b/>
          <w:caps/>
          <w:color w:val="0000FF"/>
          <w:sz w:val="24"/>
          <w:highlight w:val="yellow"/>
          <w:u w:color="C0C0C0"/>
          <w:lang w:val="en-US"/>
        </w:rPr>
      </w:pPr>
      <w:bookmarkStart w:id="160" w:name="_Toc408503733"/>
      <w:bookmarkStart w:id="161" w:name="_Toc426704036"/>
      <w:bookmarkEnd w:id="57"/>
      <w:r w:rsidRPr="009E12D8">
        <w:rPr>
          <w:highlight w:val="yellow"/>
          <w:lang w:val="en-US"/>
        </w:rPr>
        <w:br w:type="page"/>
      </w:r>
    </w:p>
    <w:p w:rsidR="001A2F4C" w:rsidRPr="00BE34C9" w:rsidRDefault="001A2F4C" w:rsidP="00B87C1F">
      <w:pPr>
        <w:pStyle w:val="Titre1"/>
        <w:rPr>
          <w:lang w:val="en-US"/>
        </w:rPr>
      </w:pPr>
      <w:bookmarkStart w:id="162" w:name="_Toc503537206"/>
      <w:r w:rsidRPr="00BE34C9">
        <w:rPr>
          <w:lang w:val="en-US"/>
        </w:rPr>
        <w:lastRenderedPageBreak/>
        <w:t>A</w:t>
      </w:r>
      <w:bookmarkStart w:id="163" w:name="_Toc408505303"/>
      <w:bookmarkEnd w:id="160"/>
      <w:bookmarkEnd w:id="161"/>
      <w:bookmarkEnd w:id="163"/>
      <w:r w:rsidR="00CA2247" w:rsidRPr="00BE34C9">
        <w:rPr>
          <w:lang w:val="en-US"/>
        </w:rPr>
        <w:t>ppendices</w:t>
      </w:r>
      <w:bookmarkEnd w:id="162"/>
    </w:p>
    <w:p w:rsidR="008B7D3E" w:rsidRPr="00BE34C9" w:rsidRDefault="008B7D3E" w:rsidP="00B87C1F">
      <w:pPr>
        <w:pStyle w:val="Titre2"/>
        <w:rPr>
          <w:lang w:val="en-US"/>
        </w:rPr>
      </w:pPr>
      <w:bookmarkStart w:id="164" w:name="_Ref430877569"/>
      <w:bookmarkStart w:id="165" w:name="_Toc503537207"/>
      <w:r w:rsidRPr="00BE34C9">
        <w:rPr>
          <w:lang w:val="en-US"/>
        </w:rPr>
        <w:t>SCHEMATRON</w:t>
      </w:r>
      <w:bookmarkEnd w:id="164"/>
      <w:r w:rsidRPr="00BE34C9">
        <w:rPr>
          <w:lang w:val="en-US"/>
        </w:rPr>
        <w:t xml:space="preserve"> </w:t>
      </w:r>
      <w:r w:rsidR="00CA2247" w:rsidRPr="00BE34C9">
        <w:rPr>
          <w:lang w:val="en-US"/>
        </w:rPr>
        <w:t>rules file</w:t>
      </w:r>
      <w:bookmarkEnd w:id="165"/>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&lt;?xml version="1.0" encoding="iso-8859-1"?&gt;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&lt;iso:schema xmlns:xsi="http://purl.oclc.org/dsdl/schematron" xmlns:iso="http://purl.oclc.org/dsdl/schematron" schemaVersion="ISO19757-3"&gt;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&lt;iso:ns prefix="dp" uri="http://standards.ieee.org/IEEE1516-2010"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&lt;iso:title&gt;SOM validation&lt;/iso:title&gt;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ab/>
        <w:t>&lt;!--************************ Definition des modèles de règles pour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id="vrai"&gt;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test="dp:$p1/@isUsed='true'"&gt;$p1 = &lt;iso:value-of select="dp:$p1/@isUsed"/&gt;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dp:$p2/@isUsed='true'"&gt;$p1 =&gt;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dp:$p3/@isUsed='true'"&gt;$p1 =&gt; $p2 or $p3</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 or dp:$p4/@isUsed='true'"&gt;$p1 =&gt; $p2 or $p3 or $p4</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&lt;!-- 2017/11/15 ETC FRA V1.3, Capgemini, error in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 &lt;iso:assert test="dp:$p1/@isUsed='false' or dp:$p2/@isUsed='true' or $p3/@isUsed='true' or dp:$p4/@isUsed='true' or dp:$p5/@isUsed='true'"&gt;$p1 =&gt; $p2 or $p3 or $p4 or $p5 --&gt;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 or dp:$p4/@isUsed='true' or dp:$p5/@isUsed='true'"&gt;$p1 =&gt; $p2 or $p3 or $p4 or $p5</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&lt;!-- 2017/11/15 ETC FRA V1.3, Capgemini, error in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&lt;iso:assert test="dp:$p1/@isUsed='false' or dp:$p2/@isUsed='true' or dp:$p3/@isUsed='true' or dp:$p4/@isUsed='true' or $p5/@isUsed='true' or $p6/@isUsed='true'"&gt;$p1 =&gt; $p2 or $p3 or $p4 or $p5 or $p6 --&gt;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&lt;iso:assert test="dp:$p1/@isUsed='false' or dp:$p2/@isUsed='true' or dp:$p3/@isUsed='true' or dp:$p4/@isUsed='true' or dp:$p5/@isUsed='true' or dp:$p6/@isUsed='true'"&gt;$p1 =&gt; $p2 or $p3 or $p4 or $p5 or $p6</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 or &lt;iso:value-of select="dp:$p6/@isUsed"/&gt;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test="dp:$p1/@isUsed=dp:$p2/@isUsed"&gt;$p1 =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id="egalEt1"&gt;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dp:$p2/@isUsed) and (dp:$p3/@isUsed = dp:$p4/@isUsed)"&gt;($p1=$p2) and ($p3=$p4)</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id="egalEt2"&gt;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dp:$p2/@isUsed) and (dp:$p3/@isUsed = dp:$p4/@isUsed) and (dp:$p5/@isUsed = dp:$p6/@isUsed)"&gt;($p1=$p2) and ($p3=$p4) and ($p5=$p6)</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 and &lt;iso:value-of select="dp:$p5/@isUsed"/&gt; = &lt;iso:value-of select="dp:$p6/@isUsed"/&gt;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id="reg1"&gt;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&lt;iso:assert test="(dp:$p1/@isUsed = 'false' ) or (dp:$p2/@isUsed = 'true' or ((dp:$p3/@isUsed = 'true' or dp:$p4/@isUsed ='true') and (dp:$p5/@isUsed = 'true' or dp:$p6/@isUsed = 'true' or dp:$p7/@isUsed = 'true' or dp:$p8/@isUsed ='true')))"&gt;$p1 =&gt; $p2 or (($p3 or $p4) and ($p5 or $p6 or $p7 or $p8))</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 (&lt;iso:value-of select="dp:$p3/@isUsed"/&gt; or &lt;iso:value-of select="dp:$p4/@isUsed"/&gt;) and (&lt;iso:value-of select="dp:$p5/@isUsed"/&gt; or &lt;iso:value-of select="dp:$p6/@isUsed"/&gt; or &lt;iso:value-of select="dp:$p7/@isUsed"/&gt; or &lt;iso:value-of select="dp:$p8/@isUsed"/&gt;)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lastRenderedPageBreak/>
        <w:tab/>
        <w:t>&lt;!--************************ Test dépendances entre les services *********************************************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value="joinFederationExecution"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r w:rsidRPr="00941268">
        <w:rPr>
          <w:rFonts w:asciiTheme="minorHAnsi" w:hAnsiTheme="minorHAnsi" w:cs="Consolas"/>
          <w:noProof/>
          <w:sz w:val="18"/>
          <w:szCs w:val="18"/>
          <w:lang w:val="en-US" w:eastAsia="en-GB"/>
        </w:rPr>
        <w:tab/>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value="resignFederationExecution"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value="connect"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value="disconnect"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 id="imp9"&gt;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value="changeInteractionTransportationType"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t>&lt;iso:pattern is-a="implique" id="imp12"&gt;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value="disableTimeConstrained"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value="flushQueueRequest"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value="disableAsynchronousDelivery"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value="enableAsynchronousDelivery"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value="modifyLookahead"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value="queryLookahead"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value="changeInteractionOrderType"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value="commitRegionModifications"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value="requestAttributeValueUpdateWithRegions"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name="p2"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value="getDimensionHandleSet"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value="getRangeBounds"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value="setRangeBounds"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value="registerFederationSynchronizationPoint"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value="confirmSynchronizationPointRegistration"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value="queryFederationSaveStatus"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value="federationSaveStatusResponse"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value="queryFederationRestoreStatus"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value="federationRestoreStatusResponse"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t>&lt;iso:pattern is-a="egal" id="eg4"&gt;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value="attributeOwnershipUnavailable"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value="confirmAttributeOwnershipAcquisitionCancellation"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value="informAttributeOwnership"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value="enableTimeConstrained"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value="listFederationExecutions"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value="reportFederationExecutions"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value="reserveMultipleObjectInstanceNames"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value="reportAttributeTransportationType"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value="requestInteractionTransportationTypeChange"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value="confirmInteractionTransportationTypeChange"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value="queryInteractionTransportationType"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value="reportInteractionTransportationType"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value="releaseMultipleObjectInstanceNames"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value="enableCallbacks"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value="evokeCallback"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value="evokeMultipleCallbacks"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is-a="implique3" id="imp3_2"&gt;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value="changeAttributeTransportationType"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value="provideAttributeValueUpdate"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name="p1"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value="isAttributeOwnedByFederate"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value="requestRetraction"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value="removeObjectInstance"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value="getObjectInstanceHandle"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value="getKnownObjectClassHandle"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is-a="implique4" id="imp4_1"&gt;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value="updateAttributeValues"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value="sendInteraction"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is-a="implique4" id="imp4_2"&gt;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value="attributeOwnershipReleaseDenied"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is-a="implique5" id="imp5_1"&gt;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value="timeAdvanceRequestAvailable"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value="nextMessageRequest"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value="nextMessageRequestAvailable"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value="flushQueueRequest"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is-a="egalEt1" id="egalEt1_1"&gt;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value="announceSynchronizationPoint"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value="synchronizationPointAchieved"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value="synchronizationPointAchieved"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value="federationSynchronized"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is-a="egalEt1" id="egalEt1_2"&gt;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value="requestDivestitureConfirmation"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value="requestDivestitureConfirmation"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is-a="egalEt2" id="egalEt2_1"&gt;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value="federateSaveBegun"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value="federateSaveBegun"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name="p4" value="federateSaveComplete"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value="federateSaveComplete"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value="federationSaved"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is-a="egalEt2" id="egalEt2_2"&gt;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value="federationRestoreBegun"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value="federateRestoreComplete"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value="federateRestoreComplete"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value="federationRestored"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value="removeobjectinstance"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value="localDeleteObjectInstance"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&lt;!--***********Modeles des règles pour les tests entre les objets/interactions et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test="(dp:$p1/@isUsed='true' and $p2) or (dp:$p1/@isUsed='false' and not($p2))"&gt;$p1 =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test="$p3 = not(dp:$p1/@isUsed='false' and dp:$p2/@isUsed='false')"&gt;$p3 = $p1 or $p2</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select="$p3"/&gt; = &lt;iso:value-of select="dp:$p1/@isUsed"/&gt; or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test="$p4 = not(dp:$p1/@isUsed='false' and dp:$p2/@isUsed='false' and dp:$p3/@isUsed='false')"&gt;$p4 = $p1 or $p2 or $p3</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select="$p4"/&gt; = &lt;iso:value-of select="dp:$p1/@isUsed"/&gt; or &lt;iso:value-of select="dp:$p2/@isUsed"/&gt; or &lt;iso:value-of select="dp:$p3/@isUsed"/&gt;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id="implique_servobj"&gt;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test="not($p3) or (dp:$p1/@isUsed='true' or dp:$p2/@isUsed='true')"&gt;$p3 =&gt; $p1 or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select="$p3"/&gt; =&gt; &lt;iso:value-of select="dp:$p1/@isUsed"/&gt; or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id="implique_servobj_1"&gt;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'false' or $p2"&gt;$p1 =&gt;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&lt;!--******************Test des règles sur les objets/interactions et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value="((count(//dp:attribute[dp:ownership='DivestAcquire']) + count(//dp:attribute[dp:ownership='Acquire']))&gt;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value="serviceUtilization/dp:updateAttributeValues"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is-a="egal_servobj_2" id="egal_servobj6"&gt;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value="((count(//dp:attribute[dp:sharing='PublishSubscribe']) + count(//dp:attribute[dp:sharing='Subscribe']))&gt; 0)"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ab/>
        <w:t>&lt;!-- 2017/11/15 ETC FRA V1.3, Capgemini, invalid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&lt;iso:pattern is-a="egal_servobj_3" id="egal_servobj7"&gt;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name="p1" value="serviceUtilization/dp:confirmDivestiture"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name="p2" value="serviceUtilization/dp:unconditionalAttributeOwnershipDivestiture"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name="p3" value="serviceUtilization/dp:attributeOwnershipDivestitureIfWanted"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 &lt;iso:param name="p4" value="((count(//dp:interactionClass[dp:ownership='DivestAcquire']) + count(//dp:interactionClass[dp:ownership='Divest']))&gt; 0)"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 &lt;/iso:pattern&gt;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is-a="egal_servobj_3" id="egal_servobj7"&gt;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value="serviceUtilization/dp:attributeOwnershipDivestitureIfWanted"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value="((count(//dp:attribute[dp:ownership='DivestAcquire']) + count(//dp:attribute[dp:ownership='Divest']))&gt;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is-a="implique_servobj" id="implique_servobj1"&gt;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value="((count(//dp:interactionClass[dp:sharing='PublishSubscribe']) + count(//dp:interactionClass[dp:sharing='Subscribe']))&gt;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is-a="implique_servobj_1" id="implique_servobj11"&gt;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8B7D3E"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&lt;/iso:schema&gt;</w:t>
      </w:r>
    </w:p>
    <w:p w:rsidR="00FE3D66" w:rsidRPr="00BE34C9" w:rsidRDefault="007E1B8C" w:rsidP="00FE3D66">
      <w:pPr>
        <w:pStyle w:val="Titre2"/>
        <w:rPr>
          <w:lang w:val="en-US"/>
        </w:rPr>
      </w:pPr>
      <w:bookmarkStart w:id="166" w:name="_Toc503537208"/>
      <w:bookmarkStart w:id="167" w:name="_Ref469325504"/>
      <w:r w:rsidRPr="004549BC">
        <w:rPr>
          <w:lang w:val="en-US"/>
        </w:rPr>
        <w:t>« ETC_FRA_COMMON.gradle »</w:t>
      </w:r>
      <w:r>
        <w:rPr>
          <w:lang w:val="en-US"/>
        </w:rPr>
        <w:t xml:space="preserve"> </w:t>
      </w:r>
      <w:r w:rsidR="009E12D8" w:rsidRPr="009E12D8">
        <w:rPr>
          <w:lang w:val="en-US"/>
        </w:rPr>
        <w:t>Gradle generation file</w:t>
      </w:r>
      <w:bookmarkEnd w:id="166"/>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apply plugin: 'application'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mainClassName = 'nato.ivct.etc.fr.fctt_common'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dependencies {</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group: 'msg134-ivct-framework', name: 'IEEE1516e', version: ivctVersion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group: 'msg134-ivct-framework', name: 'TC', version: ivctVersion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libraries.slf4j_api</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fileTree(dir: 'libs', include: '*.jar')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files('libs/com.springsource.org.dom4j-1.6.1.jar')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files('libs/controlsfx-8.40.10.jar')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files('libs/fr.itcs.sme.architecture.mm_3.0.0.201206041019.jar')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files('libs/fr.itcs.sme.base.api_3.0.0.201206041019.jar')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files('libs/fr.itcs.sme.base.core_3.0.0.201206041019.jar')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files('libs/fr.itcs.sme.conception.mm_3.0.0.201206041019.jar')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files('libs/fr.itcs.sme.configuration.mm_3.0.0.201206041019.jar')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files('libs/fr.itcs.sme.deployment.mm_3.0.0.201206041019.jar')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files('libs/fr.itcs.sme.specification.mm_3.0.0.201206041019.jar')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files('libs/jdom-2.0.6.jar')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files('libs/log4j-1.2-api-2.4.1.jar')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ED741B">
        <w:rPr>
          <w:rFonts w:ascii="Courier New" w:hAnsi="Courier New" w:cs="Courier New"/>
          <w:b/>
          <w:noProof/>
          <w:sz w:val="14"/>
          <w:szCs w:val="14"/>
          <w:lang w:val="en-US"/>
        </w:rPr>
        <w:tab/>
      </w:r>
      <w:r w:rsidRPr="00FC381C">
        <w:rPr>
          <w:rFonts w:ascii="Courier New" w:hAnsi="Courier New" w:cs="Courier New"/>
          <w:b/>
          <w:noProof/>
          <w:sz w:val="14"/>
          <w:szCs w:val="14"/>
        </w:rPr>
        <w:t>compile     files('libs/log4j-api-2.4.1.jar')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files('libs/log4j-core-2.4.1.jar')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files('libs/org.eclipse.core.runtime-3.1.0.jar')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files('libs/org.eclipse.emf.common_2.5.0.v200906151043.jar')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files('libs/org.eclipse.emf.ecore.xmi_2.5.0.v200906151043.jar')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files('libs/org.eclipse.emf.ecore_2.5.0.v200906151043.jar')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files('libs/org.eclipse.emf.edit_2.5.0.v200906151043.jar')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files('libs/probatron.jar')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files('libs/xercesImpl.jar')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runtime     libraries.slf4j_jcl_over_slf4j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FC381C">
        <w:rPr>
          <w:rFonts w:ascii="Courier New" w:hAnsi="Courier New" w:cs="Courier New"/>
          <w:b/>
          <w:noProof/>
          <w:sz w:val="14"/>
          <w:szCs w:val="14"/>
        </w:rPr>
        <w:tab/>
      </w:r>
      <w:r w:rsidRPr="00ED741B">
        <w:rPr>
          <w:rFonts w:ascii="Courier New" w:hAnsi="Courier New" w:cs="Courier New"/>
          <w:b/>
          <w:noProof/>
          <w:sz w:val="14"/>
          <w:szCs w:val="14"/>
          <w:lang w:val="en-US"/>
        </w:rPr>
        <w:t>runtime     libraries.slf4j_jul_to_slf4j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libraries.slf4j_log4j_over_slf4j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fileTree(dir: 'libs', include: '*.jar')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files('libs/com.springsource.org.dom4j-1.6.1.jar')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files('libs/controlsfx-8.40.10.jar')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files('libs/fr.itcs.sme.architecture.mm_3.0.0.201206041019.jar')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files('libs/fr.itcs.sme.base.api_3.0.0.201206041019.jar')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files('libs/fr.itcs.sme.base.core_3.0.0.201206041019.jar')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files('libs/fr.itcs.sme.conception.mm_3.0.0.201206041019.jar')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files('libs/fr.itcs.sme.configuration.mm_3.0.0.201206041019.jar')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files('libs/fr.itcs.sme.deployment.mm_3.0.0.201206041019.jar')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files('libs/fr.itcs.sme.specification.mm_3.0.0.201206041019.jar')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files('libs/jdom-2.0.6.jar')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files('libs/log4j-1.2-api-2.4.1.jar')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files('libs/log4j-api-2.4.1.jar')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files('libs/log4j-core-2.4.1.jar')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files('libs/org.eclipse.core.runtime-3.1.0.jar')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files('libs/org.eclipse.emf.common_2.5.0.v200906151043.jar')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files('libs/org.eclipse.emf.ecore.xmi_2.5.0.v200906151043.jar')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files('libs/org.eclipse.emf.ecore_2.5.0.v200906151043.jar')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files('libs/org.eclipse.emf.edit_2.5.0.v200906151043.jar')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files('libs/probatron.jar')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files('libs/xercesImpl.jar')</w:t>
      </w:r>
    </w:p>
    <w:p w:rsidR="00957A6C" w:rsidRPr="008C0351"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w:t>
      </w:r>
    </w:p>
    <w:p w:rsidR="00B34483" w:rsidRPr="00BE34C9" w:rsidRDefault="00B34483" w:rsidP="00B34483">
      <w:pPr>
        <w:rPr>
          <w:lang w:val="en-US"/>
        </w:rPr>
      </w:pPr>
    </w:p>
    <w:p w:rsidR="00054731" w:rsidRPr="00BE34C9" w:rsidRDefault="007E1B8C" w:rsidP="00054731">
      <w:pPr>
        <w:pStyle w:val="Titre2"/>
        <w:rPr>
          <w:lang w:val="en-US"/>
        </w:rPr>
      </w:pPr>
      <w:bookmarkStart w:id="168" w:name="_Ref477190644"/>
      <w:bookmarkStart w:id="169" w:name="_Toc503537209"/>
      <w:r w:rsidRPr="004549BC">
        <w:rPr>
          <w:lang w:val="en-US"/>
        </w:rPr>
        <w:t>« TS_CS_VERIFICATION.gradle »</w:t>
      </w:r>
      <w:r>
        <w:rPr>
          <w:lang w:val="en-US"/>
        </w:rPr>
        <w:t xml:space="preserve"> </w:t>
      </w:r>
      <w:r w:rsidR="009E12D8" w:rsidRPr="009E12D8">
        <w:rPr>
          <w:lang w:val="en-US"/>
        </w:rPr>
        <w:t>Gradle generation file</w:t>
      </w:r>
      <w:bookmarkEnd w:id="167"/>
      <w:bookmarkEnd w:id="168"/>
      <w:bookmarkEnd w:id="169"/>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apply plugin: 'application'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mainClassName = 'de.fraunhofer.iosb.testrunner.JMSTestRunner'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dependencies {</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'IEEE1516e',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'TC',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'MessagingHelpers',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libraries.slf4j_api</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files('libs/log4j-1.2-api-2.4.1.jar')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lang w:val="en-US"/>
        </w:rPr>
        <w:tab/>
      </w:r>
      <w:r w:rsidRPr="009E12D8">
        <w:rPr>
          <w:rFonts w:ascii="Courier New" w:hAnsi="Courier New" w:cs="Courier New"/>
          <w:b/>
          <w:noProof/>
          <w:sz w:val="14"/>
          <w:szCs w:val="14"/>
        </w:rPr>
        <w:t>compile     files('libs/log4j-api-2.4.1.jar')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files('libs/log4j-core-2.4.1.jar')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files('libs/org.eclipse.core.runtime-3.1.0.jar')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files('libs/org.eclipse.emf.common_2.5.0.v200906151043.jar')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files('libs/org.eclipse.emf.ecore.xmi_2.5.0.v200906151043.jar')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files('libs/org.eclipse.emf.edit_2.5.0.v200906151043.jar')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files('libs/probatron.jar')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files('libs/xercesImpl.jar')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runtime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ind w:firstLine="708"/>
        <w:rPr>
          <w:rFonts w:ascii="Courier New" w:hAnsi="Courier New" w:cs="Courier New"/>
          <w:b/>
          <w:noProof/>
          <w:sz w:val="14"/>
          <w:szCs w:val="14"/>
          <w:lang w:val="en-US"/>
        </w:rPr>
      </w:pPr>
      <w:r w:rsidRPr="00BE34C9">
        <w:rPr>
          <w:rFonts w:ascii="Courier New" w:hAnsi="Courier New" w:cs="Courier New"/>
          <w:b/>
          <w:noProof/>
          <w:sz w:val="14"/>
          <w:szCs w:val="14"/>
          <w:lang w:val="en-US"/>
        </w:rPr>
        <w:lastRenderedPageBreak/>
        <w:t>runtime     libraries.actimemqClient</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libraries.logback_classic</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libraries.logback_core</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libraries.slf4j_jcl_over_slf4j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libraries.slf4j_jul_to_slf4j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libraries.slf4j_log4j_over_slf4j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files('libs/log4j-1.2-api-2.4.1.jar')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files('libs/log4j-core-2.4.1.jar')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files('libs/org.eclipse.core.runtime-3.1.0.jar')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files('libs/org.eclipse.emf.common_2.5.0.v200906151043.jar')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files('libs/org.eclipse.emf.ecore.xmi_2.5.0.v200906151043.jar')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files('libs/org.eclipse.emf.edit_2.5.0.v200906151043.jar')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files('libs/probatron.jar')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files('libs/xercesImpl.jar')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6"/>
          <w:szCs w:val="16"/>
          <w:lang w:val="en-US"/>
        </w:rPr>
      </w:pPr>
      <w:r>
        <w:rPr>
          <w:rFonts w:ascii="Courier New" w:hAnsi="Courier New" w:cs="Courier New"/>
          <w:b/>
          <w:noProof/>
          <w:sz w:val="16"/>
          <w:szCs w:val="16"/>
          <w:lang w:val="en-US"/>
        </w:rPr>
        <w:t>}</w:t>
      </w:r>
    </w:p>
    <w:p w:rsidR="00054731" w:rsidRPr="00BE34C9" w:rsidRDefault="009E12D8">
      <w:pPr>
        <w:spacing w:before="0" w:after="0"/>
        <w:jc w:val="left"/>
        <w:rPr>
          <w:b/>
          <w:i/>
          <w:caps/>
          <w:color w:val="0000FF"/>
          <w:sz w:val="22"/>
          <w:lang w:val="en-US"/>
        </w:rPr>
      </w:pPr>
      <w:r w:rsidRPr="009E12D8">
        <w:rPr>
          <w:lang w:val="en-US"/>
        </w:rPr>
        <w:br w:type="page"/>
      </w:r>
    </w:p>
    <w:p w:rsidR="00EE6402" w:rsidRPr="00BE34C9" w:rsidRDefault="009E12D8" w:rsidP="00EE6402">
      <w:pPr>
        <w:pStyle w:val="Titre2"/>
        <w:rPr>
          <w:lang w:val="en-US"/>
        </w:rPr>
      </w:pPr>
      <w:bookmarkStart w:id="170" w:name="_Ref469488447"/>
      <w:bookmarkStart w:id="171" w:name="_Toc503537210"/>
      <w:r w:rsidRPr="009E12D8">
        <w:rPr>
          <w:lang w:val="en-US"/>
        </w:rPr>
        <w:lastRenderedPageBreak/>
        <w:t xml:space="preserve">ETC </w:t>
      </w:r>
      <w:bookmarkEnd w:id="170"/>
      <w:r w:rsidRPr="009E12D8">
        <w:rPr>
          <w:lang w:val="en-US"/>
        </w:rPr>
        <w:t>CS_Verification execution logs</w:t>
      </w:r>
      <w:bookmarkEnd w:id="171"/>
    </w:p>
    <w:p w:rsidR="009962B6" w:rsidRPr="00BE34C9" w:rsidRDefault="00354A62" w:rsidP="009962B6">
      <w:pPr>
        <w:pStyle w:val="Titre3"/>
        <w:rPr>
          <w:lang w:val="en-US"/>
        </w:rPr>
      </w:pPr>
      <w:bookmarkStart w:id="172" w:name="_Toc503537211"/>
      <w:r w:rsidRPr="00BE34C9">
        <w:rPr>
          <w:lang w:val="en-US"/>
        </w:rPr>
        <w:t>N</w:t>
      </w:r>
      <w:r w:rsidR="009962B6" w:rsidRPr="00BE34C9">
        <w:rPr>
          <w:lang w:val="en-US"/>
        </w:rPr>
        <w:t>ominal</w:t>
      </w:r>
      <w:r w:rsidRPr="00BE34C9">
        <w:rPr>
          <w:lang w:val="en-US"/>
        </w:rPr>
        <w:t xml:space="preserve"> case</w:t>
      </w:r>
      <w:bookmarkEnd w:id="172"/>
    </w:p>
    <w:p w:rsidR="009962B6" w:rsidRPr="00BE34C9" w:rsidRDefault="009962B6" w:rsidP="009962B6">
      <w:pPr>
        <w:rPr>
          <w:lang w:val="en-US"/>
        </w:rPr>
      </w:pP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Test purpose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PREAMBLE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No RTI 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BODY</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Federate name :TestFederate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FOM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FOM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FOM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SOM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SOM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include in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SOM include in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Analysis consistency of sharing property between SOM and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sharing property between SOM and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Analysis of consistency rules between services and between services and objects and interac</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Result test Rules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TEST CASE POSTAMBLE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No RTI deconnection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73E68"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TC PASSED</w:t>
      </w:r>
    </w:p>
    <w:p w:rsidR="00EE6402" w:rsidRPr="00BE34C9" w:rsidRDefault="00EE6402" w:rsidP="00AB20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A96C04" w:rsidRPr="00BE34C9" w:rsidRDefault="009E12D8">
      <w:pPr>
        <w:spacing w:before="0" w:after="0"/>
        <w:jc w:val="left"/>
        <w:rPr>
          <w:b/>
          <w:color w:val="0000FF"/>
          <w:sz w:val="18"/>
          <w:u w:val="single"/>
          <w:lang w:val="en-US"/>
        </w:rPr>
      </w:pPr>
      <w:r w:rsidRPr="009E12D8">
        <w:rPr>
          <w:lang w:val="en-US"/>
        </w:rPr>
        <w:br w:type="page"/>
      </w:r>
    </w:p>
    <w:p w:rsidR="008B7D3E" w:rsidRPr="00BE34C9" w:rsidRDefault="009E12D8" w:rsidP="009962B6">
      <w:pPr>
        <w:pStyle w:val="Titre3"/>
        <w:rPr>
          <w:lang w:val="en-US"/>
        </w:rPr>
      </w:pPr>
      <w:bookmarkStart w:id="173" w:name="_Toc503537212"/>
      <w:r w:rsidRPr="009E12D8">
        <w:rPr>
          <w:lang w:val="en-US"/>
        </w:rPr>
        <w:lastRenderedPageBreak/>
        <w:t>Fail</w:t>
      </w:r>
      <w:r w:rsidR="007E1B8C">
        <w:rPr>
          <w:lang w:val="en-US"/>
        </w:rPr>
        <w:t>ed</w:t>
      </w:r>
      <w:r w:rsidRPr="009E12D8">
        <w:rPr>
          <w:lang w:val="en-US"/>
        </w:rPr>
        <w:t xml:space="preserve"> case</w:t>
      </w:r>
      <w:bookmarkEnd w:id="173"/>
    </w:p>
    <w:p w:rsidR="00354A62" w:rsidRPr="00BE34C9" w:rsidRDefault="009E12D8" w:rsidP="009962B6">
      <w:pPr>
        <w:rPr>
          <w:lang w:val="en-US"/>
        </w:rPr>
      </w:pPr>
      <w:r w:rsidRPr="009E12D8">
        <w:rPr>
          <w:lang w:val="en-US"/>
        </w:rPr>
        <w:t xml:space="preserve">The following error is that of the SOM </w:t>
      </w:r>
      <w:r w:rsidR="007E1B8C">
        <w:rPr>
          <w:lang w:val="en-US"/>
        </w:rPr>
        <w:t xml:space="preserve">is </w:t>
      </w:r>
      <w:r w:rsidRPr="009E12D8">
        <w:rPr>
          <w:lang w:val="en-US"/>
        </w:rPr>
        <w:t>not included in the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Test purpose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PREAMBLE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No RTI connection to perform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BODY</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Federate name :TestFederate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FOM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FOM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SOM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include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SOM include in FOM : Failed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is not included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List of interaction not included in FOM:</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WeaponFire2</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Analysis consistency of sharing property between SOM and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sharing property between SOM and FOM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Analysis of consistency rules between services and between services and objects and interac</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Result test Rules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962B6"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TC FAILED Invalid FOM/SOM files</w:t>
      </w:r>
    </w:p>
    <w:p w:rsidR="009962B6" w:rsidRPr="00BE34C9" w:rsidRDefault="009962B6" w:rsidP="00A96C0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sz w:val="16"/>
          <w:szCs w:val="16"/>
          <w:lang w:val="en-US"/>
        </w:rPr>
      </w:pPr>
    </w:p>
    <w:sectPr w:rsidR="009962B6" w:rsidRPr="00BE34C9" w:rsidSect="00443463">
      <w:pgSz w:w="11906" w:h="16838" w:code="9"/>
      <w:pgMar w:top="1134" w:right="1134" w:bottom="1134" w:left="1134" w:header="680" w:footer="5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95" w:rsidRDefault="00715B95">
      <w:r>
        <w:separator/>
      </w:r>
    </w:p>
  </w:endnote>
  <w:endnote w:type="continuationSeparator" w:id="0">
    <w:p w:rsidR="00715B95" w:rsidRDefault="0071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95" w:rsidRDefault="00715B95"/>
  <w:tbl>
    <w:tblPr>
      <w:tblW w:w="0" w:type="auto"/>
      <w:tblBorders>
        <w:top w:val="single" w:sz="12" w:space="0" w:color="C0C0C0"/>
      </w:tblBorders>
      <w:tblLayout w:type="fixed"/>
      <w:tblCellMar>
        <w:left w:w="70" w:type="dxa"/>
        <w:right w:w="70" w:type="dxa"/>
      </w:tblCellMar>
      <w:tblLook w:val="0000" w:firstRow="0" w:lastRow="0" w:firstColumn="0" w:lastColumn="0" w:noHBand="0" w:noVBand="0"/>
    </w:tblPr>
    <w:tblGrid>
      <w:gridCol w:w="3070"/>
      <w:gridCol w:w="2954"/>
      <w:gridCol w:w="3685"/>
    </w:tblGrid>
    <w:tr w:rsidR="00715B95">
      <w:trPr>
        <w:trHeight w:val="544"/>
      </w:trPr>
      <w:tc>
        <w:tcPr>
          <w:tcW w:w="3070" w:type="dxa"/>
          <w:vAlign w:val="center"/>
        </w:tcPr>
        <w:p w:rsidR="00715B95" w:rsidRDefault="00715B95">
          <w:pPr>
            <w:jc w:val="left"/>
          </w:pPr>
        </w:p>
      </w:tc>
      <w:tc>
        <w:tcPr>
          <w:tcW w:w="2954" w:type="dxa"/>
          <w:vAlign w:val="center"/>
        </w:tcPr>
        <w:p w:rsidR="00715B95" w:rsidRDefault="00715B95">
          <w:pPr>
            <w:jc w:val="center"/>
          </w:pPr>
        </w:p>
      </w:tc>
      <w:tc>
        <w:tcPr>
          <w:tcW w:w="3685" w:type="dxa"/>
          <w:vAlign w:val="center"/>
        </w:tcPr>
        <w:p w:rsidR="00715B95" w:rsidRDefault="00715B95">
          <w:pPr>
            <w:jc w:val="right"/>
          </w:pPr>
        </w:p>
      </w:tc>
    </w:tr>
  </w:tbl>
  <w:p w:rsidR="00715B95" w:rsidRDefault="00715B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2" w:space="0" w:color="C0C0C0"/>
      </w:tblBorders>
      <w:tblLook w:val="01E0" w:firstRow="1" w:lastRow="1" w:firstColumn="1" w:lastColumn="1" w:noHBand="0" w:noVBand="0"/>
    </w:tblPr>
    <w:tblGrid>
      <w:gridCol w:w="5778"/>
      <w:gridCol w:w="4000"/>
    </w:tblGrid>
    <w:tr w:rsidR="00715B95" w:rsidRPr="008829BA" w:rsidTr="006C266F">
      <w:trPr>
        <w:trHeight w:val="817"/>
      </w:trPr>
      <w:tc>
        <w:tcPr>
          <w:tcW w:w="5778" w:type="dxa"/>
        </w:tcPr>
        <w:p w:rsidR="00715B95" w:rsidRPr="006C266F" w:rsidRDefault="00715B95" w:rsidP="00CB6EBF">
          <w:pPr>
            <w:pStyle w:val="Pieddepage"/>
            <w:rPr>
              <w:szCs w:val="16"/>
              <w:lang w:val="it-IT"/>
            </w:rPr>
          </w:pPr>
          <w:r>
            <w:rPr>
              <w:szCs w:val="16"/>
            </w:rPr>
            <w:t xml:space="preserve">        </w:t>
          </w:r>
          <w:r w:rsidRPr="008829BA">
            <w:rPr>
              <w:szCs w:val="16"/>
              <w:lang w:val="it-IT"/>
            </w:rPr>
            <w:br/>
          </w:r>
          <w:r>
            <w:rPr>
              <w:szCs w:val="16"/>
            </w:rPr>
            <w:t xml:space="preserve">            </w:t>
          </w:r>
          <w:r>
            <w:t xml:space="preserve">             </w:t>
          </w:r>
        </w:p>
      </w:tc>
      <w:tc>
        <w:tcPr>
          <w:tcW w:w="4000" w:type="dxa"/>
        </w:tcPr>
        <w:tbl>
          <w:tblPr>
            <w:tblW w:w="0" w:type="auto"/>
            <w:jc w:val="right"/>
            <w:tblCellMar>
              <w:left w:w="70" w:type="dxa"/>
              <w:right w:w="70" w:type="dxa"/>
            </w:tblCellMar>
            <w:tblLook w:val="0000" w:firstRow="0" w:lastRow="0" w:firstColumn="0" w:lastColumn="0" w:noHBand="0" w:noVBand="0"/>
          </w:tblPr>
          <w:tblGrid>
            <w:gridCol w:w="1276"/>
            <w:gridCol w:w="1268"/>
            <w:gridCol w:w="1206"/>
          </w:tblGrid>
          <w:tr w:rsidR="00715B95" w:rsidRPr="00043CD9" w:rsidTr="001E36B3">
            <w:trPr>
              <w:cantSplit/>
              <w:trHeight w:val="480"/>
              <w:jc w:val="right"/>
            </w:trPr>
            <w:tc>
              <w:tcPr>
                <w:tcW w:w="1276" w:type="dxa"/>
                <w:vAlign w:val="center"/>
              </w:tcPr>
              <w:p w:rsidR="00715B95" w:rsidRPr="0018169C" w:rsidRDefault="00715B95" w:rsidP="00656FB7">
                <w:pPr>
                  <w:pStyle w:val="Pieddepage"/>
                  <w:tabs>
                    <w:tab w:val="clear" w:pos="284"/>
                    <w:tab w:val="clear" w:pos="567"/>
                  </w:tabs>
                  <w:jc w:val="center"/>
                  <w:rPr>
                    <w:szCs w:val="18"/>
                    <w:lang w:val="it-IT"/>
                  </w:rPr>
                </w:pPr>
              </w:p>
            </w:tc>
            <w:tc>
              <w:tcPr>
                <w:tcW w:w="1268" w:type="dxa"/>
                <w:vAlign w:val="center"/>
              </w:tcPr>
              <w:p w:rsidR="00715B95" w:rsidRPr="0018169C" w:rsidRDefault="00715B95" w:rsidP="00006F14">
                <w:pPr>
                  <w:pStyle w:val="Pieddepage"/>
                  <w:tabs>
                    <w:tab w:val="clear" w:pos="567"/>
                  </w:tabs>
                  <w:rPr>
                    <w:szCs w:val="18"/>
                    <w:lang w:val="it-IT"/>
                  </w:rPr>
                </w:pPr>
              </w:p>
            </w:tc>
            <w:tc>
              <w:tcPr>
                <w:tcW w:w="1206" w:type="dxa"/>
                <w:vAlign w:val="center"/>
              </w:tcPr>
              <w:p w:rsidR="00715B95" w:rsidRPr="00043CD9" w:rsidRDefault="00715B95" w:rsidP="00773C5F">
                <w:pPr>
                  <w:pStyle w:val="Pieddepage"/>
                  <w:tabs>
                    <w:tab w:val="clear" w:pos="284"/>
                    <w:tab w:val="clear" w:pos="567"/>
                  </w:tabs>
                  <w:rPr>
                    <w:szCs w:val="18"/>
                  </w:rPr>
                </w:pPr>
                <w:r w:rsidRPr="00006F14">
                  <w:rPr>
                    <w:szCs w:val="18"/>
                  </w:rPr>
                  <w:t xml:space="preserve">Page : </w:t>
                </w:r>
                <w:r w:rsidRPr="00006F14">
                  <w:rPr>
                    <w:szCs w:val="18"/>
                  </w:rPr>
                  <w:fldChar w:fldCharType="begin"/>
                </w:r>
                <w:r w:rsidRPr="00006F14">
                  <w:rPr>
                    <w:szCs w:val="18"/>
                  </w:rPr>
                  <w:instrText xml:space="preserve"> PAGE </w:instrText>
                </w:r>
                <w:r w:rsidRPr="00006F14">
                  <w:rPr>
                    <w:szCs w:val="18"/>
                  </w:rPr>
                  <w:fldChar w:fldCharType="separate"/>
                </w:r>
                <w:r w:rsidR="00215646">
                  <w:rPr>
                    <w:noProof/>
                    <w:szCs w:val="18"/>
                  </w:rPr>
                  <w:t>19</w:t>
                </w:r>
                <w:r w:rsidRPr="00006F14">
                  <w:rPr>
                    <w:szCs w:val="18"/>
                  </w:rPr>
                  <w:fldChar w:fldCharType="end"/>
                </w:r>
                <w:r w:rsidRPr="00006F14">
                  <w:rPr>
                    <w:szCs w:val="18"/>
                  </w:rPr>
                  <w:t>/</w:t>
                </w:r>
                <w:fldSimple w:instr=" NUMPAGES  \* MERGEFORMAT ">
                  <w:r w:rsidR="00215646" w:rsidRPr="00215646">
                    <w:rPr>
                      <w:noProof/>
                      <w:szCs w:val="18"/>
                    </w:rPr>
                    <w:t>58</w:t>
                  </w:r>
                </w:fldSimple>
              </w:p>
            </w:tc>
          </w:tr>
        </w:tbl>
        <w:p w:rsidR="00715B95" w:rsidRPr="008829BA" w:rsidRDefault="00715B95" w:rsidP="00D803EA">
          <w:pPr>
            <w:pStyle w:val="Pieddepage"/>
            <w:rPr>
              <w:szCs w:val="16"/>
            </w:rPr>
          </w:pPr>
        </w:p>
      </w:tc>
    </w:tr>
  </w:tbl>
  <w:p w:rsidR="00715B95" w:rsidRPr="00D803EA" w:rsidRDefault="00715B95" w:rsidP="00006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95" w:rsidRDefault="00715B95">
      <w:r>
        <w:separator/>
      </w:r>
    </w:p>
  </w:footnote>
  <w:footnote w:type="continuationSeparator" w:id="0">
    <w:p w:rsidR="00715B95" w:rsidRDefault="00715B95">
      <w:r>
        <w:continuationSeparator/>
      </w:r>
    </w:p>
  </w:footnote>
  <w:footnote w:id="1">
    <w:p w:rsidR="00715B95" w:rsidRPr="00264640" w:rsidRDefault="00715B95" w:rsidP="001F70E1">
      <w:pPr>
        <w:pStyle w:val="Notedebasdepage"/>
        <w:rPr>
          <w:lang w:val="en-US"/>
        </w:rPr>
      </w:pPr>
      <w:r>
        <w:rPr>
          <w:rStyle w:val="Appelnotedebasdep"/>
        </w:rPr>
        <w:footnoteRef/>
      </w:r>
      <w:r w:rsidRPr="009E12D8">
        <w:rPr>
          <w:lang w:val="en-US"/>
        </w:rPr>
        <w:t xml:space="preserve"> A Test Suite is a set of Test Cases. For French </w:t>
      </w:r>
      <w:r>
        <w:rPr>
          <w:lang w:val="en-US"/>
        </w:rPr>
        <w:t>Test C</w:t>
      </w:r>
      <w:r w:rsidRPr="009E12D8">
        <w:rPr>
          <w:lang w:val="en-US"/>
        </w:rPr>
        <w:t xml:space="preserve">ases, a Test Suite includes only </w:t>
      </w:r>
      <w:r>
        <w:rPr>
          <w:lang w:val="en-US"/>
        </w:rPr>
        <w:t xml:space="preserve">one </w:t>
      </w:r>
      <w:r w:rsidRPr="009E12D8">
        <w:rPr>
          <w:lang w:val="en-US"/>
        </w:rPr>
        <w:t>Test Case.</w:t>
      </w:r>
    </w:p>
  </w:footnote>
  <w:footnote w:id="2">
    <w:p w:rsidR="00715B95" w:rsidRPr="00C5042E" w:rsidRDefault="00715B95" w:rsidP="009E295B">
      <w:pPr>
        <w:pStyle w:val="Notedebasdepage"/>
        <w:rPr>
          <w:lang w:val="en-US"/>
        </w:rPr>
      </w:pPr>
      <w:r w:rsidRPr="009E12D8">
        <w:rPr>
          <w:rStyle w:val="Appelnotedebasdep"/>
          <w:lang w:val="en-US"/>
        </w:rPr>
        <w:footnoteRef/>
      </w:r>
      <w:r w:rsidRPr="009E12D8">
        <w:rPr>
          <w:lang w:val="en-US"/>
        </w:rPr>
        <w:t xml:space="preserve"> </w:t>
      </w:r>
      <w:r w:rsidRPr="00C5042E">
        <w:rPr>
          <w:lang w:val="en-US"/>
        </w:rPr>
        <w:t>Restricted access, requires a user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1701"/>
    </w:tblGrid>
    <w:tr w:rsidR="00715B95">
      <w:trPr>
        <w:trHeight w:val="432"/>
      </w:trPr>
      <w:tc>
        <w:tcPr>
          <w:tcW w:w="1701" w:type="dxa"/>
        </w:tcPr>
        <w:p w:rsidR="00715B95" w:rsidRDefault="00715B95">
          <w:r>
            <w:t xml:space="preserve">Page : </w:t>
          </w:r>
          <w:r>
            <w:fldChar w:fldCharType="begin"/>
          </w:r>
          <w:r>
            <w:instrText xml:space="preserve"> PAGE </w:instrText>
          </w:r>
          <w:r>
            <w:fldChar w:fldCharType="separate"/>
          </w:r>
          <w:r>
            <w:rPr>
              <w:noProof/>
            </w:rPr>
            <w:t>4</w:t>
          </w:r>
          <w:r>
            <w:rPr>
              <w:noProof/>
            </w:rPr>
            <w:fldChar w:fldCharType="end"/>
          </w:r>
          <w:r>
            <w:t xml:space="preserve"> / </w:t>
          </w:r>
          <w:fldSimple w:instr=" NUMPAGES  \* MERGEFORMAT ">
            <w:r>
              <w:rPr>
                <w:noProof/>
              </w:rPr>
              <w:t>35</w:t>
            </w:r>
          </w:fldSimple>
        </w:p>
      </w:tc>
      <w:tc>
        <w:tcPr>
          <w:tcW w:w="5783" w:type="dxa"/>
        </w:tcPr>
        <w:p w:rsidR="00715B95" w:rsidRDefault="00715B95">
          <w:pPr>
            <w:rPr>
              <w:i/>
            </w:rPr>
          </w:pPr>
          <w:r>
            <w:rPr>
              <w:i/>
            </w:rPr>
            <w:t>Sommaire</w:t>
          </w:r>
        </w:p>
      </w:tc>
      <w:tc>
        <w:tcPr>
          <w:tcW w:w="1701" w:type="dxa"/>
        </w:tcPr>
        <w:p w:rsidR="00715B95" w:rsidRDefault="00715B95"/>
      </w:tc>
    </w:tr>
  </w:tbl>
  <w:p w:rsidR="00715B95" w:rsidRDefault="00715B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2225"/>
    </w:tblGrid>
    <w:tr w:rsidR="00715B95">
      <w:trPr>
        <w:trHeight w:val="432"/>
      </w:trPr>
      <w:tc>
        <w:tcPr>
          <w:tcW w:w="1701" w:type="dxa"/>
        </w:tcPr>
        <w:p w:rsidR="00715B95" w:rsidRDefault="00715B95"/>
      </w:tc>
      <w:tc>
        <w:tcPr>
          <w:tcW w:w="5783" w:type="dxa"/>
        </w:tcPr>
        <w:p w:rsidR="00715B95" w:rsidRDefault="00715B95">
          <w:pPr>
            <w:rPr>
              <w:i/>
            </w:rPr>
          </w:pPr>
          <w:r>
            <w:rPr>
              <w:i/>
            </w:rPr>
            <w:t>Sommaire</w:t>
          </w:r>
        </w:p>
      </w:tc>
      <w:tc>
        <w:tcPr>
          <w:tcW w:w="2225" w:type="dxa"/>
        </w:tcPr>
        <w:p w:rsidR="00715B95" w:rsidRDefault="00715B95">
          <w:pPr>
            <w:jc w:val="right"/>
          </w:pPr>
          <w:r>
            <w:t xml:space="preserve">Page : </w:t>
          </w:r>
          <w:r>
            <w:rPr>
              <w:i/>
            </w:rPr>
            <w:fldChar w:fldCharType="begin"/>
          </w:r>
          <w:r>
            <w:rPr>
              <w:i/>
            </w:rPr>
            <w:instrText xml:space="preserve"> PAGE </w:instrText>
          </w:r>
          <w:r>
            <w:rPr>
              <w:i/>
            </w:rPr>
            <w:fldChar w:fldCharType="separate"/>
          </w:r>
          <w:r>
            <w:rPr>
              <w:i/>
              <w:noProof/>
            </w:rPr>
            <w:t>4</w:t>
          </w:r>
          <w:r>
            <w:rPr>
              <w:i/>
            </w:rPr>
            <w:fldChar w:fldCharType="end"/>
          </w:r>
          <w:r>
            <w:t xml:space="preserve"> / </w:t>
          </w:r>
          <w:fldSimple w:instr=" NUMPAGES  \* MERGEFORMAT ">
            <w:r>
              <w:rPr>
                <w:noProof/>
              </w:rPr>
              <w:t>35</w:t>
            </w:r>
          </w:fldSimple>
        </w:p>
      </w:tc>
    </w:tr>
  </w:tbl>
  <w:p w:rsidR="00715B95" w:rsidRDefault="00715B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Borders>
        <w:bottom w:val="single" w:sz="12" w:space="0" w:color="C0C0C0"/>
      </w:tblBorders>
      <w:tblLayout w:type="fixed"/>
      <w:tblCellMar>
        <w:left w:w="70" w:type="dxa"/>
        <w:right w:w="70" w:type="dxa"/>
      </w:tblCellMar>
      <w:tblLook w:val="0000" w:firstRow="0" w:lastRow="0" w:firstColumn="0" w:lastColumn="0" w:noHBand="0" w:noVBand="0"/>
    </w:tblPr>
    <w:tblGrid>
      <w:gridCol w:w="3402"/>
      <w:gridCol w:w="2960"/>
      <w:gridCol w:w="3402"/>
    </w:tblGrid>
    <w:tr w:rsidR="00715B95" w:rsidRPr="006B5DA7">
      <w:trPr>
        <w:trHeight w:val="360"/>
        <w:jc w:val="right"/>
      </w:trPr>
      <w:tc>
        <w:tcPr>
          <w:tcW w:w="3402" w:type="dxa"/>
          <w:vAlign w:val="center"/>
        </w:tcPr>
        <w:p w:rsidR="00715B95" w:rsidRPr="006B5DA7" w:rsidRDefault="00715B95" w:rsidP="005B624A">
          <w:pPr>
            <w:pStyle w:val="En-tteLeft"/>
            <w:rPr>
              <w:lang w:val="en-US"/>
            </w:rPr>
          </w:pPr>
        </w:p>
      </w:tc>
      <w:tc>
        <w:tcPr>
          <w:tcW w:w="2960" w:type="dxa"/>
          <w:vAlign w:val="center"/>
        </w:tcPr>
        <w:p w:rsidR="00715B95" w:rsidRPr="006B5DA7" w:rsidRDefault="00A01CB7" w:rsidP="00276306">
          <w:pPr>
            <w:pStyle w:val="En-tte"/>
            <w:rPr>
              <w:lang w:val="en-US"/>
            </w:rPr>
          </w:pPr>
          <w:fldSimple w:instr=" DOCPROPERTY  DocTitle  \* MERGEFORMAT ">
            <w:r w:rsidR="00715B95" w:rsidRPr="00963767">
              <w:rPr>
                <w:lang w:val="en-US"/>
              </w:rPr>
              <w:t>ETC FRA Technical Specifications</w:t>
            </w:r>
          </w:fldSimple>
        </w:p>
      </w:tc>
      <w:tc>
        <w:tcPr>
          <w:tcW w:w="3402" w:type="dxa"/>
          <w:vAlign w:val="center"/>
        </w:tcPr>
        <w:p w:rsidR="00715B95" w:rsidRPr="006B5DA7" w:rsidRDefault="00715B95" w:rsidP="002C56C1">
          <w:pPr>
            <w:pStyle w:val="En-tteRight"/>
            <w:rPr>
              <w:lang w:val="en-US"/>
            </w:rPr>
          </w:pPr>
          <w:r w:rsidRPr="006B5DA7">
            <w:rPr>
              <w:lang w:val="en-US"/>
            </w:rPr>
            <w:t xml:space="preserve">Version : </w:t>
          </w:r>
          <w:fldSimple w:instr=" DOCPROPERTY &quot;DocVersion&quot;  \* MERGEFORMAT ">
            <w:r w:rsidRPr="006A1AF5">
              <w:rPr>
                <w:lang w:val="en-US"/>
              </w:rPr>
              <w:t>V1.3</w:t>
            </w:r>
          </w:fldSimple>
          <w:r w:rsidRPr="006B5DA7">
            <w:rPr>
              <w:lang w:val="en-US"/>
            </w:rPr>
            <w:t xml:space="preserve"> </w:t>
          </w:r>
        </w:p>
      </w:tc>
    </w:tr>
  </w:tbl>
  <w:p w:rsidR="00715B95" w:rsidRPr="006B5DA7" w:rsidRDefault="00715B95" w:rsidP="00276306">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2AC67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1B6F26"/>
    <w:multiLevelType w:val="hybridMultilevel"/>
    <w:tmpl w:val="2020E4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5650D"/>
    <w:multiLevelType w:val="singleLevel"/>
    <w:tmpl w:val="4D482742"/>
    <w:lvl w:ilvl="0">
      <w:start w:val="1"/>
      <w:numFmt w:val="bullet"/>
      <w:pStyle w:val="Liste4"/>
      <w:lvlText w:val=""/>
      <w:lvlJc w:val="left"/>
      <w:pPr>
        <w:tabs>
          <w:tab w:val="num" w:pos="360"/>
        </w:tabs>
        <w:ind w:left="284" w:hanging="284"/>
      </w:pPr>
      <w:rPr>
        <w:rFonts w:ascii="Symbol" w:hAnsi="Symbol" w:hint="default"/>
      </w:rPr>
    </w:lvl>
  </w:abstractNum>
  <w:abstractNum w:abstractNumId="3" w15:restartNumberingAfterBreak="0">
    <w:nsid w:val="03A6143F"/>
    <w:multiLevelType w:val="singleLevel"/>
    <w:tmpl w:val="AE5A5082"/>
    <w:lvl w:ilvl="0">
      <w:start w:val="1"/>
      <w:numFmt w:val="bullet"/>
      <w:pStyle w:val="Liste1"/>
      <w:lvlText w:val=""/>
      <w:lvlJc w:val="left"/>
      <w:pPr>
        <w:tabs>
          <w:tab w:val="num" w:pos="360"/>
        </w:tabs>
        <w:ind w:left="284" w:hanging="284"/>
      </w:pPr>
      <w:rPr>
        <w:rFonts w:ascii="Symbol" w:hAnsi="Symbol" w:hint="default"/>
      </w:rPr>
    </w:lvl>
  </w:abstractNum>
  <w:abstractNum w:abstractNumId="4" w15:restartNumberingAfterBreak="0">
    <w:nsid w:val="08055D89"/>
    <w:multiLevelType w:val="hybridMultilevel"/>
    <w:tmpl w:val="4ABA4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34361F"/>
    <w:multiLevelType w:val="singleLevel"/>
    <w:tmpl w:val="B2027C76"/>
    <w:lvl w:ilvl="0">
      <w:start w:val="1"/>
      <w:numFmt w:val="decimal"/>
      <w:pStyle w:val="ListeNumrote6"/>
      <w:lvlText w:val="%1)"/>
      <w:lvlJc w:val="left"/>
      <w:pPr>
        <w:tabs>
          <w:tab w:val="num" w:pos="360"/>
        </w:tabs>
        <w:ind w:left="284" w:hanging="284"/>
      </w:pPr>
      <w:rPr>
        <w:b/>
        <w:i w:val="0"/>
      </w:rPr>
    </w:lvl>
  </w:abstractNum>
  <w:abstractNum w:abstractNumId="6" w15:restartNumberingAfterBreak="0">
    <w:nsid w:val="0FE74638"/>
    <w:multiLevelType w:val="hybridMultilevel"/>
    <w:tmpl w:val="4FE2F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5B1622"/>
    <w:multiLevelType w:val="singleLevel"/>
    <w:tmpl w:val="F91AF754"/>
    <w:lvl w:ilvl="0">
      <w:start w:val="1"/>
      <w:numFmt w:val="bullet"/>
      <w:pStyle w:val="Liste6"/>
      <w:lvlText w:val=""/>
      <w:lvlJc w:val="left"/>
      <w:pPr>
        <w:tabs>
          <w:tab w:val="num" w:pos="360"/>
        </w:tabs>
        <w:ind w:left="284" w:hanging="284"/>
      </w:pPr>
      <w:rPr>
        <w:rFonts w:ascii="Symbol" w:hAnsi="Symbol" w:hint="default"/>
      </w:rPr>
    </w:lvl>
  </w:abstractNum>
  <w:abstractNum w:abstractNumId="8" w15:restartNumberingAfterBreak="0">
    <w:nsid w:val="122141D6"/>
    <w:multiLevelType w:val="singleLevel"/>
    <w:tmpl w:val="5AF8553A"/>
    <w:lvl w:ilvl="0">
      <w:start w:val="1"/>
      <w:numFmt w:val="bullet"/>
      <w:pStyle w:val="ListeTableau2"/>
      <w:lvlText w:val=""/>
      <w:lvlJc w:val="left"/>
      <w:pPr>
        <w:tabs>
          <w:tab w:val="num" w:pos="360"/>
        </w:tabs>
        <w:ind w:left="170" w:hanging="170"/>
      </w:pPr>
      <w:rPr>
        <w:rFonts w:ascii="Symbol" w:hAnsi="Symbol" w:hint="default"/>
      </w:rPr>
    </w:lvl>
  </w:abstractNum>
  <w:abstractNum w:abstractNumId="9" w15:restartNumberingAfterBreak="0">
    <w:nsid w:val="13597D16"/>
    <w:multiLevelType w:val="hybridMultilevel"/>
    <w:tmpl w:val="28FA4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9D0A55"/>
    <w:multiLevelType w:val="singleLevel"/>
    <w:tmpl w:val="89D2AEFE"/>
    <w:lvl w:ilvl="0">
      <w:start w:val="1"/>
      <w:numFmt w:val="decimal"/>
      <w:pStyle w:val="ListeNumrote5"/>
      <w:lvlText w:val="%1)"/>
      <w:lvlJc w:val="left"/>
      <w:pPr>
        <w:tabs>
          <w:tab w:val="num" w:pos="360"/>
        </w:tabs>
        <w:ind w:left="284" w:hanging="284"/>
      </w:pPr>
      <w:rPr>
        <w:b/>
        <w:i w:val="0"/>
      </w:rPr>
    </w:lvl>
  </w:abstractNum>
  <w:abstractNum w:abstractNumId="11" w15:restartNumberingAfterBreak="0">
    <w:nsid w:val="14A37700"/>
    <w:multiLevelType w:val="multilevel"/>
    <w:tmpl w:val="F8546140"/>
    <w:numStyleLink w:val="Requirement"/>
  </w:abstractNum>
  <w:abstractNum w:abstractNumId="12" w15:restartNumberingAfterBreak="0">
    <w:nsid w:val="15103E99"/>
    <w:multiLevelType w:val="singleLevel"/>
    <w:tmpl w:val="9968B0D8"/>
    <w:lvl w:ilvl="0">
      <w:start w:val="1"/>
      <w:numFmt w:val="decimal"/>
      <w:pStyle w:val="ListeNumrote8"/>
      <w:lvlText w:val="%1)"/>
      <w:lvlJc w:val="left"/>
      <w:pPr>
        <w:tabs>
          <w:tab w:val="num" w:pos="360"/>
        </w:tabs>
        <w:ind w:left="284" w:hanging="284"/>
      </w:pPr>
      <w:rPr>
        <w:b/>
        <w:i w:val="0"/>
      </w:rPr>
    </w:lvl>
  </w:abstractNum>
  <w:abstractNum w:abstractNumId="13" w15:restartNumberingAfterBreak="0">
    <w:nsid w:val="16531308"/>
    <w:multiLevelType w:val="singleLevel"/>
    <w:tmpl w:val="A0F0BAFE"/>
    <w:lvl w:ilvl="0">
      <w:start w:val="1"/>
      <w:numFmt w:val="bullet"/>
      <w:pStyle w:val="ListeTableau1"/>
      <w:lvlText w:val=""/>
      <w:lvlJc w:val="left"/>
      <w:pPr>
        <w:tabs>
          <w:tab w:val="num" w:pos="360"/>
        </w:tabs>
        <w:ind w:left="170" w:hanging="170"/>
      </w:pPr>
      <w:rPr>
        <w:rFonts w:ascii="Symbol" w:hAnsi="Symbol" w:hint="default"/>
      </w:rPr>
    </w:lvl>
  </w:abstractNum>
  <w:abstractNum w:abstractNumId="14" w15:restartNumberingAfterBreak="0">
    <w:nsid w:val="18D6788D"/>
    <w:multiLevelType w:val="singleLevel"/>
    <w:tmpl w:val="A614F4B2"/>
    <w:lvl w:ilvl="0">
      <w:start w:val="1"/>
      <w:numFmt w:val="bullet"/>
      <w:pStyle w:val="Liste8"/>
      <w:lvlText w:val=""/>
      <w:lvlJc w:val="left"/>
      <w:pPr>
        <w:tabs>
          <w:tab w:val="num" w:pos="360"/>
        </w:tabs>
        <w:ind w:left="284" w:hanging="284"/>
      </w:pPr>
      <w:rPr>
        <w:rFonts w:ascii="Wingdings" w:hAnsi="Wingdings" w:hint="default"/>
      </w:rPr>
    </w:lvl>
  </w:abstractNum>
  <w:abstractNum w:abstractNumId="15" w15:restartNumberingAfterBreak="0">
    <w:nsid w:val="1B083AF9"/>
    <w:multiLevelType w:val="hybridMultilevel"/>
    <w:tmpl w:val="78A831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4B1096"/>
    <w:multiLevelType w:val="singleLevel"/>
    <w:tmpl w:val="E2A8D5E4"/>
    <w:lvl w:ilvl="0">
      <w:start w:val="1"/>
      <w:numFmt w:val="decimal"/>
      <w:pStyle w:val="ListeNumrote1"/>
      <w:lvlText w:val="%1)"/>
      <w:lvlJc w:val="left"/>
      <w:pPr>
        <w:tabs>
          <w:tab w:val="num" w:pos="360"/>
        </w:tabs>
        <w:ind w:left="284" w:hanging="284"/>
      </w:pPr>
      <w:rPr>
        <w:b/>
        <w:i w:val="0"/>
      </w:rPr>
    </w:lvl>
  </w:abstractNum>
  <w:abstractNum w:abstractNumId="17" w15:restartNumberingAfterBreak="0">
    <w:nsid w:val="1EFE3310"/>
    <w:multiLevelType w:val="hybridMultilevel"/>
    <w:tmpl w:val="74CAC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244D80"/>
    <w:multiLevelType w:val="hybridMultilevel"/>
    <w:tmpl w:val="E2022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B61EF"/>
    <w:multiLevelType w:val="hybridMultilevel"/>
    <w:tmpl w:val="AD529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8F7357"/>
    <w:multiLevelType w:val="hybridMultilevel"/>
    <w:tmpl w:val="5844A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1572E6A"/>
    <w:multiLevelType w:val="hybridMultilevel"/>
    <w:tmpl w:val="9A16B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4D149E"/>
    <w:multiLevelType w:val="hybridMultilevel"/>
    <w:tmpl w:val="4334A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47561ED"/>
    <w:multiLevelType w:val="hybridMultilevel"/>
    <w:tmpl w:val="7E9A4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7B3778"/>
    <w:multiLevelType w:val="hybridMultilevel"/>
    <w:tmpl w:val="7B8C1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1B1A64"/>
    <w:multiLevelType w:val="singleLevel"/>
    <w:tmpl w:val="34A62C1C"/>
    <w:lvl w:ilvl="0">
      <w:start w:val="1"/>
      <w:numFmt w:val="bullet"/>
      <w:pStyle w:val="puce4"/>
      <w:lvlText w:val=""/>
      <w:legacy w:legacy="1" w:legacySpace="0" w:legacyIndent="284"/>
      <w:lvlJc w:val="left"/>
      <w:pPr>
        <w:ind w:left="1135" w:hanging="284"/>
      </w:pPr>
      <w:rPr>
        <w:rFonts w:ascii="Symbol" w:hAnsi="Symbol" w:hint="default"/>
      </w:rPr>
    </w:lvl>
  </w:abstractNum>
  <w:abstractNum w:abstractNumId="26" w15:restartNumberingAfterBreak="0">
    <w:nsid w:val="30D0540A"/>
    <w:multiLevelType w:val="singleLevel"/>
    <w:tmpl w:val="42A088CE"/>
    <w:lvl w:ilvl="0">
      <w:start w:val="1"/>
      <w:numFmt w:val="bullet"/>
      <w:pStyle w:val="Liste0"/>
      <w:lvlText w:val=""/>
      <w:lvlJc w:val="left"/>
      <w:pPr>
        <w:tabs>
          <w:tab w:val="num" w:pos="360"/>
        </w:tabs>
        <w:ind w:left="340" w:hanging="340"/>
      </w:pPr>
      <w:rPr>
        <w:rFonts w:ascii="Symbol" w:hAnsi="Symbol" w:hint="default"/>
      </w:rPr>
    </w:lvl>
  </w:abstractNum>
  <w:abstractNum w:abstractNumId="27" w15:restartNumberingAfterBreak="0">
    <w:nsid w:val="32371EF2"/>
    <w:multiLevelType w:val="hybridMultilevel"/>
    <w:tmpl w:val="ACACE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5268D4"/>
    <w:multiLevelType w:val="singleLevel"/>
    <w:tmpl w:val="B94C2032"/>
    <w:lvl w:ilvl="0">
      <w:start w:val="1"/>
      <w:numFmt w:val="decimal"/>
      <w:pStyle w:val="ListeNumrote4"/>
      <w:lvlText w:val="%1)"/>
      <w:lvlJc w:val="left"/>
      <w:pPr>
        <w:tabs>
          <w:tab w:val="num" w:pos="360"/>
        </w:tabs>
        <w:ind w:left="284" w:hanging="284"/>
      </w:pPr>
      <w:rPr>
        <w:b/>
        <w:i w:val="0"/>
      </w:rPr>
    </w:lvl>
  </w:abstractNum>
  <w:abstractNum w:abstractNumId="29" w15:restartNumberingAfterBreak="0">
    <w:nsid w:val="34A55720"/>
    <w:multiLevelType w:val="hybridMultilevel"/>
    <w:tmpl w:val="5CEA0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4C05F1A"/>
    <w:multiLevelType w:val="singleLevel"/>
    <w:tmpl w:val="0740659C"/>
    <w:lvl w:ilvl="0">
      <w:start w:val="1"/>
      <w:numFmt w:val="bullet"/>
      <w:pStyle w:val="Liste7"/>
      <w:lvlText w:val=""/>
      <w:lvlJc w:val="left"/>
      <w:pPr>
        <w:tabs>
          <w:tab w:val="num" w:pos="360"/>
        </w:tabs>
        <w:ind w:left="284" w:hanging="284"/>
      </w:pPr>
      <w:rPr>
        <w:rFonts w:ascii="Symbol" w:hAnsi="Symbol" w:hint="default"/>
      </w:rPr>
    </w:lvl>
  </w:abstractNum>
  <w:abstractNum w:abstractNumId="31" w15:restartNumberingAfterBreak="0">
    <w:nsid w:val="385143E6"/>
    <w:multiLevelType w:val="singleLevel"/>
    <w:tmpl w:val="16CAAF40"/>
    <w:lvl w:ilvl="0">
      <w:start w:val="1"/>
      <w:numFmt w:val="decimal"/>
      <w:pStyle w:val="ListeNumrote3"/>
      <w:lvlText w:val="%1)"/>
      <w:lvlJc w:val="left"/>
      <w:pPr>
        <w:tabs>
          <w:tab w:val="num" w:pos="360"/>
        </w:tabs>
        <w:ind w:left="284" w:hanging="284"/>
      </w:pPr>
      <w:rPr>
        <w:b/>
        <w:i w:val="0"/>
      </w:rPr>
    </w:lvl>
  </w:abstractNum>
  <w:abstractNum w:abstractNumId="32" w15:restartNumberingAfterBreak="0">
    <w:nsid w:val="38B361F6"/>
    <w:multiLevelType w:val="singleLevel"/>
    <w:tmpl w:val="54688814"/>
    <w:lvl w:ilvl="0">
      <w:start w:val="1"/>
      <w:numFmt w:val="bullet"/>
      <w:pStyle w:val="Liste5"/>
      <w:lvlText w:val=""/>
      <w:lvlJc w:val="left"/>
      <w:pPr>
        <w:tabs>
          <w:tab w:val="num" w:pos="360"/>
        </w:tabs>
        <w:ind w:left="284" w:hanging="284"/>
      </w:pPr>
      <w:rPr>
        <w:rFonts w:ascii="Wingdings" w:hAnsi="Wingdings" w:hint="default"/>
      </w:rPr>
    </w:lvl>
  </w:abstractNum>
  <w:abstractNum w:abstractNumId="33" w15:restartNumberingAfterBreak="0">
    <w:nsid w:val="3E0A4322"/>
    <w:multiLevelType w:val="hybridMultilevel"/>
    <w:tmpl w:val="82D8F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EE8109D"/>
    <w:multiLevelType w:val="hybridMultilevel"/>
    <w:tmpl w:val="24145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FBD691D"/>
    <w:multiLevelType w:val="hybridMultilevel"/>
    <w:tmpl w:val="46A47D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16B77FE"/>
    <w:multiLevelType w:val="singleLevel"/>
    <w:tmpl w:val="06A443FE"/>
    <w:lvl w:ilvl="0">
      <w:start w:val="1"/>
      <w:numFmt w:val="decimal"/>
      <w:pStyle w:val="ListeNumrote0"/>
      <w:lvlText w:val="%1)"/>
      <w:lvlJc w:val="left"/>
      <w:pPr>
        <w:tabs>
          <w:tab w:val="num" w:pos="360"/>
        </w:tabs>
        <w:ind w:left="284" w:hanging="284"/>
      </w:pPr>
      <w:rPr>
        <w:b/>
        <w:i w:val="0"/>
      </w:rPr>
    </w:lvl>
  </w:abstractNum>
  <w:abstractNum w:abstractNumId="37" w15:restartNumberingAfterBreak="0">
    <w:nsid w:val="425F7F65"/>
    <w:multiLevelType w:val="hybridMultilevel"/>
    <w:tmpl w:val="4F06E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2E751FB"/>
    <w:multiLevelType w:val="singleLevel"/>
    <w:tmpl w:val="038A3084"/>
    <w:lvl w:ilvl="0">
      <w:start w:val="1"/>
      <w:numFmt w:val="decimal"/>
      <w:pStyle w:val="ListeNumrote9"/>
      <w:lvlText w:val="%1)"/>
      <w:lvlJc w:val="left"/>
      <w:pPr>
        <w:tabs>
          <w:tab w:val="num" w:pos="360"/>
        </w:tabs>
        <w:ind w:left="284" w:hanging="284"/>
      </w:pPr>
      <w:rPr>
        <w:b/>
        <w:i w:val="0"/>
      </w:rPr>
    </w:lvl>
  </w:abstractNum>
  <w:abstractNum w:abstractNumId="39" w15:restartNumberingAfterBreak="0">
    <w:nsid w:val="430C68C9"/>
    <w:multiLevelType w:val="singleLevel"/>
    <w:tmpl w:val="FC4EF7E6"/>
    <w:lvl w:ilvl="0">
      <w:start w:val="1"/>
      <w:numFmt w:val="bullet"/>
      <w:pStyle w:val="puce3"/>
      <w:lvlText w:val=""/>
      <w:lvlJc w:val="left"/>
      <w:pPr>
        <w:tabs>
          <w:tab w:val="num" w:pos="360"/>
        </w:tabs>
        <w:ind w:left="360" w:hanging="360"/>
      </w:pPr>
      <w:rPr>
        <w:rFonts w:ascii="Symbol" w:hAnsi="Symbol" w:hint="default"/>
      </w:rPr>
    </w:lvl>
  </w:abstractNum>
  <w:abstractNum w:abstractNumId="40" w15:restartNumberingAfterBreak="0">
    <w:nsid w:val="432A5E58"/>
    <w:multiLevelType w:val="singleLevel"/>
    <w:tmpl w:val="D6EA59D8"/>
    <w:lvl w:ilvl="0">
      <w:start w:val="1"/>
      <w:numFmt w:val="bullet"/>
      <w:pStyle w:val="Liste3"/>
      <w:lvlText w:val=""/>
      <w:lvlJc w:val="left"/>
      <w:pPr>
        <w:tabs>
          <w:tab w:val="num" w:pos="360"/>
        </w:tabs>
        <w:ind w:left="357" w:hanging="357"/>
      </w:pPr>
      <w:rPr>
        <w:rFonts w:ascii="Symbol" w:hAnsi="Symbol" w:hint="default"/>
      </w:rPr>
    </w:lvl>
  </w:abstractNum>
  <w:abstractNum w:abstractNumId="41" w15:restartNumberingAfterBreak="0">
    <w:nsid w:val="44FF340A"/>
    <w:multiLevelType w:val="hybridMultilevel"/>
    <w:tmpl w:val="2A0C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53D751E"/>
    <w:multiLevelType w:val="hybridMultilevel"/>
    <w:tmpl w:val="A4141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A6A13CD"/>
    <w:multiLevelType w:val="hybridMultilevel"/>
    <w:tmpl w:val="9D7AC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787BF6"/>
    <w:multiLevelType w:val="multilevel"/>
    <w:tmpl w:val="6D04D484"/>
    <w:lvl w:ilvl="0">
      <w:start w:val="1"/>
      <w:numFmt w:val="decimal"/>
      <w:pStyle w:val="Titre1"/>
      <w:lvlText w:val="%1."/>
      <w:lvlJc w:val="left"/>
      <w:pPr>
        <w:tabs>
          <w:tab w:val="num" w:pos="360"/>
        </w:tabs>
        <w:ind w:left="0" w:firstLine="0"/>
      </w:pPr>
      <w:rPr>
        <w:rFonts w:hint="default"/>
        <w:color w:val="0000FF"/>
      </w:rPr>
    </w:lvl>
    <w:lvl w:ilvl="1">
      <w:start w:val="1"/>
      <w:numFmt w:val="decimal"/>
      <w:pStyle w:val="Titre2"/>
      <w:lvlText w:val="%1.%2"/>
      <w:lvlJc w:val="left"/>
      <w:pPr>
        <w:tabs>
          <w:tab w:val="num" w:pos="720"/>
        </w:tabs>
        <w:ind w:left="0" w:firstLine="0"/>
      </w:pPr>
      <w:rPr>
        <w:rFonts w:hint="default"/>
        <w:color w:val="0000FF"/>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45" w15:restartNumberingAfterBreak="0">
    <w:nsid w:val="4E456744"/>
    <w:multiLevelType w:val="singleLevel"/>
    <w:tmpl w:val="27EE217C"/>
    <w:lvl w:ilvl="0">
      <w:start w:val="1"/>
      <w:numFmt w:val="decimal"/>
      <w:pStyle w:val="ListeNumrote2"/>
      <w:lvlText w:val="%1)"/>
      <w:lvlJc w:val="left"/>
      <w:pPr>
        <w:tabs>
          <w:tab w:val="num" w:pos="360"/>
        </w:tabs>
        <w:ind w:left="284" w:hanging="284"/>
      </w:pPr>
      <w:rPr>
        <w:b/>
        <w:i w:val="0"/>
      </w:rPr>
    </w:lvl>
  </w:abstractNum>
  <w:abstractNum w:abstractNumId="46" w15:restartNumberingAfterBreak="0">
    <w:nsid w:val="542C6030"/>
    <w:multiLevelType w:val="singleLevel"/>
    <w:tmpl w:val="F9AA8556"/>
    <w:lvl w:ilvl="0">
      <w:start w:val="1"/>
      <w:numFmt w:val="bullet"/>
      <w:pStyle w:val="Liste2"/>
      <w:lvlText w:val=""/>
      <w:lvlJc w:val="left"/>
      <w:pPr>
        <w:tabs>
          <w:tab w:val="num" w:pos="360"/>
        </w:tabs>
        <w:ind w:left="284" w:hanging="284"/>
      </w:pPr>
      <w:rPr>
        <w:rFonts w:ascii="Wingdings" w:hAnsi="Wingdings" w:hint="default"/>
      </w:rPr>
    </w:lvl>
  </w:abstractNum>
  <w:abstractNum w:abstractNumId="47" w15:restartNumberingAfterBreak="0">
    <w:nsid w:val="54A91F5F"/>
    <w:multiLevelType w:val="hybridMultilevel"/>
    <w:tmpl w:val="78E46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FF4670"/>
    <w:multiLevelType w:val="hybridMultilevel"/>
    <w:tmpl w:val="CE029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DD4B57"/>
    <w:multiLevelType w:val="singleLevel"/>
    <w:tmpl w:val="B0DEBC8C"/>
    <w:lvl w:ilvl="0">
      <w:start w:val="1"/>
      <w:numFmt w:val="bullet"/>
      <w:pStyle w:val="puces1"/>
      <w:lvlText w:val=""/>
      <w:lvlJc w:val="left"/>
      <w:pPr>
        <w:tabs>
          <w:tab w:val="num" w:pos="360"/>
        </w:tabs>
        <w:ind w:left="360" w:hanging="360"/>
      </w:pPr>
      <w:rPr>
        <w:rFonts w:ascii="Symbol" w:hAnsi="Symbol" w:hint="default"/>
      </w:rPr>
    </w:lvl>
  </w:abstractNum>
  <w:abstractNum w:abstractNumId="50" w15:restartNumberingAfterBreak="0">
    <w:nsid w:val="5DA25134"/>
    <w:multiLevelType w:val="hybridMultilevel"/>
    <w:tmpl w:val="F9B64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E692D46"/>
    <w:multiLevelType w:val="hybridMultilevel"/>
    <w:tmpl w:val="715448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64683362"/>
    <w:multiLevelType w:val="singleLevel"/>
    <w:tmpl w:val="E2BE1648"/>
    <w:lvl w:ilvl="0">
      <w:start w:val="1"/>
      <w:numFmt w:val="bullet"/>
      <w:pStyle w:val="Liste9"/>
      <w:lvlText w:val=""/>
      <w:lvlJc w:val="left"/>
      <w:pPr>
        <w:tabs>
          <w:tab w:val="num" w:pos="360"/>
        </w:tabs>
        <w:ind w:left="284" w:hanging="284"/>
      </w:pPr>
      <w:rPr>
        <w:rFonts w:ascii="Wingdings" w:hAnsi="Wingdings" w:hint="default"/>
      </w:rPr>
    </w:lvl>
  </w:abstractNum>
  <w:abstractNum w:abstractNumId="53"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4" w15:restartNumberingAfterBreak="0">
    <w:nsid w:val="673A576D"/>
    <w:multiLevelType w:val="hybridMultilevel"/>
    <w:tmpl w:val="6636BB82"/>
    <w:lvl w:ilvl="0" w:tplc="14681B44">
      <w:start w:val="1"/>
      <w:numFmt w:val="bullet"/>
      <w:pStyle w:val="Puce10"/>
      <w:lvlText w:val=""/>
      <w:lvlJc w:val="left"/>
      <w:pPr>
        <w:ind w:left="644" w:hanging="360"/>
      </w:pPr>
      <w:rPr>
        <w:rFonts w:ascii="Wingdings" w:hAnsi="Wingdings" w:hint="default"/>
        <w:color w:val="004D86"/>
        <w:sz w:val="26"/>
        <w:vertAlign w:val="baseline"/>
      </w:rPr>
    </w:lvl>
    <w:lvl w:ilvl="1" w:tplc="040C0003">
      <w:start w:val="1"/>
      <w:numFmt w:val="bullet"/>
      <w:lvlText w:val="o"/>
      <w:lvlJc w:val="left"/>
      <w:pPr>
        <w:ind w:left="-185" w:hanging="360"/>
      </w:pPr>
      <w:rPr>
        <w:rFonts w:ascii="Courier New" w:hAnsi="Courier New" w:cs="Courier New" w:hint="default"/>
      </w:rPr>
    </w:lvl>
    <w:lvl w:ilvl="2" w:tplc="040C0005">
      <w:start w:val="1"/>
      <w:numFmt w:val="bullet"/>
      <w:lvlText w:val=""/>
      <w:lvlJc w:val="left"/>
      <w:pPr>
        <w:ind w:left="535" w:hanging="360"/>
      </w:pPr>
      <w:rPr>
        <w:rFonts w:ascii="Wingdings" w:hAnsi="Wingdings" w:hint="default"/>
      </w:rPr>
    </w:lvl>
    <w:lvl w:ilvl="3" w:tplc="040C0001" w:tentative="1">
      <w:start w:val="1"/>
      <w:numFmt w:val="bullet"/>
      <w:lvlText w:val=""/>
      <w:lvlJc w:val="left"/>
      <w:pPr>
        <w:ind w:left="1255" w:hanging="360"/>
      </w:pPr>
      <w:rPr>
        <w:rFonts w:ascii="Symbol" w:hAnsi="Symbol" w:hint="default"/>
      </w:rPr>
    </w:lvl>
    <w:lvl w:ilvl="4" w:tplc="040C0003" w:tentative="1">
      <w:start w:val="1"/>
      <w:numFmt w:val="bullet"/>
      <w:lvlText w:val="o"/>
      <w:lvlJc w:val="left"/>
      <w:pPr>
        <w:ind w:left="1975" w:hanging="360"/>
      </w:pPr>
      <w:rPr>
        <w:rFonts w:ascii="Courier New" w:hAnsi="Courier New" w:cs="Courier New" w:hint="default"/>
      </w:rPr>
    </w:lvl>
    <w:lvl w:ilvl="5" w:tplc="040C0005" w:tentative="1">
      <w:start w:val="1"/>
      <w:numFmt w:val="bullet"/>
      <w:lvlText w:val=""/>
      <w:lvlJc w:val="left"/>
      <w:pPr>
        <w:ind w:left="2695" w:hanging="360"/>
      </w:pPr>
      <w:rPr>
        <w:rFonts w:ascii="Wingdings" w:hAnsi="Wingdings" w:hint="default"/>
      </w:rPr>
    </w:lvl>
    <w:lvl w:ilvl="6" w:tplc="040C0001" w:tentative="1">
      <w:start w:val="1"/>
      <w:numFmt w:val="bullet"/>
      <w:lvlText w:val=""/>
      <w:lvlJc w:val="left"/>
      <w:pPr>
        <w:ind w:left="3415" w:hanging="360"/>
      </w:pPr>
      <w:rPr>
        <w:rFonts w:ascii="Symbol" w:hAnsi="Symbol" w:hint="default"/>
      </w:rPr>
    </w:lvl>
    <w:lvl w:ilvl="7" w:tplc="040C0003" w:tentative="1">
      <w:start w:val="1"/>
      <w:numFmt w:val="bullet"/>
      <w:lvlText w:val="o"/>
      <w:lvlJc w:val="left"/>
      <w:pPr>
        <w:ind w:left="4135" w:hanging="360"/>
      </w:pPr>
      <w:rPr>
        <w:rFonts w:ascii="Courier New" w:hAnsi="Courier New" w:cs="Courier New" w:hint="default"/>
      </w:rPr>
    </w:lvl>
    <w:lvl w:ilvl="8" w:tplc="040C0005" w:tentative="1">
      <w:start w:val="1"/>
      <w:numFmt w:val="bullet"/>
      <w:lvlText w:val=""/>
      <w:lvlJc w:val="left"/>
      <w:pPr>
        <w:ind w:left="4855" w:hanging="360"/>
      </w:pPr>
      <w:rPr>
        <w:rFonts w:ascii="Wingdings" w:hAnsi="Wingdings" w:hint="default"/>
      </w:rPr>
    </w:lvl>
  </w:abstractNum>
  <w:abstractNum w:abstractNumId="55" w15:restartNumberingAfterBreak="0">
    <w:nsid w:val="6AC71831"/>
    <w:multiLevelType w:val="hybridMultilevel"/>
    <w:tmpl w:val="929C090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6" w15:restartNumberingAfterBreak="0">
    <w:nsid w:val="6BB011FA"/>
    <w:multiLevelType w:val="singleLevel"/>
    <w:tmpl w:val="267004C0"/>
    <w:lvl w:ilvl="0">
      <w:start w:val="1"/>
      <w:numFmt w:val="bullet"/>
      <w:pStyle w:val="Puce2"/>
      <w:lvlText w:val=""/>
      <w:lvlJc w:val="left"/>
      <w:pPr>
        <w:ind w:left="360" w:hanging="360"/>
      </w:pPr>
      <w:rPr>
        <w:rFonts w:ascii="Wingdings" w:hAnsi="Wingdings" w:hint="default"/>
        <w:color w:val="0070C0"/>
        <w:sz w:val="36"/>
        <w:vertAlign w:val="baseline"/>
      </w:rPr>
    </w:lvl>
  </w:abstractNum>
  <w:abstractNum w:abstractNumId="57" w15:restartNumberingAfterBreak="0">
    <w:nsid w:val="6C374092"/>
    <w:multiLevelType w:val="hybridMultilevel"/>
    <w:tmpl w:val="C534E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827643"/>
    <w:multiLevelType w:val="hybridMultilevel"/>
    <w:tmpl w:val="85C0A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D617619"/>
    <w:multiLevelType w:val="singleLevel"/>
    <w:tmpl w:val="29A27680"/>
    <w:lvl w:ilvl="0">
      <w:start w:val="1"/>
      <w:numFmt w:val="decimal"/>
      <w:pStyle w:val="ListeNumrote7"/>
      <w:lvlText w:val="%1)"/>
      <w:lvlJc w:val="left"/>
      <w:pPr>
        <w:tabs>
          <w:tab w:val="num" w:pos="360"/>
        </w:tabs>
        <w:ind w:left="284" w:hanging="284"/>
      </w:pPr>
      <w:rPr>
        <w:b/>
        <w:i w:val="0"/>
      </w:rPr>
    </w:lvl>
  </w:abstractNum>
  <w:abstractNum w:abstractNumId="60" w15:restartNumberingAfterBreak="0">
    <w:nsid w:val="713A0F66"/>
    <w:multiLevelType w:val="hybridMultilevel"/>
    <w:tmpl w:val="B9BE3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37D5C3E"/>
    <w:multiLevelType w:val="singleLevel"/>
    <w:tmpl w:val="70642C9E"/>
    <w:lvl w:ilvl="0">
      <w:start w:val="1"/>
      <w:numFmt w:val="bullet"/>
      <w:pStyle w:val="puce20"/>
      <w:lvlText w:val=""/>
      <w:lvlJc w:val="left"/>
      <w:pPr>
        <w:tabs>
          <w:tab w:val="num" w:pos="360"/>
        </w:tabs>
        <w:ind w:left="360" w:hanging="360"/>
      </w:pPr>
      <w:rPr>
        <w:rFonts w:ascii="Symbol" w:hAnsi="Symbol" w:hint="default"/>
      </w:rPr>
    </w:lvl>
  </w:abstractNum>
  <w:abstractNum w:abstractNumId="62" w15:restartNumberingAfterBreak="0">
    <w:nsid w:val="74CB6565"/>
    <w:multiLevelType w:val="hybridMultilevel"/>
    <w:tmpl w:val="365600E2"/>
    <w:lvl w:ilvl="0" w:tplc="040C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3" w15:restartNumberingAfterBreak="0">
    <w:nsid w:val="795D459E"/>
    <w:multiLevelType w:val="multilevel"/>
    <w:tmpl w:val="F8546140"/>
    <w:styleLink w:val="Requirement"/>
    <w:lvl w:ilvl="0">
      <w:start w:val="1"/>
      <w:numFmt w:val="decimal"/>
      <w:pStyle w:val="ReqID"/>
      <w:lvlText w:val="[EXI-TI-%1]"/>
      <w:lvlJc w:val="left"/>
      <w:pPr>
        <w:ind w:left="360" w:hanging="360"/>
      </w:pPr>
      <w:rPr>
        <w:rFonts w:ascii="Calibri" w:hAnsi="Calibri"/>
        <w:color w:val="C0504D"/>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9F87F89"/>
    <w:multiLevelType w:val="hybridMultilevel"/>
    <w:tmpl w:val="217874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A47546C"/>
    <w:multiLevelType w:val="hybridMultilevel"/>
    <w:tmpl w:val="EBB6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C407877"/>
    <w:multiLevelType w:val="hybridMultilevel"/>
    <w:tmpl w:val="74D6B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DCE175F"/>
    <w:multiLevelType w:val="hybridMultilevel"/>
    <w:tmpl w:val="B70CE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61"/>
  </w:num>
  <w:num w:numId="3">
    <w:abstractNumId w:val="39"/>
  </w:num>
  <w:num w:numId="4">
    <w:abstractNumId w:val="25"/>
  </w:num>
  <w:num w:numId="5">
    <w:abstractNumId w:val="0"/>
  </w:num>
  <w:num w:numId="6">
    <w:abstractNumId w:val="44"/>
  </w:num>
  <w:num w:numId="7">
    <w:abstractNumId w:val="26"/>
  </w:num>
  <w:num w:numId="8">
    <w:abstractNumId w:val="3"/>
  </w:num>
  <w:num w:numId="9">
    <w:abstractNumId w:val="46"/>
  </w:num>
  <w:num w:numId="10">
    <w:abstractNumId w:val="40"/>
  </w:num>
  <w:num w:numId="11">
    <w:abstractNumId w:val="2"/>
  </w:num>
  <w:num w:numId="12">
    <w:abstractNumId w:val="32"/>
  </w:num>
  <w:num w:numId="13">
    <w:abstractNumId w:val="7"/>
  </w:num>
  <w:num w:numId="14">
    <w:abstractNumId w:val="30"/>
  </w:num>
  <w:num w:numId="15">
    <w:abstractNumId w:val="14"/>
  </w:num>
  <w:num w:numId="16">
    <w:abstractNumId w:val="52"/>
  </w:num>
  <w:num w:numId="17">
    <w:abstractNumId w:val="36"/>
  </w:num>
  <w:num w:numId="18">
    <w:abstractNumId w:val="16"/>
  </w:num>
  <w:num w:numId="19">
    <w:abstractNumId w:val="45"/>
  </w:num>
  <w:num w:numId="20">
    <w:abstractNumId w:val="31"/>
  </w:num>
  <w:num w:numId="21">
    <w:abstractNumId w:val="28"/>
  </w:num>
  <w:num w:numId="22">
    <w:abstractNumId w:val="10"/>
  </w:num>
  <w:num w:numId="23">
    <w:abstractNumId w:val="5"/>
  </w:num>
  <w:num w:numId="24">
    <w:abstractNumId w:val="59"/>
  </w:num>
  <w:num w:numId="25">
    <w:abstractNumId w:val="12"/>
  </w:num>
  <w:num w:numId="26">
    <w:abstractNumId w:val="38"/>
  </w:num>
  <w:num w:numId="27">
    <w:abstractNumId w:val="13"/>
  </w:num>
  <w:num w:numId="28">
    <w:abstractNumId w:val="8"/>
  </w:num>
  <w:num w:numId="29">
    <w:abstractNumId w:val="56"/>
  </w:num>
  <w:num w:numId="30">
    <w:abstractNumId w:val="63"/>
  </w:num>
  <w:num w:numId="31">
    <w:abstractNumId w:val="11"/>
    <w:lvlOverride w:ilvl="0">
      <w:lvl w:ilvl="0">
        <w:start w:val="1"/>
        <w:numFmt w:val="decimal"/>
        <w:pStyle w:val="ReqID"/>
        <w:lvlText w:val="[EXI-TI-%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32">
    <w:abstractNumId w:val="49"/>
  </w:num>
  <w:num w:numId="33">
    <w:abstractNumId w:val="54"/>
  </w:num>
  <w:num w:numId="34">
    <w:abstractNumId w:val="62"/>
  </w:num>
  <w:num w:numId="35">
    <w:abstractNumId w:val="15"/>
  </w:num>
  <w:num w:numId="36">
    <w:abstractNumId w:val="55"/>
  </w:num>
  <w:num w:numId="37">
    <w:abstractNumId w:val="35"/>
  </w:num>
  <w:num w:numId="38">
    <w:abstractNumId w:val="27"/>
  </w:num>
  <w:num w:numId="39">
    <w:abstractNumId w:val="51"/>
  </w:num>
  <w:num w:numId="40">
    <w:abstractNumId w:val="67"/>
  </w:num>
  <w:num w:numId="41">
    <w:abstractNumId w:val="9"/>
  </w:num>
  <w:num w:numId="42">
    <w:abstractNumId w:val="47"/>
  </w:num>
  <w:num w:numId="43">
    <w:abstractNumId w:val="6"/>
  </w:num>
  <w:num w:numId="44">
    <w:abstractNumId w:val="43"/>
  </w:num>
  <w:num w:numId="45">
    <w:abstractNumId w:val="65"/>
  </w:num>
  <w:num w:numId="46">
    <w:abstractNumId w:val="23"/>
  </w:num>
  <w:num w:numId="47">
    <w:abstractNumId w:val="64"/>
  </w:num>
  <w:num w:numId="48">
    <w:abstractNumId w:val="58"/>
  </w:num>
  <w:num w:numId="49">
    <w:abstractNumId w:val="57"/>
  </w:num>
  <w:num w:numId="50">
    <w:abstractNumId w:val="29"/>
  </w:num>
  <w:num w:numId="51">
    <w:abstractNumId w:val="20"/>
  </w:num>
  <w:num w:numId="52">
    <w:abstractNumId w:val="21"/>
  </w:num>
  <w:num w:numId="53">
    <w:abstractNumId w:val="4"/>
  </w:num>
  <w:num w:numId="54">
    <w:abstractNumId w:val="22"/>
  </w:num>
  <w:num w:numId="55">
    <w:abstractNumId w:val="66"/>
  </w:num>
  <w:num w:numId="56">
    <w:abstractNumId w:val="17"/>
  </w:num>
  <w:num w:numId="57">
    <w:abstractNumId w:val="37"/>
  </w:num>
  <w:num w:numId="58">
    <w:abstractNumId w:val="19"/>
  </w:num>
  <w:num w:numId="59">
    <w:abstractNumId w:val="42"/>
  </w:num>
  <w:num w:numId="60">
    <w:abstractNumId w:val="41"/>
  </w:num>
  <w:num w:numId="61">
    <w:abstractNumId w:val="18"/>
  </w:num>
  <w:num w:numId="62">
    <w:abstractNumId w:val="1"/>
  </w:num>
  <w:num w:numId="63">
    <w:abstractNumId w:val="48"/>
  </w:num>
  <w:num w:numId="64">
    <w:abstractNumId w:val="34"/>
  </w:num>
  <w:num w:numId="65">
    <w:abstractNumId w:val="24"/>
  </w:num>
  <w:num w:numId="66">
    <w:abstractNumId w:val="50"/>
  </w:num>
  <w:num w:numId="67">
    <w:abstractNumId w:val="60"/>
  </w:num>
  <w:num w:numId="68">
    <w:abstractNumId w:val="3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get, Régis">
    <w15:presenceInfo w15:providerId="AD" w15:userId="S-1-5-21-1531082355-734649621-3782574898-178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9" w:dllVersion="512" w:checkStyle="1"/>
  <w:activeWritingStyle w:appName="MSWord" w:lang="en-GB" w:vendorID="8" w:dllVersion="513" w:checkStyle="1"/>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2"/>
  </w:compat>
  <w:rsids>
    <w:rsidRoot w:val="00EA2FBB"/>
    <w:rsid w:val="00000C32"/>
    <w:rsid w:val="00000D0D"/>
    <w:rsid w:val="000013BC"/>
    <w:rsid w:val="00001433"/>
    <w:rsid w:val="00002F95"/>
    <w:rsid w:val="00003BB2"/>
    <w:rsid w:val="00004A85"/>
    <w:rsid w:val="000050F4"/>
    <w:rsid w:val="00005A0F"/>
    <w:rsid w:val="00005E45"/>
    <w:rsid w:val="00005F81"/>
    <w:rsid w:val="00006E76"/>
    <w:rsid w:val="00006F14"/>
    <w:rsid w:val="0000724E"/>
    <w:rsid w:val="00007C62"/>
    <w:rsid w:val="00007F6C"/>
    <w:rsid w:val="00010617"/>
    <w:rsid w:val="00010AC9"/>
    <w:rsid w:val="00010CD9"/>
    <w:rsid w:val="00011D82"/>
    <w:rsid w:val="00011F71"/>
    <w:rsid w:val="000125CC"/>
    <w:rsid w:val="000140E6"/>
    <w:rsid w:val="00014971"/>
    <w:rsid w:val="000164AB"/>
    <w:rsid w:val="000175FE"/>
    <w:rsid w:val="00021347"/>
    <w:rsid w:val="00021923"/>
    <w:rsid w:val="00022A4A"/>
    <w:rsid w:val="00022BAA"/>
    <w:rsid w:val="000234BA"/>
    <w:rsid w:val="0002407A"/>
    <w:rsid w:val="0002407D"/>
    <w:rsid w:val="00024508"/>
    <w:rsid w:val="00024736"/>
    <w:rsid w:val="00024F5E"/>
    <w:rsid w:val="000251E1"/>
    <w:rsid w:val="0002652F"/>
    <w:rsid w:val="00026839"/>
    <w:rsid w:val="000269DF"/>
    <w:rsid w:val="000279C9"/>
    <w:rsid w:val="0003062D"/>
    <w:rsid w:val="00030EFF"/>
    <w:rsid w:val="00031E08"/>
    <w:rsid w:val="0003202A"/>
    <w:rsid w:val="000324C0"/>
    <w:rsid w:val="000328A1"/>
    <w:rsid w:val="00032C60"/>
    <w:rsid w:val="00033137"/>
    <w:rsid w:val="00033291"/>
    <w:rsid w:val="0003356D"/>
    <w:rsid w:val="000336D4"/>
    <w:rsid w:val="00033EA6"/>
    <w:rsid w:val="000342D5"/>
    <w:rsid w:val="00035265"/>
    <w:rsid w:val="0003542F"/>
    <w:rsid w:val="00035D8A"/>
    <w:rsid w:val="0003629A"/>
    <w:rsid w:val="000362BA"/>
    <w:rsid w:val="0003635C"/>
    <w:rsid w:val="0003756D"/>
    <w:rsid w:val="00037D4D"/>
    <w:rsid w:val="000416DF"/>
    <w:rsid w:val="00042E8A"/>
    <w:rsid w:val="000436F6"/>
    <w:rsid w:val="00043854"/>
    <w:rsid w:val="00043CD9"/>
    <w:rsid w:val="000448FA"/>
    <w:rsid w:val="00044D03"/>
    <w:rsid w:val="00044EC6"/>
    <w:rsid w:val="000451EA"/>
    <w:rsid w:val="00045B30"/>
    <w:rsid w:val="00045C92"/>
    <w:rsid w:val="00045D55"/>
    <w:rsid w:val="00045FA3"/>
    <w:rsid w:val="0004605E"/>
    <w:rsid w:val="0004633B"/>
    <w:rsid w:val="000463C7"/>
    <w:rsid w:val="00047E14"/>
    <w:rsid w:val="0005034F"/>
    <w:rsid w:val="00050B9E"/>
    <w:rsid w:val="00050C38"/>
    <w:rsid w:val="00050E11"/>
    <w:rsid w:val="0005138A"/>
    <w:rsid w:val="000527F4"/>
    <w:rsid w:val="00053040"/>
    <w:rsid w:val="000534FC"/>
    <w:rsid w:val="000536A9"/>
    <w:rsid w:val="00053F41"/>
    <w:rsid w:val="0005414A"/>
    <w:rsid w:val="00054223"/>
    <w:rsid w:val="00054731"/>
    <w:rsid w:val="00054961"/>
    <w:rsid w:val="00054E83"/>
    <w:rsid w:val="000557E0"/>
    <w:rsid w:val="00055CC2"/>
    <w:rsid w:val="00056299"/>
    <w:rsid w:val="00056459"/>
    <w:rsid w:val="0005735E"/>
    <w:rsid w:val="000573B0"/>
    <w:rsid w:val="00057658"/>
    <w:rsid w:val="00057C9F"/>
    <w:rsid w:val="00057E79"/>
    <w:rsid w:val="00060172"/>
    <w:rsid w:val="00060D51"/>
    <w:rsid w:val="00061035"/>
    <w:rsid w:val="000611AE"/>
    <w:rsid w:val="0006138D"/>
    <w:rsid w:val="00062721"/>
    <w:rsid w:val="00062FDE"/>
    <w:rsid w:val="000637B9"/>
    <w:rsid w:val="00064B7E"/>
    <w:rsid w:val="00064FC3"/>
    <w:rsid w:val="000659CE"/>
    <w:rsid w:val="00065AF9"/>
    <w:rsid w:val="00065D7D"/>
    <w:rsid w:val="00065F3D"/>
    <w:rsid w:val="00066437"/>
    <w:rsid w:val="00066EB5"/>
    <w:rsid w:val="000678BA"/>
    <w:rsid w:val="00067C8C"/>
    <w:rsid w:val="00067E63"/>
    <w:rsid w:val="000700B5"/>
    <w:rsid w:val="00070F46"/>
    <w:rsid w:val="00070FCA"/>
    <w:rsid w:val="00071230"/>
    <w:rsid w:val="00071260"/>
    <w:rsid w:val="00071361"/>
    <w:rsid w:val="00071809"/>
    <w:rsid w:val="00071D14"/>
    <w:rsid w:val="00072D87"/>
    <w:rsid w:val="00072E46"/>
    <w:rsid w:val="00072F0A"/>
    <w:rsid w:val="0007300F"/>
    <w:rsid w:val="00073A29"/>
    <w:rsid w:val="000745A8"/>
    <w:rsid w:val="00074680"/>
    <w:rsid w:val="00076A9E"/>
    <w:rsid w:val="00077195"/>
    <w:rsid w:val="00077500"/>
    <w:rsid w:val="00077829"/>
    <w:rsid w:val="00077AF4"/>
    <w:rsid w:val="00080AB5"/>
    <w:rsid w:val="00080C66"/>
    <w:rsid w:val="000830F4"/>
    <w:rsid w:val="00083AB5"/>
    <w:rsid w:val="00083F2D"/>
    <w:rsid w:val="00084687"/>
    <w:rsid w:val="00084E77"/>
    <w:rsid w:val="00084FC4"/>
    <w:rsid w:val="00085365"/>
    <w:rsid w:val="00085952"/>
    <w:rsid w:val="00085D9B"/>
    <w:rsid w:val="00086329"/>
    <w:rsid w:val="0008675A"/>
    <w:rsid w:val="00086806"/>
    <w:rsid w:val="00087733"/>
    <w:rsid w:val="000878A1"/>
    <w:rsid w:val="00090D83"/>
    <w:rsid w:val="00090FC6"/>
    <w:rsid w:val="00091AD2"/>
    <w:rsid w:val="000928CB"/>
    <w:rsid w:val="00094CA1"/>
    <w:rsid w:val="000956BC"/>
    <w:rsid w:val="000961F0"/>
    <w:rsid w:val="000962EA"/>
    <w:rsid w:val="00096B71"/>
    <w:rsid w:val="00096F8E"/>
    <w:rsid w:val="0009732A"/>
    <w:rsid w:val="000979F2"/>
    <w:rsid w:val="000A0946"/>
    <w:rsid w:val="000A0D87"/>
    <w:rsid w:val="000A101C"/>
    <w:rsid w:val="000A15A4"/>
    <w:rsid w:val="000A1715"/>
    <w:rsid w:val="000A193F"/>
    <w:rsid w:val="000A20B4"/>
    <w:rsid w:val="000A2714"/>
    <w:rsid w:val="000A2E43"/>
    <w:rsid w:val="000A3FFC"/>
    <w:rsid w:val="000A41BF"/>
    <w:rsid w:val="000A4E8F"/>
    <w:rsid w:val="000A5154"/>
    <w:rsid w:val="000A5378"/>
    <w:rsid w:val="000A59A5"/>
    <w:rsid w:val="000A5C85"/>
    <w:rsid w:val="000A66E1"/>
    <w:rsid w:val="000A7978"/>
    <w:rsid w:val="000A7E55"/>
    <w:rsid w:val="000A7FE9"/>
    <w:rsid w:val="000B1511"/>
    <w:rsid w:val="000B16C9"/>
    <w:rsid w:val="000B19F7"/>
    <w:rsid w:val="000B21BF"/>
    <w:rsid w:val="000B2480"/>
    <w:rsid w:val="000B2E7A"/>
    <w:rsid w:val="000B3657"/>
    <w:rsid w:val="000B3AFD"/>
    <w:rsid w:val="000B3DE6"/>
    <w:rsid w:val="000B4A2A"/>
    <w:rsid w:val="000B4FE4"/>
    <w:rsid w:val="000B5D52"/>
    <w:rsid w:val="000B751F"/>
    <w:rsid w:val="000C0BF3"/>
    <w:rsid w:val="000C132A"/>
    <w:rsid w:val="000C1356"/>
    <w:rsid w:val="000C1639"/>
    <w:rsid w:val="000C226E"/>
    <w:rsid w:val="000C24AC"/>
    <w:rsid w:val="000C313D"/>
    <w:rsid w:val="000C3B95"/>
    <w:rsid w:val="000C4013"/>
    <w:rsid w:val="000C4546"/>
    <w:rsid w:val="000C521B"/>
    <w:rsid w:val="000C5C8A"/>
    <w:rsid w:val="000C6194"/>
    <w:rsid w:val="000C69EE"/>
    <w:rsid w:val="000C6A24"/>
    <w:rsid w:val="000C6B45"/>
    <w:rsid w:val="000C79B6"/>
    <w:rsid w:val="000D0014"/>
    <w:rsid w:val="000D11C1"/>
    <w:rsid w:val="000D191C"/>
    <w:rsid w:val="000D1C0A"/>
    <w:rsid w:val="000D1D39"/>
    <w:rsid w:val="000D2AC7"/>
    <w:rsid w:val="000D325D"/>
    <w:rsid w:val="000D4C16"/>
    <w:rsid w:val="000D5F2D"/>
    <w:rsid w:val="000D7E79"/>
    <w:rsid w:val="000E078F"/>
    <w:rsid w:val="000E2B13"/>
    <w:rsid w:val="000E2D52"/>
    <w:rsid w:val="000E3262"/>
    <w:rsid w:val="000E3312"/>
    <w:rsid w:val="000E3432"/>
    <w:rsid w:val="000E3469"/>
    <w:rsid w:val="000E5DDA"/>
    <w:rsid w:val="000E6541"/>
    <w:rsid w:val="000F08C1"/>
    <w:rsid w:val="000F12C6"/>
    <w:rsid w:val="000F1B1A"/>
    <w:rsid w:val="000F2364"/>
    <w:rsid w:val="000F2481"/>
    <w:rsid w:val="000F4415"/>
    <w:rsid w:val="000F5C81"/>
    <w:rsid w:val="000F6442"/>
    <w:rsid w:val="000F6717"/>
    <w:rsid w:val="000F72B3"/>
    <w:rsid w:val="000F7403"/>
    <w:rsid w:val="000F7A55"/>
    <w:rsid w:val="001002EE"/>
    <w:rsid w:val="00101131"/>
    <w:rsid w:val="00101BB5"/>
    <w:rsid w:val="00102D0E"/>
    <w:rsid w:val="001031BE"/>
    <w:rsid w:val="00104DED"/>
    <w:rsid w:val="00104F7B"/>
    <w:rsid w:val="0010518D"/>
    <w:rsid w:val="00106785"/>
    <w:rsid w:val="001069C1"/>
    <w:rsid w:val="00107128"/>
    <w:rsid w:val="001100E5"/>
    <w:rsid w:val="0011015E"/>
    <w:rsid w:val="001102C7"/>
    <w:rsid w:val="001114D2"/>
    <w:rsid w:val="001117C8"/>
    <w:rsid w:val="00112D42"/>
    <w:rsid w:val="00114461"/>
    <w:rsid w:val="00114CAC"/>
    <w:rsid w:val="00115066"/>
    <w:rsid w:val="00115304"/>
    <w:rsid w:val="00115760"/>
    <w:rsid w:val="0011596C"/>
    <w:rsid w:val="001165F6"/>
    <w:rsid w:val="00120448"/>
    <w:rsid w:val="00120901"/>
    <w:rsid w:val="00120C04"/>
    <w:rsid w:val="001220E1"/>
    <w:rsid w:val="001222B4"/>
    <w:rsid w:val="00122843"/>
    <w:rsid w:val="00122B89"/>
    <w:rsid w:val="00123AF7"/>
    <w:rsid w:val="00124119"/>
    <w:rsid w:val="0012456D"/>
    <w:rsid w:val="0012480C"/>
    <w:rsid w:val="001253CD"/>
    <w:rsid w:val="00125D44"/>
    <w:rsid w:val="0012749F"/>
    <w:rsid w:val="0012765E"/>
    <w:rsid w:val="00127AD4"/>
    <w:rsid w:val="00130EEA"/>
    <w:rsid w:val="0013139C"/>
    <w:rsid w:val="00131480"/>
    <w:rsid w:val="001319A7"/>
    <w:rsid w:val="00131BD8"/>
    <w:rsid w:val="00132EFD"/>
    <w:rsid w:val="00132F3F"/>
    <w:rsid w:val="001331A1"/>
    <w:rsid w:val="0013460F"/>
    <w:rsid w:val="001347A8"/>
    <w:rsid w:val="00134DE1"/>
    <w:rsid w:val="00134FD6"/>
    <w:rsid w:val="001352EC"/>
    <w:rsid w:val="00135316"/>
    <w:rsid w:val="00135BBF"/>
    <w:rsid w:val="00135C49"/>
    <w:rsid w:val="00135D0D"/>
    <w:rsid w:val="00136797"/>
    <w:rsid w:val="001368E9"/>
    <w:rsid w:val="00136AF1"/>
    <w:rsid w:val="00136B50"/>
    <w:rsid w:val="00136BFB"/>
    <w:rsid w:val="00136CF1"/>
    <w:rsid w:val="00137905"/>
    <w:rsid w:val="00137A62"/>
    <w:rsid w:val="00140041"/>
    <w:rsid w:val="001419AB"/>
    <w:rsid w:val="00141A7C"/>
    <w:rsid w:val="0014295C"/>
    <w:rsid w:val="00142DAC"/>
    <w:rsid w:val="00143A01"/>
    <w:rsid w:val="00144084"/>
    <w:rsid w:val="0014461E"/>
    <w:rsid w:val="00145462"/>
    <w:rsid w:val="00146B52"/>
    <w:rsid w:val="00146BCB"/>
    <w:rsid w:val="0014713E"/>
    <w:rsid w:val="00147200"/>
    <w:rsid w:val="00147E74"/>
    <w:rsid w:val="00150FAF"/>
    <w:rsid w:val="00151B91"/>
    <w:rsid w:val="00151BE3"/>
    <w:rsid w:val="001524FA"/>
    <w:rsid w:val="0015268D"/>
    <w:rsid w:val="00153184"/>
    <w:rsid w:val="00154485"/>
    <w:rsid w:val="0015468F"/>
    <w:rsid w:val="001547E7"/>
    <w:rsid w:val="001552DA"/>
    <w:rsid w:val="00155C59"/>
    <w:rsid w:val="00156AF7"/>
    <w:rsid w:val="00156F9D"/>
    <w:rsid w:val="0015735D"/>
    <w:rsid w:val="001575AD"/>
    <w:rsid w:val="001600DD"/>
    <w:rsid w:val="00160B19"/>
    <w:rsid w:val="00160E25"/>
    <w:rsid w:val="00161EED"/>
    <w:rsid w:val="00161F95"/>
    <w:rsid w:val="00162DD3"/>
    <w:rsid w:val="001631A5"/>
    <w:rsid w:val="0016484F"/>
    <w:rsid w:val="00164A8D"/>
    <w:rsid w:val="00164AB6"/>
    <w:rsid w:val="00165159"/>
    <w:rsid w:val="001656F3"/>
    <w:rsid w:val="00165CEE"/>
    <w:rsid w:val="0016660F"/>
    <w:rsid w:val="001666C8"/>
    <w:rsid w:val="00166A89"/>
    <w:rsid w:val="0016721A"/>
    <w:rsid w:val="001676C5"/>
    <w:rsid w:val="0017222E"/>
    <w:rsid w:val="0017306F"/>
    <w:rsid w:val="0017310F"/>
    <w:rsid w:val="001739CC"/>
    <w:rsid w:val="00173A8E"/>
    <w:rsid w:val="00174106"/>
    <w:rsid w:val="00174133"/>
    <w:rsid w:val="00175296"/>
    <w:rsid w:val="0017689A"/>
    <w:rsid w:val="00176D1D"/>
    <w:rsid w:val="0017739D"/>
    <w:rsid w:val="00177931"/>
    <w:rsid w:val="00181105"/>
    <w:rsid w:val="00181553"/>
    <w:rsid w:val="0018169C"/>
    <w:rsid w:val="00181B5B"/>
    <w:rsid w:val="00182B3A"/>
    <w:rsid w:val="001837EE"/>
    <w:rsid w:val="00183C8A"/>
    <w:rsid w:val="00184F71"/>
    <w:rsid w:val="001850D3"/>
    <w:rsid w:val="001852FB"/>
    <w:rsid w:val="00185906"/>
    <w:rsid w:val="001869D5"/>
    <w:rsid w:val="00186BA7"/>
    <w:rsid w:val="00186DD8"/>
    <w:rsid w:val="0018718F"/>
    <w:rsid w:val="00190F58"/>
    <w:rsid w:val="00190FDB"/>
    <w:rsid w:val="0019167C"/>
    <w:rsid w:val="00191CA9"/>
    <w:rsid w:val="001935E2"/>
    <w:rsid w:val="001962A2"/>
    <w:rsid w:val="0019672E"/>
    <w:rsid w:val="0019717D"/>
    <w:rsid w:val="001A02B0"/>
    <w:rsid w:val="001A10D6"/>
    <w:rsid w:val="001A13F1"/>
    <w:rsid w:val="001A2F4C"/>
    <w:rsid w:val="001A3215"/>
    <w:rsid w:val="001A38C9"/>
    <w:rsid w:val="001A46FC"/>
    <w:rsid w:val="001A4896"/>
    <w:rsid w:val="001A4A38"/>
    <w:rsid w:val="001A4B06"/>
    <w:rsid w:val="001A5618"/>
    <w:rsid w:val="001A5A54"/>
    <w:rsid w:val="001A5B3C"/>
    <w:rsid w:val="001A5B4D"/>
    <w:rsid w:val="001A5B52"/>
    <w:rsid w:val="001A60D9"/>
    <w:rsid w:val="001A61C7"/>
    <w:rsid w:val="001A68E1"/>
    <w:rsid w:val="001A6DA9"/>
    <w:rsid w:val="001A7197"/>
    <w:rsid w:val="001A7B34"/>
    <w:rsid w:val="001B0097"/>
    <w:rsid w:val="001B0D05"/>
    <w:rsid w:val="001B1479"/>
    <w:rsid w:val="001B1A7F"/>
    <w:rsid w:val="001B27A3"/>
    <w:rsid w:val="001B3131"/>
    <w:rsid w:val="001B38A3"/>
    <w:rsid w:val="001B3DE0"/>
    <w:rsid w:val="001B4096"/>
    <w:rsid w:val="001B44A0"/>
    <w:rsid w:val="001B48F9"/>
    <w:rsid w:val="001B4A06"/>
    <w:rsid w:val="001B4A26"/>
    <w:rsid w:val="001B4A57"/>
    <w:rsid w:val="001B5446"/>
    <w:rsid w:val="001B54F5"/>
    <w:rsid w:val="001B660A"/>
    <w:rsid w:val="001B665D"/>
    <w:rsid w:val="001B6ADE"/>
    <w:rsid w:val="001C0F0F"/>
    <w:rsid w:val="001C192A"/>
    <w:rsid w:val="001C2054"/>
    <w:rsid w:val="001C275C"/>
    <w:rsid w:val="001C2DB0"/>
    <w:rsid w:val="001C2F92"/>
    <w:rsid w:val="001C3196"/>
    <w:rsid w:val="001C381C"/>
    <w:rsid w:val="001C3CB4"/>
    <w:rsid w:val="001C4034"/>
    <w:rsid w:val="001C4143"/>
    <w:rsid w:val="001C4417"/>
    <w:rsid w:val="001C456E"/>
    <w:rsid w:val="001C4A93"/>
    <w:rsid w:val="001C5676"/>
    <w:rsid w:val="001C5828"/>
    <w:rsid w:val="001C5B70"/>
    <w:rsid w:val="001D054C"/>
    <w:rsid w:val="001D0710"/>
    <w:rsid w:val="001D07DC"/>
    <w:rsid w:val="001D09B0"/>
    <w:rsid w:val="001D0C7E"/>
    <w:rsid w:val="001D0DD7"/>
    <w:rsid w:val="001D13F1"/>
    <w:rsid w:val="001D2585"/>
    <w:rsid w:val="001D318E"/>
    <w:rsid w:val="001D46B1"/>
    <w:rsid w:val="001D4722"/>
    <w:rsid w:val="001D5A33"/>
    <w:rsid w:val="001D5A8B"/>
    <w:rsid w:val="001D5F5B"/>
    <w:rsid w:val="001D6033"/>
    <w:rsid w:val="001D6592"/>
    <w:rsid w:val="001D70EB"/>
    <w:rsid w:val="001D71FA"/>
    <w:rsid w:val="001D77AE"/>
    <w:rsid w:val="001D7B14"/>
    <w:rsid w:val="001D7C67"/>
    <w:rsid w:val="001E0123"/>
    <w:rsid w:val="001E0E0C"/>
    <w:rsid w:val="001E175A"/>
    <w:rsid w:val="001E1B8C"/>
    <w:rsid w:val="001E237C"/>
    <w:rsid w:val="001E2CC5"/>
    <w:rsid w:val="001E36B3"/>
    <w:rsid w:val="001E437D"/>
    <w:rsid w:val="001E44A4"/>
    <w:rsid w:val="001E471E"/>
    <w:rsid w:val="001E4962"/>
    <w:rsid w:val="001E5658"/>
    <w:rsid w:val="001E679C"/>
    <w:rsid w:val="001E685D"/>
    <w:rsid w:val="001F0478"/>
    <w:rsid w:val="001F059A"/>
    <w:rsid w:val="001F0942"/>
    <w:rsid w:val="001F1B1A"/>
    <w:rsid w:val="001F1FDF"/>
    <w:rsid w:val="001F223B"/>
    <w:rsid w:val="001F2464"/>
    <w:rsid w:val="001F2917"/>
    <w:rsid w:val="001F312F"/>
    <w:rsid w:val="001F3263"/>
    <w:rsid w:val="001F3AE8"/>
    <w:rsid w:val="001F4577"/>
    <w:rsid w:val="001F462C"/>
    <w:rsid w:val="001F56CF"/>
    <w:rsid w:val="001F6432"/>
    <w:rsid w:val="001F70B0"/>
    <w:rsid w:val="001F70E1"/>
    <w:rsid w:val="0020060B"/>
    <w:rsid w:val="00201E21"/>
    <w:rsid w:val="00202209"/>
    <w:rsid w:val="00202FBE"/>
    <w:rsid w:val="002031ED"/>
    <w:rsid w:val="0020543E"/>
    <w:rsid w:val="00205442"/>
    <w:rsid w:val="0020563D"/>
    <w:rsid w:val="00205979"/>
    <w:rsid w:val="00205F3F"/>
    <w:rsid w:val="002061DE"/>
    <w:rsid w:val="002071D2"/>
    <w:rsid w:val="00207E71"/>
    <w:rsid w:val="0021009E"/>
    <w:rsid w:val="002116A6"/>
    <w:rsid w:val="002117C1"/>
    <w:rsid w:val="00211F4F"/>
    <w:rsid w:val="0021220C"/>
    <w:rsid w:val="002123B3"/>
    <w:rsid w:val="00212A04"/>
    <w:rsid w:val="00212CC5"/>
    <w:rsid w:val="00214B50"/>
    <w:rsid w:val="00214CB8"/>
    <w:rsid w:val="00215190"/>
    <w:rsid w:val="0021522A"/>
    <w:rsid w:val="00215646"/>
    <w:rsid w:val="002156D4"/>
    <w:rsid w:val="00216446"/>
    <w:rsid w:val="00216EEC"/>
    <w:rsid w:val="0021712B"/>
    <w:rsid w:val="002175F8"/>
    <w:rsid w:val="0021786D"/>
    <w:rsid w:val="002179C2"/>
    <w:rsid w:val="00217BF8"/>
    <w:rsid w:val="00217C95"/>
    <w:rsid w:val="00217ECB"/>
    <w:rsid w:val="002201DC"/>
    <w:rsid w:val="0022075E"/>
    <w:rsid w:val="00220CDE"/>
    <w:rsid w:val="0022172E"/>
    <w:rsid w:val="00221CF5"/>
    <w:rsid w:val="00221FEC"/>
    <w:rsid w:val="0022217F"/>
    <w:rsid w:val="002221D3"/>
    <w:rsid w:val="00222251"/>
    <w:rsid w:val="0022248E"/>
    <w:rsid w:val="002228FE"/>
    <w:rsid w:val="00222A43"/>
    <w:rsid w:val="00222A9A"/>
    <w:rsid w:val="00222D52"/>
    <w:rsid w:val="0022360A"/>
    <w:rsid w:val="002237C1"/>
    <w:rsid w:val="00223958"/>
    <w:rsid w:val="00223C6B"/>
    <w:rsid w:val="00223DFB"/>
    <w:rsid w:val="0022426E"/>
    <w:rsid w:val="0022547C"/>
    <w:rsid w:val="00225557"/>
    <w:rsid w:val="002255AF"/>
    <w:rsid w:val="00225940"/>
    <w:rsid w:val="00225F53"/>
    <w:rsid w:val="00225F56"/>
    <w:rsid w:val="0022642B"/>
    <w:rsid w:val="00226B60"/>
    <w:rsid w:val="00227611"/>
    <w:rsid w:val="002279D8"/>
    <w:rsid w:val="00230319"/>
    <w:rsid w:val="002307BD"/>
    <w:rsid w:val="00230B76"/>
    <w:rsid w:val="00230BEF"/>
    <w:rsid w:val="00230C6D"/>
    <w:rsid w:val="00231721"/>
    <w:rsid w:val="00231824"/>
    <w:rsid w:val="00233ECE"/>
    <w:rsid w:val="00234D42"/>
    <w:rsid w:val="002354EE"/>
    <w:rsid w:val="002359CB"/>
    <w:rsid w:val="00235FC1"/>
    <w:rsid w:val="0023780E"/>
    <w:rsid w:val="002403CC"/>
    <w:rsid w:val="002433C9"/>
    <w:rsid w:val="00243792"/>
    <w:rsid w:val="002437B4"/>
    <w:rsid w:val="00243DEB"/>
    <w:rsid w:val="00244267"/>
    <w:rsid w:val="00244813"/>
    <w:rsid w:val="00244A12"/>
    <w:rsid w:val="002450AB"/>
    <w:rsid w:val="002453B9"/>
    <w:rsid w:val="00245421"/>
    <w:rsid w:val="00245C41"/>
    <w:rsid w:val="00246189"/>
    <w:rsid w:val="00246EA9"/>
    <w:rsid w:val="0024736F"/>
    <w:rsid w:val="00247530"/>
    <w:rsid w:val="00247B8C"/>
    <w:rsid w:val="002505C3"/>
    <w:rsid w:val="00251007"/>
    <w:rsid w:val="002512BB"/>
    <w:rsid w:val="00252B4F"/>
    <w:rsid w:val="00252B84"/>
    <w:rsid w:val="002533C3"/>
    <w:rsid w:val="00254A05"/>
    <w:rsid w:val="00255142"/>
    <w:rsid w:val="0025521A"/>
    <w:rsid w:val="0025558C"/>
    <w:rsid w:val="00256A10"/>
    <w:rsid w:val="00256B2C"/>
    <w:rsid w:val="00256F22"/>
    <w:rsid w:val="002572EA"/>
    <w:rsid w:val="00257A9A"/>
    <w:rsid w:val="00257F5A"/>
    <w:rsid w:val="00260322"/>
    <w:rsid w:val="00260463"/>
    <w:rsid w:val="002622C1"/>
    <w:rsid w:val="002623AB"/>
    <w:rsid w:val="002625F5"/>
    <w:rsid w:val="0026263B"/>
    <w:rsid w:val="00263854"/>
    <w:rsid w:val="00263F85"/>
    <w:rsid w:val="002641AE"/>
    <w:rsid w:val="00264640"/>
    <w:rsid w:val="00264918"/>
    <w:rsid w:val="00265CF9"/>
    <w:rsid w:val="00265D67"/>
    <w:rsid w:val="0026657C"/>
    <w:rsid w:val="00270679"/>
    <w:rsid w:val="002706DD"/>
    <w:rsid w:val="002707D3"/>
    <w:rsid w:val="00270C00"/>
    <w:rsid w:val="00271917"/>
    <w:rsid w:val="002736CD"/>
    <w:rsid w:val="0027371C"/>
    <w:rsid w:val="00273760"/>
    <w:rsid w:val="0027387A"/>
    <w:rsid w:val="002739C7"/>
    <w:rsid w:val="0027417F"/>
    <w:rsid w:val="002745C7"/>
    <w:rsid w:val="00274883"/>
    <w:rsid w:val="00274966"/>
    <w:rsid w:val="00274D90"/>
    <w:rsid w:val="0027505F"/>
    <w:rsid w:val="0027569D"/>
    <w:rsid w:val="00276306"/>
    <w:rsid w:val="002769BA"/>
    <w:rsid w:val="00276C1E"/>
    <w:rsid w:val="0027745F"/>
    <w:rsid w:val="00277495"/>
    <w:rsid w:val="00281061"/>
    <w:rsid w:val="00281069"/>
    <w:rsid w:val="00281AED"/>
    <w:rsid w:val="00281F7F"/>
    <w:rsid w:val="00281F80"/>
    <w:rsid w:val="00282251"/>
    <w:rsid w:val="002827CE"/>
    <w:rsid w:val="00282C6D"/>
    <w:rsid w:val="00283496"/>
    <w:rsid w:val="0028349D"/>
    <w:rsid w:val="00284BBD"/>
    <w:rsid w:val="00285264"/>
    <w:rsid w:val="002855E4"/>
    <w:rsid w:val="00286005"/>
    <w:rsid w:val="002867AD"/>
    <w:rsid w:val="00286840"/>
    <w:rsid w:val="0028705E"/>
    <w:rsid w:val="002870E5"/>
    <w:rsid w:val="002875C1"/>
    <w:rsid w:val="00287A22"/>
    <w:rsid w:val="00287D58"/>
    <w:rsid w:val="00287F6F"/>
    <w:rsid w:val="00290DFB"/>
    <w:rsid w:val="002915E8"/>
    <w:rsid w:val="0029173B"/>
    <w:rsid w:val="00291D02"/>
    <w:rsid w:val="00291D83"/>
    <w:rsid w:val="002921E9"/>
    <w:rsid w:val="00292552"/>
    <w:rsid w:val="00293127"/>
    <w:rsid w:val="0029399E"/>
    <w:rsid w:val="002948A8"/>
    <w:rsid w:val="00294A86"/>
    <w:rsid w:val="002957BA"/>
    <w:rsid w:val="002972AD"/>
    <w:rsid w:val="00297321"/>
    <w:rsid w:val="002A027F"/>
    <w:rsid w:val="002A05B6"/>
    <w:rsid w:val="002A075F"/>
    <w:rsid w:val="002A2481"/>
    <w:rsid w:val="002A25E0"/>
    <w:rsid w:val="002A3350"/>
    <w:rsid w:val="002A4014"/>
    <w:rsid w:val="002A4820"/>
    <w:rsid w:val="002A4910"/>
    <w:rsid w:val="002A4BB8"/>
    <w:rsid w:val="002A4E5B"/>
    <w:rsid w:val="002A5D93"/>
    <w:rsid w:val="002A7295"/>
    <w:rsid w:val="002B0047"/>
    <w:rsid w:val="002B03F5"/>
    <w:rsid w:val="002B043E"/>
    <w:rsid w:val="002B08FF"/>
    <w:rsid w:val="002B0B5C"/>
    <w:rsid w:val="002B0DDC"/>
    <w:rsid w:val="002B10F0"/>
    <w:rsid w:val="002B2B5C"/>
    <w:rsid w:val="002B2C18"/>
    <w:rsid w:val="002B3878"/>
    <w:rsid w:val="002B3E6C"/>
    <w:rsid w:val="002B3FBD"/>
    <w:rsid w:val="002B46CF"/>
    <w:rsid w:val="002B46F3"/>
    <w:rsid w:val="002B5405"/>
    <w:rsid w:val="002B5549"/>
    <w:rsid w:val="002B5C19"/>
    <w:rsid w:val="002B6A4F"/>
    <w:rsid w:val="002B6AF1"/>
    <w:rsid w:val="002B6B63"/>
    <w:rsid w:val="002B7125"/>
    <w:rsid w:val="002B7918"/>
    <w:rsid w:val="002C0298"/>
    <w:rsid w:val="002C1377"/>
    <w:rsid w:val="002C1493"/>
    <w:rsid w:val="002C19B3"/>
    <w:rsid w:val="002C4799"/>
    <w:rsid w:val="002C4AFC"/>
    <w:rsid w:val="002C4CA8"/>
    <w:rsid w:val="002C4FBD"/>
    <w:rsid w:val="002C56C1"/>
    <w:rsid w:val="002C5C83"/>
    <w:rsid w:val="002D0784"/>
    <w:rsid w:val="002D0FFE"/>
    <w:rsid w:val="002D22E1"/>
    <w:rsid w:val="002D238D"/>
    <w:rsid w:val="002D2539"/>
    <w:rsid w:val="002D2968"/>
    <w:rsid w:val="002D30B1"/>
    <w:rsid w:val="002D31A2"/>
    <w:rsid w:val="002D31F1"/>
    <w:rsid w:val="002D364A"/>
    <w:rsid w:val="002D379A"/>
    <w:rsid w:val="002D38BD"/>
    <w:rsid w:val="002D3AC1"/>
    <w:rsid w:val="002D415E"/>
    <w:rsid w:val="002D42E9"/>
    <w:rsid w:val="002D520F"/>
    <w:rsid w:val="002D529C"/>
    <w:rsid w:val="002D5997"/>
    <w:rsid w:val="002D642A"/>
    <w:rsid w:val="002D6625"/>
    <w:rsid w:val="002D6906"/>
    <w:rsid w:val="002D69BD"/>
    <w:rsid w:val="002D6AFC"/>
    <w:rsid w:val="002D6D79"/>
    <w:rsid w:val="002D7194"/>
    <w:rsid w:val="002D72B7"/>
    <w:rsid w:val="002D733E"/>
    <w:rsid w:val="002D7ACA"/>
    <w:rsid w:val="002E018B"/>
    <w:rsid w:val="002E076B"/>
    <w:rsid w:val="002E144A"/>
    <w:rsid w:val="002E210A"/>
    <w:rsid w:val="002E222A"/>
    <w:rsid w:val="002E285B"/>
    <w:rsid w:val="002E2F54"/>
    <w:rsid w:val="002E33B9"/>
    <w:rsid w:val="002E42F5"/>
    <w:rsid w:val="002E4FBA"/>
    <w:rsid w:val="002E5094"/>
    <w:rsid w:val="002E58E4"/>
    <w:rsid w:val="002E5BC3"/>
    <w:rsid w:val="002E5CF6"/>
    <w:rsid w:val="002E5F6A"/>
    <w:rsid w:val="002E5F99"/>
    <w:rsid w:val="002F062C"/>
    <w:rsid w:val="002F0F9E"/>
    <w:rsid w:val="002F14FF"/>
    <w:rsid w:val="002F2139"/>
    <w:rsid w:val="002F27AF"/>
    <w:rsid w:val="002F2906"/>
    <w:rsid w:val="002F2944"/>
    <w:rsid w:val="002F2AB6"/>
    <w:rsid w:val="002F2F06"/>
    <w:rsid w:val="002F2FEE"/>
    <w:rsid w:val="002F3628"/>
    <w:rsid w:val="002F3737"/>
    <w:rsid w:val="002F4A9C"/>
    <w:rsid w:val="002F50C0"/>
    <w:rsid w:val="002F5348"/>
    <w:rsid w:val="002F5423"/>
    <w:rsid w:val="002F59F6"/>
    <w:rsid w:val="002F68C2"/>
    <w:rsid w:val="002F703C"/>
    <w:rsid w:val="002F75FD"/>
    <w:rsid w:val="002F7824"/>
    <w:rsid w:val="002F794E"/>
    <w:rsid w:val="002F7FAC"/>
    <w:rsid w:val="003016AE"/>
    <w:rsid w:val="003021E6"/>
    <w:rsid w:val="003029BF"/>
    <w:rsid w:val="00302E1F"/>
    <w:rsid w:val="003031E7"/>
    <w:rsid w:val="003035C7"/>
    <w:rsid w:val="00304147"/>
    <w:rsid w:val="00305174"/>
    <w:rsid w:val="00305304"/>
    <w:rsid w:val="00306D3A"/>
    <w:rsid w:val="0030745A"/>
    <w:rsid w:val="003074CA"/>
    <w:rsid w:val="00307F25"/>
    <w:rsid w:val="00310932"/>
    <w:rsid w:val="0031122A"/>
    <w:rsid w:val="00311593"/>
    <w:rsid w:val="00311FCB"/>
    <w:rsid w:val="00312159"/>
    <w:rsid w:val="00313FE4"/>
    <w:rsid w:val="00314408"/>
    <w:rsid w:val="00315334"/>
    <w:rsid w:val="00315AF9"/>
    <w:rsid w:val="00316654"/>
    <w:rsid w:val="003168C2"/>
    <w:rsid w:val="003176CA"/>
    <w:rsid w:val="0031799D"/>
    <w:rsid w:val="003202E4"/>
    <w:rsid w:val="00320D1F"/>
    <w:rsid w:val="00320DFB"/>
    <w:rsid w:val="003210D2"/>
    <w:rsid w:val="003213A4"/>
    <w:rsid w:val="00321916"/>
    <w:rsid w:val="00322816"/>
    <w:rsid w:val="00322A10"/>
    <w:rsid w:val="00323A1A"/>
    <w:rsid w:val="00324080"/>
    <w:rsid w:val="003249E1"/>
    <w:rsid w:val="00325633"/>
    <w:rsid w:val="00326C20"/>
    <w:rsid w:val="00327098"/>
    <w:rsid w:val="003308F9"/>
    <w:rsid w:val="00331436"/>
    <w:rsid w:val="00331BCE"/>
    <w:rsid w:val="00331C8E"/>
    <w:rsid w:val="00332774"/>
    <w:rsid w:val="003338B7"/>
    <w:rsid w:val="00333C1C"/>
    <w:rsid w:val="00333E3E"/>
    <w:rsid w:val="003341C8"/>
    <w:rsid w:val="0033449D"/>
    <w:rsid w:val="00335570"/>
    <w:rsid w:val="0033684E"/>
    <w:rsid w:val="00336FF4"/>
    <w:rsid w:val="00337543"/>
    <w:rsid w:val="00340538"/>
    <w:rsid w:val="00340717"/>
    <w:rsid w:val="0034166F"/>
    <w:rsid w:val="00341CE4"/>
    <w:rsid w:val="00342235"/>
    <w:rsid w:val="003425F8"/>
    <w:rsid w:val="00342A56"/>
    <w:rsid w:val="003431A9"/>
    <w:rsid w:val="00343EF6"/>
    <w:rsid w:val="00343F07"/>
    <w:rsid w:val="00344729"/>
    <w:rsid w:val="0034481E"/>
    <w:rsid w:val="003451B3"/>
    <w:rsid w:val="003452C7"/>
    <w:rsid w:val="0034588F"/>
    <w:rsid w:val="003458F5"/>
    <w:rsid w:val="00345BE1"/>
    <w:rsid w:val="0034643E"/>
    <w:rsid w:val="0034783A"/>
    <w:rsid w:val="00347C18"/>
    <w:rsid w:val="00347EF4"/>
    <w:rsid w:val="0035053D"/>
    <w:rsid w:val="0035063E"/>
    <w:rsid w:val="00350E1F"/>
    <w:rsid w:val="003519F8"/>
    <w:rsid w:val="00351A2D"/>
    <w:rsid w:val="003529AD"/>
    <w:rsid w:val="003534BD"/>
    <w:rsid w:val="00353C6D"/>
    <w:rsid w:val="00354A62"/>
    <w:rsid w:val="00355499"/>
    <w:rsid w:val="0035580B"/>
    <w:rsid w:val="00356C69"/>
    <w:rsid w:val="0035760A"/>
    <w:rsid w:val="00357D92"/>
    <w:rsid w:val="003606EA"/>
    <w:rsid w:val="00361A24"/>
    <w:rsid w:val="00361B77"/>
    <w:rsid w:val="00361C14"/>
    <w:rsid w:val="00362D19"/>
    <w:rsid w:val="0036391D"/>
    <w:rsid w:val="0036399A"/>
    <w:rsid w:val="00363C31"/>
    <w:rsid w:val="00364B60"/>
    <w:rsid w:val="003661C1"/>
    <w:rsid w:val="003664E5"/>
    <w:rsid w:val="00366A92"/>
    <w:rsid w:val="00366AE6"/>
    <w:rsid w:val="00367D49"/>
    <w:rsid w:val="0037039C"/>
    <w:rsid w:val="00370911"/>
    <w:rsid w:val="0037151D"/>
    <w:rsid w:val="00371540"/>
    <w:rsid w:val="00371A22"/>
    <w:rsid w:val="00371EB6"/>
    <w:rsid w:val="00371F71"/>
    <w:rsid w:val="00372027"/>
    <w:rsid w:val="003720D6"/>
    <w:rsid w:val="003724FB"/>
    <w:rsid w:val="0037292E"/>
    <w:rsid w:val="00374D8D"/>
    <w:rsid w:val="00375D74"/>
    <w:rsid w:val="00377762"/>
    <w:rsid w:val="00380C96"/>
    <w:rsid w:val="00380D7A"/>
    <w:rsid w:val="00381B81"/>
    <w:rsid w:val="0038269A"/>
    <w:rsid w:val="0038272C"/>
    <w:rsid w:val="00382ABF"/>
    <w:rsid w:val="00382E79"/>
    <w:rsid w:val="00382F04"/>
    <w:rsid w:val="00383245"/>
    <w:rsid w:val="0038471B"/>
    <w:rsid w:val="00384EAB"/>
    <w:rsid w:val="003853C2"/>
    <w:rsid w:val="0038555B"/>
    <w:rsid w:val="00385A71"/>
    <w:rsid w:val="00386A6E"/>
    <w:rsid w:val="00387760"/>
    <w:rsid w:val="00387EBE"/>
    <w:rsid w:val="00390FC1"/>
    <w:rsid w:val="003917B3"/>
    <w:rsid w:val="00391836"/>
    <w:rsid w:val="003925D9"/>
    <w:rsid w:val="0039279F"/>
    <w:rsid w:val="003929F3"/>
    <w:rsid w:val="00392B21"/>
    <w:rsid w:val="00393BBD"/>
    <w:rsid w:val="00395051"/>
    <w:rsid w:val="003958E8"/>
    <w:rsid w:val="00395E92"/>
    <w:rsid w:val="00396EE3"/>
    <w:rsid w:val="0039735B"/>
    <w:rsid w:val="00397BE6"/>
    <w:rsid w:val="003A048E"/>
    <w:rsid w:val="003A0BFD"/>
    <w:rsid w:val="003A11BE"/>
    <w:rsid w:val="003A1BDE"/>
    <w:rsid w:val="003A1FBF"/>
    <w:rsid w:val="003A2783"/>
    <w:rsid w:val="003A2E3A"/>
    <w:rsid w:val="003A36AF"/>
    <w:rsid w:val="003A4DEA"/>
    <w:rsid w:val="003A561F"/>
    <w:rsid w:val="003A5B92"/>
    <w:rsid w:val="003A5C66"/>
    <w:rsid w:val="003A64AF"/>
    <w:rsid w:val="003A6563"/>
    <w:rsid w:val="003A6C32"/>
    <w:rsid w:val="003A717D"/>
    <w:rsid w:val="003A722C"/>
    <w:rsid w:val="003A73AF"/>
    <w:rsid w:val="003A757F"/>
    <w:rsid w:val="003A7738"/>
    <w:rsid w:val="003A7BEE"/>
    <w:rsid w:val="003A7DC8"/>
    <w:rsid w:val="003B07E6"/>
    <w:rsid w:val="003B12BA"/>
    <w:rsid w:val="003B1F63"/>
    <w:rsid w:val="003B2013"/>
    <w:rsid w:val="003B2033"/>
    <w:rsid w:val="003B2DEB"/>
    <w:rsid w:val="003B399B"/>
    <w:rsid w:val="003B3D6B"/>
    <w:rsid w:val="003B3EC8"/>
    <w:rsid w:val="003B5DE6"/>
    <w:rsid w:val="003B6301"/>
    <w:rsid w:val="003B7135"/>
    <w:rsid w:val="003B7807"/>
    <w:rsid w:val="003C0F8F"/>
    <w:rsid w:val="003C12CE"/>
    <w:rsid w:val="003C172C"/>
    <w:rsid w:val="003C19EC"/>
    <w:rsid w:val="003C23E1"/>
    <w:rsid w:val="003C33CA"/>
    <w:rsid w:val="003C3EBC"/>
    <w:rsid w:val="003C4057"/>
    <w:rsid w:val="003C4A1E"/>
    <w:rsid w:val="003C4F61"/>
    <w:rsid w:val="003C6708"/>
    <w:rsid w:val="003C6768"/>
    <w:rsid w:val="003C7314"/>
    <w:rsid w:val="003C7794"/>
    <w:rsid w:val="003C77D3"/>
    <w:rsid w:val="003C7B65"/>
    <w:rsid w:val="003D084D"/>
    <w:rsid w:val="003D087C"/>
    <w:rsid w:val="003D1CF0"/>
    <w:rsid w:val="003D1D30"/>
    <w:rsid w:val="003D1F5A"/>
    <w:rsid w:val="003D2DD3"/>
    <w:rsid w:val="003D6735"/>
    <w:rsid w:val="003D6D38"/>
    <w:rsid w:val="003D71B9"/>
    <w:rsid w:val="003E07D9"/>
    <w:rsid w:val="003E0BFF"/>
    <w:rsid w:val="003E10B4"/>
    <w:rsid w:val="003E1388"/>
    <w:rsid w:val="003E2930"/>
    <w:rsid w:val="003E2F0C"/>
    <w:rsid w:val="003E37E0"/>
    <w:rsid w:val="003E41BD"/>
    <w:rsid w:val="003E493F"/>
    <w:rsid w:val="003E522C"/>
    <w:rsid w:val="003E5740"/>
    <w:rsid w:val="003E5EF0"/>
    <w:rsid w:val="003E74AD"/>
    <w:rsid w:val="003E7569"/>
    <w:rsid w:val="003F0B30"/>
    <w:rsid w:val="003F1238"/>
    <w:rsid w:val="003F1422"/>
    <w:rsid w:val="003F1638"/>
    <w:rsid w:val="003F181B"/>
    <w:rsid w:val="003F185B"/>
    <w:rsid w:val="003F1F5D"/>
    <w:rsid w:val="003F2493"/>
    <w:rsid w:val="003F2F6C"/>
    <w:rsid w:val="003F377C"/>
    <w:rsid w:val="003F3978"/>
    <w:rsid w:val="003F3CA1"/>
    <w:rsid w:val="003F3CBD"/>
    <w:rsid w:val="003F486C"/>
    <w:rsid w:val="003F50FC"/>
    <w:rsid w:val="003F541B"/>
    <w:rsid w:val="003F6B1C"/>
    <w:rsid w:val="003F6E21"/>
    <w:rsid w:val="003F7C92"/>
    <w:rsid w:val="003F7D16"/>
    <w:rsid w:val="00400CC1"/>
    <w:rsid w:val="00400E46"/>
    <w:rsid w:val="004014BC"/>
    <w:rsid w:val="00401570"/>
    <w:rsid w:val="00402072"/>
    <w:rsid w:val="00402356"/>
    <w:rsid w:val="004024E9"/>
    <w:rsid w:val="00402A25"/>
    <w:rsid w:val="00402E59"/>
    <w:rsid w:val="00402F76"/>
    <w:rsid w:val="00403069"/>
    <w:rsid w:val="00403D04"/>
    <w:rsid w:val="00404352"/>
    <w:rsid w:val="0040481C"/>
    <w:rsid w:val="00405128"/>
    <w:rsid w:val="00405147"/>
    <w:rsid w:val="004054EE"/>
    <w:rsid w:val="00405586"/>
    <w:rsid w:val="00406587"/>
    <w:rsid w:val="00406BCF"/>
    <w:rsid w:val="00407569"/>
    <w:rsid w:val="0040788A"/>
    <w:rsid w:val="0041124D"/>
    <w:rsid w:val="004113A9"/>
    <w:rsid w:val="004118DD"/>
    <w:rsid w:val="004120CD"/>
    <w:rsid w:val="0041283E"/>
    <w:rsid w:val="00412906"/>
    <w:rsid w:val="00412C96"/>
    <w:rsid w:val="0041501B"/>
    <w:rsid w:val="00416E27"/>
    <w:rsid w:val="00417146"/>
    <w:rsid w:val="0041719E"/>
    <w:rsid w:val="00417383"/>
    <w:rsid w:val="00417792"/>
    <w:rsid w:val="0042059C"/>
    <w:rsid w:val="00420732"/>
    <w:rsid w:val="00420E93"/>
    <w:rsid w:val="00420FE4"/>
    <w:rsid w:val="00421A46"/>
    <w:rsid w:val="00421C43"/>
    <w:rsid w:val="00421CA9"/>
    <w:rsid w:val="004223EB"/>
    <w:rsid w:val="00422D7A"/>
    <w:rsid w:val="00424B4A"/>
    <w:rsid w:val="00424D46"/>
    <w:rsid w:val="004258EC"/>
    <w:rsid w:val="004259DF"/>
    <w:rsid w:val="00426A94"/>
    <w:rsid w:val="004300ED"/>
    <w:rsid w:val="0043021E"/>
    <w:rsid w:val="004302C0"/>
    <w:rsid w:val="00430FA9"/>
    <w:rsid w:val="00432469"/>
    <w:rsid w:val="00432A38"/>
    <w:rsid w:val="00432BC1"/>
    <w:rsid w:val="004330E1"/>
    <w:rsid w:val="00433379"/>
    <w:rsid w:val="004337A0"/>
    <w:rsid w:val="00433D16"/>
    <w:rsid w:val="0043405D"/>
    <w:rsid w:val="0043422C"/>
    <w:rsid w:val="00434246"/>
    <w:rsid w:val="004343D5"/>
    <w:rsid w:val="0043531F"/>
    <w:rsid w:val="0043595F"/>
    <w:rsid w:val="0043639D"/>
    <w:rsid w:val="0043677C"/>
    <w:rsid w:val="004368E6"/>
    <w:rsid w:val="004371A3"/>
    <w:rsid w:val="00437731"/>
    <w:rsid w:val="004377D1"/>
    <w:rsid w:val="00437A11"/>
    <w:rsid w:val="00437C69"/>
    <w:rsid w:val="0044021B"/>
    <w:rsid w:val="004402A6"/>
    <w:rsid w:val="004405A6"/>
    <w:rsid w:val="00440A79"/>
    <w:rsid w:val="00441465"/>
    <w:rsid w:val="00441480"/>
    <w:rsid w:val="00441B5A"/>
    <w:rsid w:val="0044202D"/>
    <w:rsid w:val="00442214"/>
    <w:rsid w:val="00442284"/>
    <w:rsid w:val="00443339"/>
    <w:rsid w:val="00443463"/>
    <w:rsid w:val="00443D8D"/>
    <w:rsid w:val="004444CD"/>
    <w:rsid w:val="00444AE6"/>
    <w:rsid w:val="004450DC"/>
    <w:rsid w:val="0044525E"/>
    <w:rsid w:val="004453B6"/>
    <w:rsid w:val="00445A34"/>
    <w:rsid w:val="00445F21"/>
    <w:rsid w:val="0044660B"/>
    <w:rsid w:val="00446AE7"/>
    <w:rsid w:val="00447414"/>
    <w:rsid w:val="00447859"/>
    <w:rsid w:val="00450323"/>
    <w:rsid w:val="004508D7"/>
    <w:rsid w:val="0045105F"/>
    <w:rsid w:val="00451B47"/>
    <w:rsid w:val="00451C3B"/>
    <w:rsid w:val="0045266C"/>
    <w:rsid w:val="004527DF"/>
    <w:rsid w:val="00452981"/>
    <w:rsid w:val="00453792"/>
    <w:rsid w:val="00453AEB"/>
    <w:rsid w:val="0045421F"/>
    <w:rsid w:val="0045492A"/>
    <w:rsid w:val="004549BC"/>
    <w:rsid w:val="004554B4"/>
    <w:rsid w:val="0045558C"/>
    <w:rsid w:val="00455EC2"/>
    <w:rsid w:val="00456202"/>
    <w:rsid w:val="0045684E"/>
    <w:rsid w:val="00456FBC"/>
    <w:rsid w:val="00457185"/>
    <w:rsid w:val="004577E9"/>
    <w:rsid w:val="004600A5"/>
    <w:rsid w:val="00460200"/>
    <w:rsid w:val="004603C6"/>
    <w:rsid w:val="00460785"/>
    <w:rsid w:val="0046125F"/>
    <w:rsid w:val="004620D1"/>
    <w:rsid w:val="00462EC2"/>
    <w:rsid w:val="00463169"/>
    <w:rsid w:val="0046371A"/>
    <w:rsid w:val="00463E0C"/>
    <w:rsid w:val="00464AB2"/>
    <w:rsid w:val="00466186"/>
    <w:rsid w:val="00467FA7"/>
    <w:rsid w:val="004700D7"/>
    <w:rsid w:val="0047019D"/>
    <w:rsid w:val="004706B7"/>
    <w:rsid w:val="00470A6D"/>
    <w:rsid w:val="00471168"/>
    <w:rsid w:val="004726E7"/>
    <w:rsid w:val="0047284C"/>
    <w:rsid w:val="00472D57"/>
    <w:rsid w:val="00472D71"/>
    <w:rsid w:val="00473158"/>
    <w:rsid w:val="00474392"/>
    <w:rsid w:val="00474573"/>
    <w:rsid w:val="004755ED"/>
    <w:rsid w:val="00475993"/>
    <w:rsid w:val="00476B5F"/>
    <w:rsid w:val="00476F2E"/>
    <w:rsid w:val="004778AD"/>
    <w:rsid w:val="004778BC"/>
    <w:rsid w:val="00480A8E"/>
    <w:rsid w:val="004810E4"/>
    <w:rsid w:val="004812C6"/>
    <w:rsid w:val="00481F10"/>
    <w:rsid w:val="00482830"/>
    <w:rsid w:val="0048287B"/>
    <w:rsid w:val="00483544"/>
    <w:rsid w:val="004837B4"/>
    <w:rsid w:val="00483A21"/>
    <w:rsid w:val="00484414"/>
    <w:rsid w:val="00484899"/>
    <w:rsid w:val="00484B43"/>
    <w:rsid w:val="00485B00"/>
    <w:rsid w:val="00485B20"/>
    <w:rsid w:val="00485DD8"/>
    <w:rsid w:val="00485F2F"/>
    <w:rsid w:val="00486094"/>
    <w:rsid w:val="004860BB"/>
    <w:rsid w:val="00486957"/>
    <w:rsid w:val="00486E2C"/>
    <w:rsid w:val="00487986"/>
    <w:rsid w:val="00487E5C"/>
    <w:rsid w:val="004901EA"/>
    <w:rsid w:val="00491274"/>
    <w:rsid w:val="00493268"/>
    <w:rsid w:val="00493EE1"/>
    <w:rsid w:val="00494B16"/>
    <w:rsid w:val="00494F18"/>
    <w:rsid w:val="0049532C"/>
    <w:rsid w:val="00495742"/>
    <w:rsid w:val="004957F5"/>
    <w:rsid w:val="004959ED"/>
    <w:rsid w:val="004965B9"/>
    <w:rsid w:val="00497BCE"/>
    <w:rsid w:val="004A07BB"/>
    <w:rsid w:val="004A08CE"/>
    <w:rsid w:val="004A0B4B"/>
    <w:rsid w:val="004A13B7"/>
    <w:rsid w:val="004A178F"/>
    <w:rsid w:val="004A253E"/>
    <w:rsid w:val="004A30CA"/>
    <w:rsid w:val="004A352E"/>
    <w:rsid w:val="004A433F"/>
    <w:rsid w:val="004A4646"/>
    <w:rsid w:val="004A56F3"/>
    <w:rsid w:val="004A58B4"/>
    <w:rsid w:val="004A5B53"/>
    <w:rsid w:val="004A7193"/>
    <w:rsid w:val="004A781A"/>
    <w:rsid w:val="004A7ADE"/>
    <w:rsid w:val="004B0783"/>
    <w:rsid w:val="004B1CBF"/>
    <w:rsid w:val="004B1D63"/>
    <w:rsid w:val="004B21F6"/>
    <w:rsid w:val="004B2317"/>
    <w:rsid w:val="004B2ECD"/>
    <w:rsid w:val="004B37EA"/>
    <w:rsid w:val="004B39FB"/>
    <w:rsid w:val="004B3D0F"/>
    <w:rsid w:val="004B3D30"/>
    <w:rsid w:val="004B46AB"/>
    <w:rsid w:val="004B4CFC"/>
    <w:rsid w:val="004B4F1A"/>
    <w:rsid w:val="004B5F81"/>
    <w:rsid w:val="004B6E44"/>
    <w:rsid w:val="004B6F77"/>
    <w:rsid w:val="004B76CF"/>
    <w:rsid w:val="004B78BB"/>
    <w:rsid w:val="004C068E"/>
    <w:rsid w:val="004C0C0C"/>
    <w:rsid w:val="004C0C4A"/>
    <w:rsid w:val="004C1E3D"/>
    <w:rsid w:val="004C2219"/>
    <w:rsid w:val="004C26D9"/>
    <w:rsid w:val="004C3BA6"/>
    <w:rsid w:val="004C4085"/>
    <w:rsid w:val="004C5253"/>
    <w:rsid w:val="004C53D6"/>
    <w:rsid w:val="004C57C4"/>
    <w:rsid w:val="004C59F9"/>
    <w:rsid w:val="004C6F97"/>
    <w:rsid w:val="004C74DF"/>
    <w:rsid w:val="004C7858"/>
    <w:rsid w:val="004C7A89"/>
    <w:rsid w:val="004D0015"/>
    <w:rsid w:val="004D05B0"/>
    <w:rsid w:val="004D14D5"/>
    <w:rsid w:val="004D1729"/>
    <w:rsid w:val="004D1A4E"/>
    <w:rsid w:val="004D1A88"/>
    <w:rsid w:val="004D1C58"/>
    <w:rsid w:val="004D2437"/>
    <w:rsid w:val="004D2624"/>
    <w:rsid w:val="004D2659"/>
    <w:rsid w:val="004D4403"/>
    <w:rsid w:val="004D450F"/>
    <w:rsid w:val="004D4D3C"/>
    <w:rsid w:val="004D4EE0"/>
    <w:rsid w:val="004D5ADA"/>
    <w:rsid w:val="004D5AE4"/>
    <w:rsid w:val="004D5E13"/>
    <w:rsid w:val="004D5E4B"/>
    <w:rsid w:val="004D5FD9"/>
    <w:rsid w:val="004D6206"/>
    <w:rsid w:val="004D65BD"/>
    <w:rsid w:val="004D68F1"/>
    <w:rsid w:val="004D6EC4"/>
    <w:rsid w:val="004D78E4"/>
    <w:rsid w:val="004D7C51"/>
    <w:rsid w:val="004D7F61"/>
    <w:rsid w:val="004E0C0D"/>
    <w:rsid w:val="004E1FD0"/>
    <w:rsid w:val="004E2623"/>
    <w:rsid w:val="004E27C1"/>
    <w:rsid w:val="004E2E72"/>
    <w:rsid w:val="004E2EB7"/>
    <w:rsid w:val="004E34B3"/>
    <w:rsid w:val="004E3D89"/>
    <w:rsid w:val="004E473A"/>
    <w:rsid w:val="004E4BBF"/>
    <w:rsid w:val="004E4F18"/>
    <w:rsid w:val="004E4F3C"/>
    <w:rsid w:val="004E5041"/>
    <w:rsid w:val="004E5380"/>
    <w:rsid w:val="004E57A8"/>
    <w:rsid w:val="004E6746"/>
    <w:rsid w:val="004F0863"/>
    <w:rsid w:val="004F12A8"/>
    <w:rsid w:val="004F1C8D"/>
    <w:rsid w:val="004F1D82"/>
    <w:rsid w:val="004F20D9"/>
    <w:rsid w:val="004F297F"/>
    <w:rsid w:val="004F2C0C"/>
    <w:rsid w:val="004F2E35"/>
    <w:rsid w:val="004F375C"/>
    <w:rsid w:val="004F53ED"/>
    <w:rsid w:val="004F5968"/>
    <w:rsid w:val="004F5DFA"/>
    <w:rsid w:val="004F5EDA"/>
    <w:rsid w:val="004F69F8"/>
    <w:rsid w:val="004F6FAE"/>
    <w:rsid w:val="004F7C56"/>
    <w:rsid w:val="004F7F9C"/>
    <w:rsid w:val="00500A7A"/>
    <w:rsid w:val="00501977"/>
    <w:rsid w:val="00501CB0"/>
    <w:rsid w:val="0050380B"/>
    <w:rsid w:val="0050401F"/>
    <w:rsid w:val="00505DE6"/>
    <w:rsid w:val="005063C2"/>
    <w:rsid w:val="00507CFD"/>
    <w:rsid w:val="00510BE2"/>
    <w:rsid w:val="00510C03"/>
    <w:rsid w:val="00511024"/>
    <w:rsid w:val="00511326"/>
    <w:rsid w:val="005118B9"/>
    <w:rsid w:val="005118E5"/>
    <w:rsid w:val="00511A29"/>
    <w:rsid w:val="00512120"/>
    <w:rsid w:val="005125EC"/>
    <w:rsid w:val="0051421E"/>
    <w:rsid w:val="00514732"/>
    <w:rsid w:val="005161E2"/>
    <w:rsid w:val="0051660B"/>
    <w:rsid w:val="00516628"/>
    <w:rsid w:val="00516710"/>
    <w:rsid w:val="00516752"/>
    <w:rsid w:val="00516957"/>
    <w:rsid w:val="00516FCA"/>
    <w:rsid w:val="00517308"/>
    <w:rsid w:val="00517CD8"/>
    <w:rsid w:val="00520078"/>
    <w:rsid w:val="00520568"/>
    <w:rsid w:val="00520AB1"/>
    <w:rsid w:val="00520CB1"/>
    <w:rsid w:val="0052150A"/>
    <w:rsid w:val="005219B4"/>
    <w:rsid w:val="00521D20"/>
    <w:rsid w:val="00522317"/>
    <w:rsid w:val="005224D9"/>
    <w:rsid w:val="005230D1"/>
    <w:rsid w:val="00523510"/>
    <w:rsid w:val="00524257"/>
    <w:rsid w:val="00524521"/>
    <w:rsid w:val="00524E15"/>
    <w:rsid w:val="00524FCC"/>
    <w:rsid w:val="005257E3"/>
    <w:rsid w:val="00525955"/>
    <w:rsid w:val="0052597E"/>
    <w:rsid w:val="00526932"/>
    <w:rsid w:val="00527634"/>
    <w:rsid w:val="00527A63"/>
    <w:rsid w:val="00527A7B"/>
    <w:rsid w:val="00530B56"/>
    <w:rsid w:val="00533DCB"/>
    <w:rsid w:val="00533F26"/>
    <w:rsid w:val="0053568B"/>
    <w:rsid w:val="0053629B"/>
    <w:rsid w:val="00537763"/>
    <w:rsid w:val="005377EB"/>
    <w:rsid w:val="0053788F"/>
    <w:rsid w:val="00537951"/>
    <w:rsid w:val="00540882"/>
    <w:rsid w:val="00540969"/>
    <w:rsid w:val="00540B0C"/>
    <w:rsid w:val="00540C4E"/>
    <w:rsid w:val="00540D16"/>
    <w:rsid w:val="00540E0F"/>
    <w:rsid w:val="0054152B"/>
    <w:rsid w:val="00541606"/>
    <w:rsid w:val="0054191B"/>
    <w:rsid w:val="00541D40"/>
    <w:rsid w:val="00543C0C"/>
    <w:rsid w:val="00543E1B"/>
    <w:rsid w:val="00544050"/>
    <w:rsid w:val="00544662"/>
    <w:rsid w:val="0054487C"/>
    <w:rsid w:val="00544AF6"/>
    <w:rsid w:val="00544CCD"/>
    <w:rsid w:val="00545749"/>
    <w:rsid w:val="00546DEF"/>
    <w:rsid w:val="005471D6"/>
    <w:rsid w:val="0054783A"/>
    <w:rsid w:val="00547A20"/>
    <w:rsid w:val="0055005D"/>
    <w:rsid w:val="0055008B"/>
    <w:rsid w:val="00550A7E"/>
    <w:rsid w:val="005513FD"/>
    <w:rsid w:val="00551C68"/>
    <w:rsid w:val="00556732"/>
    <w:rsid w:val="00556E06"/>
    <w:rsid w:val="005574A1"/>
    <w:rsid w:val="00557FCA"/>
    <w:rsid w:val="005601A8"/>
    <w:rsid w:val="00560391"/>
    <w:rsid w:val="005606B4"/>
    <w:rsid w:val="00560ED4"/>
    <w:rsid w:val="0056174A"/>
    <w:rsid w:val="00561D1B"/>
    <w:rsid w:val="005626A0"/>
    <w:rsid w:val="005633C8"/>
    <w:rsid w:val="0056354C"/>
    <w:rsid w:val="00563978"/>
    <w:rsid w:val="00563A2B"/>
    <w:rsid w:val="00564069"/>
    <w:rsid w:val="00564179"/>
    <w:rsid w:val="005642C5"/>
    <w:rsid w:val="005645D1"/>
    <w:rsid w:val="00564F3C"/>
    <w:rsid w:val="00565A30"/>
    <w:rsid w:val="00565EBF"/>
    <w:rsid w:val="005671E4"/>
    <w:rsid w:val="005672A6"/>
    <w:rsid w:val="0056797D"/>
    <w:rsid w:val="005700C9"/>
    <w:rsid w:val="00570AEA"/>
    <w:rsid w:val="00570BB6"/>
    <w:rsid w:val="005714F3"/>
    <w:rsid w:val="00571767"/>
    <w:rsid w:val="00572494"/>
    <w:rsid w:val="00572530"/>
    <w:rsid w:val="0057310A"/>
    <w:rsid w:val="00573133"/>
    <w:rsid w:val="005733B4"/>
    <w:rsid w:val="0057365D"/>
    <w:rsid w:val="00573F04"/>
    <w:rsid w:val="005740E9"/>
    <w:rsid w:val="0057423C"/>
    <w:rsid w:val="00574E27"/>
    <w:rsid w:val="00575344"/>
    <w:rsid w:val="0057622A"/>
    <w:rsid w:val="00576540"/>
    <w:rsid w:val="005774D2"/>
    <w:rsid w:val="005778F8"/>
    <w:rsid w:val="00577A98"/>
    <w:rsid w:val="005800D4"/>
    <w:rsid w:val="00580378"/>
    <w:rsid w:val="00580632"/>
    <w:rsid w:val="005806D9"/>
    <w:rsid w:val="00580920"/>
    <w:rsid w:val="005817D5"/>
    <w:rsid w:val="00581A7A"/>
    <w:rsid w:val="00581AC0"/>
    <w:rsid w:val="00582DCE"/>
    <w:rsid w:val="00583A27"/>
    <w:rsid w:val="00584125"/>
    <w:rsid w:val="005844F1"/>
    <w:rsid w:val="005850C0"/>
    <w:rsid w:val="00585B9B"/>
    <w:rsid w:val="00585F6D"/>
    <w:rsid w:val="00586784"/>
    <w:rsid w:val="00586FE7"/>
    <w:rsid w:val="00587130"/>
    <w:rsid w:val="00587314"/>
    <w:rsid w:val="005903DB"/>
    <w:rsid w:val="005904B5"/>
    <w:rsid w:val="005927CE"/>
    <w:rsid w:val="00593A60"/>
    <w:rsid w:val="005950DA"/>
    <w:rsid w:val="005951B3"/>
    <w:rsid w:val="005952C2"/>
    <w:rsid w:val="005956A2"/>
    <w:rsid w:val="00595A25"/>
    <w:rsid w:val="00595A57"/>
    <w:rsid w:val="00596405"/>
    <w:rsid w:val="00596501"/>
    <w:rsid w:val="00596D86"/>
    <w:rsid w:val="00597181"/>
    <w:rsid w:val="00597800"/>
    <w:rsid w:val="005A044E"/>
    <w:rsid w:val="005A05C3"/>
    <w:rsid w:val="005A0A41"/>
    <w:rsid w:val="005A1498"/>
    <w:rsid w:val="005A3606"/>
    <w:rsid w:val="005A4A58"/>
    <w:rsid w:val="005A55F7"/>
    <w:rsid w:val="005A6101"/>
    <w:rsid w:val="005A6334"/>
    <w:rsid w:val="005A66E4"/>
    <w:rsid w:val="005A66F0"/>
    <w:rsid w:val="005A6D06"/>
    <w:rsid w:val="005A6ED9"/>
    <w:rsid w:val="005A7735"/>
    <w:rsid w:val="005A7788"/>
    <w:rsid w:val="005B0104"/>
    <w:rsid w:val="005B19A4"/>
    <w:rsid w:val="005B27D3"/>
    <w:rsid w:val="005B2A42"/>
    <w:rsid w:val="005B307F"/>
    <w:rsid w:val="005B3771"/>
    <w:rsid w:val="005B37CF"/>
    <w:rsid w:val="005B42F6"/>
    <w:rsid w:val="005B43F9"/>
    <w:rsid w:val="005B48B5"/>
    <w:rsid w:val="005B4D72"/>
    <w:rsid w:val="005B5BB5"/>
    <w:rsid w:val="005B624A"/>
    <w:rsid w:val="005B627B"/>
    <w:rsid w:val="005B6312"/>
    <w:rsid w:val="005B6F79"/>
    <w:rsid w:val="005B792A"/>
    <w:rsid w:val="005B7BAA"/>
    <w:rsid w:val="005C014C"/>
    <w:rsid w:val="005C032A"/>
    <w:rsid w:val="005C03EB"/>
    <w:rsid w:val="005C0867"/>
    <w:rsid w:val="005C0B3C"/>
    <w:rsid w:val="005C0BF5"/>
    <w:rsid w:val="005C0E3B"/>
    <w:rsid w:val="005C0FF9"/>
    <w:rsid w:val="005C16C1"/>
    <w:rsid w:val="005C2022"/>
    <w:rsid w:val="005C20CF"/>
    <w:rsid w:val="005C2429"/>
    <w:rsid w:val="005C2D11"/>
    <w:rsid w:val="005C2DCB"/>
    <w:rsid w:val="005C3772"/>
    <w:rsid w:val="005C540B"/>
    <w:rsid w:val="005C6C83"/>
    <w:rsid w:val="005C6D29"/>
    <w:rsid w:val="005C6D63"/>
    <w:rsid w:val="005C7279"/>
    <w:rsid w:val="005C737F"/>
    <w:rsid w:val="005D083D"/>
    <w:rsid w:val="005D0CCE"/>
    <w:rsid w:val="005D125B"/>
    <w:rsid w:val="005D1A07"/>
    <w:rsid w:val="005D1E65"/>
    <w:rsid w:val="005D23E0"/>
    <w:rsid w:val="005D3AFA"/>
    <w:rsid w:val="005D488D"/>
    <w:rsid w:val="005D56AB"/>
    <w:rsid w:val="005D5EC5"/>
    <w:rsid w:val="005D6418"/>
    <w:rsid w:val="005D6A5F"/>
    <w:rsid w:val="005D6A91"/>
    <w:rsid w:val="005D7033"/>
    <w:rsid w:val="005D7273"/>
    <w:rsid w:val="005D7AC9"/>
    <w:rsid w:val="005D7F70"/>
    <w:rsid w:val="005E0403"/>
    <w:rsid w:val="005E059B"/>
    <w:rsid w:val="005E0913"/>
    <w:rsid w:val="005E091E"/>
    <w:rsid w:val="005E0DBD"/>
    <w:rsid w:val="005E0E81"/>
    <w:rsid w:val="005E1365"/>
    <w:rsid w:val="005E159E"/>
    <w:rsid w:val="005E1AD1"/>
    <w:rsid w:val="005E1BB7"/>
    <w:rsid w:val="005E1C04"/>
    <w:rsid w:val="005E2876"/>
    <w:rsid w:val="005E2B4C"/>
    <w:rsid w:val="005E42B8"/>
    <w:rsid w:val="005E45E6"/>
    <w:rsid w:val="005E48D4"/>
    <w:rsid w:val="005E4922"/>
    <w:rsid w:val="005E5B90"/>
    <w:rsid w:val="005E6A76"/>
    <w:rsid w:val="005E7809"/>
    <w:rsid w:val="005F0151"/>
    <w:rsid w:val="005F0817"/>
    <w:rsid w:val="005F12EE"/>
    <w:rsid w:val="005F22F5"/>
    <w:rsid w:val="005F2B1E"/>
    <w:rsid w:val="005F2BC3"/>
    <w:rsid w:val="005F2CE5"/>
    <w:rsid w:val="005F355A"/>
    <w:rsid w:val="005F37DC"/>
    <w:rsid w:val="005F3D0F"/>
    <w:rsid w:val="005F3E02"/>
    <w:rsid w:val="005F3F99"/>
    <w:rsid w:val="005F4BA4"/>
    <w:rsid w:val="005F5C54"/>
    <w:rsid w:val="005F6A10"/>
    <w:rsid w:val="005F7809"/>
    <w:rsid w:val="00600593"/>
    <w:rsid w:val="00600BD7"/>
    <w:rsid w:val="00601C40"/>
    <w:rsid w:val="00601DA8"/>
    <w:rsid w:val="00602240"/>
    <w:rsid w:val="006030F5"/>
    <w:rsid w:val="0060443F"/>
    <w:rsid w:val="0060540D"/>
    <w:rsid w:val="00605FC0"/>
    <w:rsid w:val="00606F77"/>
    <w:rsid w:val="00606FFE"/>
    <w:rsid w:val="00607C27"/>
    <w:rsid w:val="00610E93"/>
    <w:rsid w:val="00610FB1"/>
    <w:rsid w:val="006121FB"/>
    <w:rsid w:val="00612350"/>
    <w:rsid w:val="006128EC"/>
    <w:rsid w:val="00612A05"/>
    <w:rsid w:val="00614042"/>
    <w:rsid w:val="00614858"/>
    <w:rsid w:val="00614F6D"/>
    <w:rsid w:val="006150B4"/>
    <w:rsid w:val="00615657"/>
    <w:rsid w:val="006156EE"/>
    <w:rsid w:val="00616810"/>
    <w:rsid w:val="0061691C"/>
    <w:rsid w:val="00616C41"/>
    <w:rsid w:val="00616D04"/>
    <w:rsid w:val="0061765E"/>
    <w:rsid w:val="00617944"/>
    <w:rsid w:val="006206ED"/>
    <w:rsid w:val="006209E2"/>
    <w:rsid w:val="00620ABF"/>
    <w:rsid w:val="00620F66"/>
    <w:rsid w:val="00621A11"/>
    <w:rsid w:val="00621EFA"/>
    <w:rsid w:val="0062235F"/>
    <w:rsid w:val="00622E48"/>
    <w:rsid w:val="00622FDA"/>
    <w:rsid w:val="0062331A"/>
    <w:rsid w:val="006243E2"/>
    <w:rsid w:val="0062517B"/>
    <w:rsid w:val="006253C5"/>
    <w:rsid w:val="00625866"/>
    <w:rsid w:val="0062637B"/>
    <w:rsid w:val="006269C1"/>
    <w:rsid w:val="00626F99"/>
    <w:rsid w:val="006271D8"/>
    <w:rsid w:val="0062731A"/>
    <w:rsid w:val="006275B1"/>
    <w:rsid w:val="00627783"/>
    <w:rsid w:val="00627F27"/>
    <w:rsid w:val="006304EF"/>
    <w:rsid w:val="0063095B"/>
    <w:rsid w:val="0063132D"/>
    <w:rsid w:val="006314FC"/>
    <w:rsid w:val="0063154C"/>
    <w:rsid w:val="00631639"/>
    <w:rsid w:val="00632013"/>
    <w:rsid w:val="00632605"/>
    <w:rsid w:val="00632903"/>
    <w:rsid w:val="00632B59"/>
    <w:rsid w:val="00632BA2"/>
    <w:rsid w:val="00632E09"/>
    <w:rsid w:val="00633697"/>
    <w:rsid w:val="00633D26"/>
    <w:rsid w:val="0063410C"/>
    <w:rsid w:val="00634463"/>
    <w:rsid w:val="00634ECD"/>
    <w:rsid w:val="0063550F"/>
    <w:rsid w:val="006356C5"/>
    <w:rsid w:val="00636102"/>
    <w:rsid w:val="0063616A"/>
    <w:rsid w:val="00636503"/>
    <w:rsid w:val="0063726A"/>
    <w:rsid w:val="00640370"/>
    <w:rsid w:val="00641185"/>
    <w:rsid w:val="00642210"/>
    <w:rsid w:val="00643202"/>
    <w:rsid w:val="0064459F"/>
    <w:rsid w:val="0064506C"/>
    <w:rsid w:val="00645D73"/>
    <w:rsid w:val="00645FE0"/>
    <w:rsid w:val="006464AB"/>
    <w:rsid w:val="006465D4"/>
    <w:rsid w:val="00646841"/>
    <w:rsid w:val="00646E11"/>
    <w:rsid w:val="0064799E"/>
    <w:rsid w:val="006502AA"/>
    <w:rsid w:val="0065100C"/>
    <w:rsid w:val="006511A8"/>
    <w:rsid w:val="0065121F"/>
    <w:rsid w:val="006517B1"/>
    <w:rsid w:val="00651FDC"/>
    <w:rsid w:val="006527FC"/>
    <w:rsid w:val="00652C25"/>
    <w:rsid w:val="00652D8D"/>
    <w:rsid w:val="00652EDE"/>
    <w:rsid w:val="00653B45"/>
    <w:rsid w:val="00653FCE"/>
    <w:rsid w:val="00654A42"/>
    <w:rsid w:val="00654F83"/>
    <w:rsid w:val="006554E6"/>
    <w:rsid w:val="0065558E"/>
    <w:rsid w:val="00656FB7"/>
    <w:rsid w:val="00657075"/>
    <w:rsid w:val="0065758B"/>
    <w:rsid w:val="006579B0"/>
    <w:rsid w:val="00657E0A"/>
    <w:rsid w:val="006610A4"/>
    <w:rsid w:val="0066211F"/>
    <w:rsid w:val="006631F2"/>
    <w:rsid w:val="00664075"/>
    <w:rsid w:val="00664583"/>
    <w:rsid w:val="0066491A"/>
    <w:rsid w:val="00665214"/>
    <w:rsid w:val="006652C2"/>
    <w:rsid w:val="0066548D"/>
    <w:rsid w:val="00665F58"/>
    <w:rsid w:val="00666523"/>
    <w:rsid w:val="00667049"/>
    <w:rsid w:val="006673EB"/>
    <w:rsid w:val="00667CA2"/>
    <w:rsid w:val="00667F0A"/>
    <w:rsid w:val="0067056C"/>
    <w:rsid w:val="0067104A"/>
    <w:rsid w:val="006718E4"/>
    <w:rsid w:val="006726F0"/>
    <w:rsid w:val="00673000"/>
    <w:rsid w:val="0067313C"/>
    <w:rsid w:val="006731AF"/>
    <w:rsid w:val="006738C4"/>
    <w:rsid w:val="00673A4F"/>
    <w:rsid w:val="0067420E"/>
    <w:rsid w:val="00674247"/>
    <w:rsid w:val="0067438B"/>
    <w:rsid w:val="00674673"/>
    <w:rsid w:val="0067496E"/>
    <w:rsid w:val="00674F58"/>
    <w:rsid w:val="0067590C"/>
    <w:rsid w:val="00676B63"/>
    <w:rsid w:val="00676D21"/>
    <w:rsid w:val="00677021"/>
    <w:rsid w:val="006773FC"/>
    <w:rsid w:val="006805B3"/>
    <w:rsid w:val="00680B31"/>
    <w:rsid w:val="00680B65"/>
    <w:rsid w:val="00681085"/>
    <w:rsid w:val="00681B8E"/>
    <w:rsid w:val="006824D7"/>
    <w:rsid w:val="00682A38"/>
    <w:rsid w:val="00683652"/>
    <w:rsid w:val="00683E2F"/>
    <w:rsid w:val="00683F3F"/>
    <w:rsid w:val="00684BAC"/>
    <w:rsid w:val="00684EDF"/>
    <w:rsid w:val="00685694"/>
    <w:rsid w:val="0068585F"/>
    <w:rsid w:val="006858F0"/>
    <w:rsid w:val="0068640E"/>
    <w:rsid w:val="00686BE1"/>
    <w:rsid w:val="006873D4"/>
    <w:rsid w:val="0068744F"/>
    <w:rsid w:val="0068746B"/>
    <w:rsid w:val="00690213"/>
    <w:rsid w:val="006902F8"/>
    <w:rsid w:val="00690824"/>
    <w:rsid w:val="00690C08"/>
    <w:rsid w:val="00690C71"/>
    <w:rsid w:val="006911A7"/>
    <w:rsid w:val="0069154C"/>
    <w:rsid w:val="00691883"/>
    <w:rsid w:val="00691A4B"/>
    <w:rsid w:val="0069225C"/>
    <w:rsid w:val="006922CA"/>
    <w:rsid w:val="006929FF"/>
    <w:rsid w:val="00693E1D"/>
    <w:rsid w:val="0069483B"/>
    <w:rsid w:val="00694C01"/>
    <w:rsid w:val="00694F08"/>
    <w:rsid w:val="00695254"/>
    <w:rsid w:val="006962C8"/>
    <w:rsid w:val="00696913"/>
    <w:rsid w:val="00696D58"/>
    <w:rsid w:val="00697021"/>
    <w:rsid w:val="00697628"/>
    <w:rsid w:val="00697849"/>
    <w:rsid w:val="00697964"/>
    <w:rsid w:val="00697B42"/>
    <w:rsid w:val="006A05F3"/>
    <w:rsid w:val="006A07D2"/>
    <w:rsid w:val="006A1061"/>
    <w:rsid w:val="006A1AF5"/>
    <w:rsid w:val="006A240A"/>
    <w:rsid w:val="006A2C70"/>
    <w:rsid w:val="006A3867"/>
    <w:rsid w:val="006A58B6"/>
    <w:rsid w:val="006A6539"/>
    <w:rsid w:val="006A693E"/>
    <w:rsid w:val="006A7670"/>
    <w:rsid w:val="006B021C"/>
    <w:rsid w:val="006B0283"/>
    <w:rsid w:val="006B072A"/>
    <w:rsid w:val="006B1069"/>
    <w:rsid w:val="006B15B4"/>
    <w:rsid w:val="006B18CA"/>
    <w:rsid w:val="006B1922"/>
    <w:rsid w:val="006B1C77"/>
    <w:rsid w:val="006B238C"/>
    <w:rsid w:val="006B2AEC"/>
    <w:rsid w:val="006B3899"/>
    <w:rsid w:val="006B49A2"/>
    <w:rsid w:val="006B54B0"/>
    <w:rsid w:val="006B5DA7"/>
    <w:rsid w:val="006B5E07"/>
    <w:rsid w:val="006B63A3"/>
    <w:rsid w:val="006B7AD6"/>
    <w:rsid w:val="006C18B5"/>
    <w:rsid w:val="006C204E"/>
    <w:rsid w:val="006C266F"/>
    <w:rsid w:val="006C27D5"/>
    <w:rsid w:val="006C29E9"/>
    <w:rsid w:val="006C2BC0"/>
    <w:rsid w:val="006C2FF0"/>
    <w:rsid w:val="006C3142"/>
    <w:rsid w:val="006C34BE"/>
    <w:rsid w:val="006C358B"/>
    <w:rsid w:val="006C394B"/>
    <w:rsid w:val="006C4109"/>
    <w:rsid w:val="006C64AB"/>
    <w:rsid w:val="006C7A93"/>
    <w:rsid w:val="006C7F20"/>
    <w:rsid w:val="006D084D"/>
    <w:rsid w:val="006D1D32"/>
    <w:rsid w:val="006D1ECA"/>
    <w:rsid w:val="006D2416"/>
    <w:rsid w:val="006D2955"/>
    <w:rsid w:val="006D3EC8"/>
    <w:rsid w:val="006D3FB2"/>
    <w:rsid w:val="006D4168"/>
    <w:rsid w:val="006D4E1F"/>
    <w:rsid w:val="006D4F39"/>
    <w:rsid w:val="006D57D4"/>
    <w:rsid w:val="006D5D86"/>
    <w:rsid w:val="006D5DCB"/>
    <w:rsid w:val="006D6FCF"/>
    <w:rsid w:val="006D7651"/>
    <w:rsid w:val="006E0633"/>
    <w:rsid w:val="006E0AEB"/>
    <w:rsid w:val="006E1088"/>
    <w:rsid w:val="006E254E"/>
    <w:rsid w:val="006E3431"/>
    <w:rsid w:val="006E363C"/>
    <w:rsid w:val="006E38DB"/>
    <w:rsid w:val="006E38DD"/>
    <w:rsid w:val="006E3A9B"/>
    <w:rsid w:val="006E4840"/>
    <w:rsid w:val="006E4D8F"/>
    <w:rsid w:val="006E5A23"/>
    <w:rsid w:val="006E6C2B"/>
    <w:rsid w:val="006E7D63"/>
    <w:rsid w:val="006F0458"/>
    <w:rsid w:val="006F099F"/>
    <w:rsid w:val="006F2016"/>
    <w:rsid w:val="006F3744"/>
    <w:rsid w:val="006F37D3"/>
    <w:rsid w:val="006F3D96"/>
    <w:rsid w:val="006F458B"/>
    <w:rsid w:val="006F51F0"/>
    <w:rsid w:val="006F5969"/>
    <w:rsid w:val="006F5B0E"/>
    <w:rsid w:val="006F602A"/>
    <w:rsid w:val="006F61F2"/>
    <w:rsid w:val="006F749C"/>
    <w:rsid w:val="006F7566"/>
    <w:rsid w:val="006F7EDC"/>
    <w:rsid w:val="007001C7"/>
    <w:rsid w:val="00701267"/>
    <w:rsid w:val="00701AA3"/>
    <w:rsid w:val="0070237B"/>
    <w:rsid w:val="0070298B"/>
    <w:rsid w:val="00702F8E"/>
    <w:rsid w:val="00704888"/>
    <w:rsid w:val="00705585"/>
    <w:rsid w:val="00705681"/>
    <w:rsid w:val="00705A32"/>
    <w:rsid w:val="00710347"/>
    <w:rsid w:val="00710640"/>
    <w:rsid w:val="00710DBA"/>
    <w:rsid w:val="00710E91"/>
    <w:rsid w:val="00713591"/>
    <w:rsid w:val="007136DC"/>
    <w:rsid w:val="00713FAF"/>
    <w:rsid w:val="007140B5"/>
    <w:rsid w:val="00715B95"/>
    <w:rsid w:val="00716345"/>
    <w:rsid w:val="0071683D"/>
    <w:rsid w:val="0071748F"/>
    <w:rsid w:val="007206E1"/>
    <w:rsid w:val="00720980"/>
    <w:rsid w:val="00720A3D"/>
    <w:rsid w:val="00720D68"/>
    <w:rsid w:val="00720F31"/>
    <w:rsid w:val="007214AD"/>
    <w:rsid w:val="007227F9"/>
    <w:rsid w:val="0072349F"/>
    <w:rsid w:val="007239F2"/>
    <w:rsid w:val="00723C6A"/>
    <w:rsid w:val="00723D70"/>
    <w:rsid w:val="00724000"/>
    <w:rsid w:val="007255E6"/>
    <w:rsid w:val="00725801"/>
    <w:rsid w:val="00726472"/>
    <w:rsid w:val="0072741A"/>
    <w:rsid w:val="0072760E"/>
    <w:rsid w:val="00730A55"/>
    <w:rsid w:val="00731929"/>
    <w:rsid w:val="00732741"/>
    <w:rsid w:val="00732854"/>
    <w:rsid w:val="0073290F"/>
    <w:rsid w:val="00732F7E"/>
    <w:rsid w:val="00733003"/>
    <w:rsid w:val="00733082"/>
    <w:rsid w:val="0073346E"/>
    <w:rsid w:val="007338CD"/>
    <w:rsid w:val="00733C7E"/>
    <w:rsid w:val="00733FAC"/>
    <w:rsid w:val="00734017"/>
    <w:rsid w:val="007343D0"/>
    <w:rsid w:val="00734473"/>
    <w:rsid w:val="00734B4E"/>
    <w:rsid w:val="0073516D"/>
    <w:rsid w:val="007359A8"/>
    <w:rsid w:val="00735ECB"/>
    <w:rsid w:val="007364F9"/>
    <w:rsid w:val="0073671C"/>
    <w:rsid w:val="00736EA7"/>
    <w:rsid w:val="00737294"/>
    <w:rsid w:val="007372EF"/>
    <w:rsid w:val="00737825"/>
    <w:rsid w:val="00737894"/>
    <w:rsid w:val="00740282"/>
    <w:rsid w:val="00740597"/>
    <w:rsid w:val="007407DD"/>
    <w:rsid w:val="00740CCA"/>
    <w:rsid w:val="00740D23"/>
    <w:rsid w:val="00740F07"/>
    <w:rsid w:val="00741560"/>
    <w:rsid w:val="00741814"/>
    <w:rsid w:val="00741EB9"/>
    <w:rsid w:val="0074444D"/>
    <w:rsid w:val="00744F1F"/>
    <w:rsid w:val="00745046"/>
    <w:rsid w:val="00745F9B"/>
    <w:rsid w:val="00746991"/>
    <w:rsid w:val="00746C47"/>
    <w:rsid w:val="007504D0"/>
    <w:rsid w:val="00750D67"/>
    <w:rsid w:val="00750F3C"/>
    <w:rsid w:val="0075202D"/>
    <w:rsid w:val="00752A4A"/>
    <w:rsid w:val="00753159"/>
    <w:rsid w:val="007536A9"/>
    <w:rsid w:val="00753ACC"/>
    <w:rsid w:val="00753DBF"/>
    <w:rsid w:val="00754383"/>
    <w:rsid w:val="00754424"/>
    <w:rsid w:val="00754789"/>
    <w:rsid w:val="00754A7F"/>
    <w:rsid w:val="00755C7E"/>
    <w:rsid w:val="00757196"/>
    <w:rsid w:val="0075744E"/>
    <w:rsid w:val="00757503"/>
    <w:rsid w:val="007578D4"/>
    <w:rsid w:val="00757FEC"/>
    <w:rsid w:val="00760674"/>
    <w:rsid w:val="00760C8A"/>
    <w:rsid w:val="00760E65"/>
    <w:rsid w:val="007614CE"/>
    <w:rsid w:val="00762031"/>
    <w:rsid w:val="00763299"/>
    <w:rsid w:val="00763305"/>
    <w:rsid w:val="00763FCA"/>
    <w:rsid w:val="007642E6"/>
    <w:rsid w:val="00764B95"/>
    <w:rsid w:val="00764BCE"/>
    <w:rsid w:val="0076645C"/>
    <w:rsid w:val="00766676"/>
    <w:rsid w:val="00766CCA"/>
    <w:rsid w:val="00766ECC"/>
    <w:rsid w:val="00767059"/>
    <w:rsid w:val="00767413"/>
    <w:rsid w:val="00767BB7"/>
    <w:rsid w:val="007703EF"/>
    <w:rsid w:val="00770C81"/>
    <w:rsid w:val="00770D25"/>
    <w:rsid w:val="007723C9"/>
    <w:rsid w:val="00772707"/>
    <w:rsid w:val="007731DA"/>
    <w:rsid w:val="00773C5F"/>
    <w:rsid w:val="00774BCA"/>
    <w:rsid w:val="0077535A"/>
    <w:rsid w:val="00775432"/>
    <w:rsid w:val="00775F05"/>
    <w:rsid w:val="007779E1"/>
    <w:rsid w:val="007804C7"/>
    <w:rsid w:val="0078109E"/>
    <w:rsid w:val="0078129B"/>
    <w:rsid w:val="007814F8"/>
    <w:rsid w:val="007820BB"/>
    <w:rsid w:val="00783828"/>
    <w:rsid w:val="00783AF4"/>
    <w:rsid w:val="00783CE7"/>
    <w:rsid w:val="0078471F"/>
    <w:rsid w:val="00784981"/>
    <w:rsid w:val="00784C50"/>
    <w:rsid w:val="00784CB7"/>
    <w:rsid w:val="007857A4"/>
    <w:rsid w:val="007858DF"/>
    <w:rsid w:val="007859DB"/>
    <w:rsid w:val="00785DDA"/>
    <w:rsid w:val="00786A1D"/>
    <w:rsid w:val="007875C9"/>
    <w:rsid w:val="00787B13"/>
    <w:rsid w:val="00787DAA"/>
    <w:rsid w:val="007905AA"/>
    <w:rsid w:val="00790FFD"/>
    <w:rsid w:val="00791367"/>
    <w:rsid w:val="007923E0"/>
    <w:rsid w:val="007928FD"/>
    <w:rsid w:val="007935CA"/>
    <w:rsid w:val="007935F0"/>
    <w:rsid w:val="00793B8A"/>
    <w:rsid w:val="00794509"/>
    <w:rsid w:val="00794D81"/>
    <w:rsid w:val="00795E49"/>
    <w:rsid w:val="00796127"/>
    <w:rsid w:val="007963FB"/>
    <w:rsid w:val="00797BAD"/>
    <w:rsid w:val="007A02FE"/>
    <w:rsid w:val="007A0312"/>
    <w:rsid w:val="007A03A4"/>
    <w:rsid w:val="007A123D"/>
    <w:rsid w:val="007A16BA"/>
    <w:rsid w:val="007A1D11"/>
    <w:rsid w:val="007A21A6"/>
    <w:rsid w:val="007A26BA"/>
    <w:rsid w:val="007A2B96"/>
    <w:rsid w:val="007A3650"/>
    <w:rsid w:val="007A4957"/>
    <w:rsid w:val="007A51B5"/>
    <w:rsid w:val="007A74D6"/>
    <w:rsid w:val="007A75EE"/>
    <w:rsid w:val="007A7CFD"/>
    <w:rsid w:val="007A7F65"/>
    <w:rsid w:val="007B0B78"/>
    <w:rsid w:val="007B0B92"/>
    <w:rsid w:val="007B0F4C"/>
    <w:rsid w:val="007B1668"/>
    <w:rsid w:val="007B1AB2"/>
    <w:rsid w:val="007B2323"/>
    <w:rsid w:val="007B2BCA"/>
    <w:rsid w:val="007B3222"/>
    <w:rsid w:val="007B3951"/>
    <w:rsid w:val="007B3E8E"/>
    <w:rsid w:val="007B3FC9"/>
    <w:rsid w:val="007B531B"/>
    <w:rsid w:val="007B5691"/>
    <w:rsid w:val="007B5871"/>
    <w:rsid w:val="007B59C0"/>
    <w:rsid w:val="007B5D92"/>
    <w:rsid w:val="007B6BD2"/>
    <w:rsid w:val="007B6FBA"/>
    <w:rsid w:val="007B77C6"/>
    <w:rsid w:val="007B7B67"/>
    <w:rsid w:val="007B7C31"/>
    <w:rsid w:val="007C04C8"/>
    <w:rsid w:val="007C0E22"/>
    <w:rsid w:val="007C20D3"/>
    <w:rsid w:val="007C210D"/>
    <w:rsid w:val="007C2A2F"/>
    <w:rsid w:val="007C37CB"/>
    <w:rsid w:val="007C3AE1"/>
    <w:rsid w:val="007C4B58"/>
    <w:rsid w:val="007C5837"/>
    <w:rsid w:val="007C668F"/>
    <w:rsid w:val="007C6F78"/>
    <w:rsid w:val="007D022E"/>
    <w:rsid w:val="007D0402"/>
    <w:rsid w:val="007D0BC6"/>
    <w:rsid w:val="007D2ACD"/>
    <w:rsid w:val="007D2C8E"/>
    <w:rsid w:val="007D32A9"/>
    <w:rsid w:val="007D4416"/>
    <w:rsid w:val="007D5131"/>
    <w:rsid w:val="007D66FC"/>
    <w:rsid w:val="007D7462"/>
    <w:rsid w:val="007E022E"/>
    <w:rsid w:val="007E0D65"/>
    <w:rsid w:val="007E12BC"/>
    <w:rsid w:val="007E1A20"/>
    <w:rsid w:val="007E1B8C"/>
    <w:rsid w:val="007E202D"/>
    <w:rsid w:val="007E2326"/>
    <w:rsid w:val="007E2389"/>
    <w:rsid w:val="007E2B38"/>
    <w:rsid w:val="007E2FA0"/>
    <w:rsid w:val="007E38EB"/>
    <w:rsid w:val="007E4446"/>
    <w:rsid w:val="007E5400"/>
    <w:rsid w:val="007E5ECC"/>
    <w:rsid w:val="007E6C4D"/>
    <w:rsid w:val="007E7887"/>
    <w:rsid w:val="007E7AE9"/>
    <w:rsid w:val="007F08B1"/>
    <w:rsid w:val="007F28A6"/>
    <w:rsid w:val="007F3446"/>
    <w:rsid w:val="007F4064"/>
    <w:rsid w:val="007F4159"/>
    <w:rsid w:val="007F46B0"/>
    <w:rsid w:val="007F4AE3"/>
    <w:rsid w:val="007F529D"/>
    <w:rsid w:val="007F52EE"/>
    <w:rsid w:val="007F564D"/>
    <w:rsid w:val="007F5E6A"/>
    <w:rsid w:val="007F7009"/>
    <w:rsid w:val="007F73E8"/>
    <w:rsid w:val="007F764B"/>
    <w:rsid w:val="007F7DB5"/>
    <w:rsid w:val="00800104"/>
    <w:rsid w:val="008004D3"/>
    <w:rsid w:val="00800746"/>
    <w:rsid w:val="00800814"/>
    <w:rsid w:val="008012B3"/>
    <w:rsid w:val="008013A4"/>
    <w:rsid w:val="008017E5"/>
    <w:rsid w:val="00802073"/>
    <w:rsid w:val="0080256A"/>
    <w:rsid w:val="00802A0C"/>
    <w:rsid w:val="00802F28"/>
    <w:rsid w:val="00803400"/>
    <w:rsid w:val="00803D25"/>
    <w:rsid w:val="00803FEE"/>
    <w:rsid w:val="00804B5C"/>
    <w:rsid w:val="00805804"/>
    <w:rsid w:val="00806C49"/>
    <w:rsid w:val="00806E55"/>
    <w:rsid w:val="008102DA"/>
    <w:rsid w:val="00810956"/>
    <w:rsid w:val="00810AC6"/>
    <w:rsid w:val="00810BC0"/>
    <w:rsid w:val="00810BCA"/>
    <w:rsid w:val="00810C9F"/>
    <w:rsid w:val="008114FA"/>
    <w:rsid w:val="008138CB"/>
    <w:rsid w:val="0081405D"/>
    <w:rsid w:val="0081418D"/>
    <w:rsid w:val="00814696"/>
    <w:rsid w:val="008147C9"/>
    <w:rsid w:val="00814B8B"/>
    <w:rsid w:val="00814D5F"/>
    <w:rsid w:val="00815AA6"/>
    <w:rsid w:val="00815F02"/>
    <w:rsid w:val="0081649D"/>
    <w:rsid w:val="008166CC"/>
    <w:rsid w:val="008176D0"/>
    <w:rsid w:val="008202CC"/>
    <w:rsid w:val="0082030B"/>
    <w:rsid w:val="00820A57"/>
    <w:rsid w:val="00821734"/>
    <w:rsid w:val="00821D70"/>
    <w:rsid w:val="00822A95"/>
    <w:rsid w:val="00822CF9"/>
    <w:rsid w:val="00822EC9"/>
    <w:rsid w:val="00823224"/>
    <w:rsid w:val="0082398E"/>
    <w:rsid w:val="00823C5C"/>
    <w:rsid w:val="00823EA6"/>
    <w:rsid w:val="008243C2"/>
    <w:rsid w:val="00824789"/>
    <w:rsid w:val="0082517A"/>
    <w:rsid w:val="00825B8A"/>
    <w:rsid w:val="00826584"/>
    <w:rsid w:val="008266CB"/>
    <w:rsid w:val="008269EB"/>
    <w:rsid w:val="00826B99"/>
    <w:rsid w:val="00826DCB"/>
    <w:rsid w:val="00826F89"/>
    <w:rsid w:val="008276F4"/>
    <w:rsid w:val="00827754"/>
    <w:rsid w:val="00827814"/>
    <w:rsid w:val="00827910"/>
    <w:rsid w:val="0082792A"/>
    <w:rsid w:val="00827EE4"/>
    <w:rsid w:val="00831A5F"/>
    <w:rsid w:val="00831F59"/>
    <w:rsid w:val="00832C96"/>
    <w:rsid w:val="00833915"/>
    <w:rsid w:val="00835FDB"/>
    <w:rsid w:val="008363CE"/>
    <w:rsid w:val="00836DDC"/>
    <w:rsid w:val="00840ACB"/>
    <w:rsid w:val="008410BE"/>
    <w:rsid w:val="00841749"/>
    <w:rsid w:val="008417CC"/>
    <w:rsid w:val="0084224A"/>
    <w:rsid w:val="008423BD"/>
    <w:rsid w:val="00842F0B"/>
    <w:rsid w:val="0084364E"/>
    <w:rsid w:val="00843BD8"/>
    <w:rsid w:val="008440D8"/>
    <w:rsid w:val="008444FB"/>
    <w:rsid w:val="00844E2E"/>
    <w:rsid w:val="008452B2"/>
    <w:rsid w:val="00846284"/>
    <w:rsid w:val="008464D5"/>
    <w:rsid w:val="00846BF4"/>
    <w:rsid w:val="008471F4"/>
    <w:rsid w:val="008513B0"/>
    <w:rsid w:val="0085191C"/>
    <w:rsid w:val="00852A2A"/>
    <w:rsid w:val="00852B1F"/>
    <w:rsid w:val="00853CA8"/>
    <w:rsid w:val="0085413F"/>
    <w:rsid w:val="00854374"/>
    <w:rsid w:val="0085511A"/>
    <w:rsid w:val="008553B6"/>
    <w:rsid w:val="0085616B"/>
    <w:rsid w:val="00856538"/>
    <w:rsid w:val="00856E4E"/>
    <w:rsid w:val="008574AE"/>
    <w:rsid w:val="00857520"/>
    <w:rsid w:val="00857845"/>
    <w:rsid w:val="00860768"/>
    <w:rsid w:val="008607AC"/>
    <w:rsid w:val="00860DF9"/>
    <w:rsid w:val="00862125"/>
    <w:rsid w:val="00862264"/>
    <w:rsid w:val="008628C4"/>
    <w:rsid w:val="0086303A"/>
    <w:rsid w:val="00863079"/>
    <w:rsid w:val="00865E96"/>
    <w:rsid w:val="00866058"/>
    <w:rsid w:val="00866500"/>
    <w:rsid w:val="0086656D"/>
    <w:rsid w:val="00866E26"/>
    <w:rsid w:val="00866E2C"/>
    <w:rsid w:val="00867303"/>
    <w:rsid w:val="00870D88"/>
    <w:rsid w:val="008711DA"/>
    <w:rsid w:val="00871302"/>
    <w:rsid w:val="00871B2A"/>
    <w:rsid w:val="00871B67"/>
    <w:rsid w:val="0087281A"/>
    <w:rsid w:val="00872D72"/>
    <w:rsid w:val="008733A3"/>
    <w:rsid w:val="008734BD"/>
    <w:rsid w:val="00873717"/>
    <w:rsid w:val="0087394D"/>
    <w:rsid w:val="00874CE3"/>
    <w:rsid w:val="00875708"/>
    <w:rsid w:val="00875B37"/>
    <w:rsid w:val="00875BB2"/>
    <w:rsid w:val="00875CF0"/>
    <w:rsid w:val="00876E5A"/>
    <w:rsid w:val="0088033F"/>
    <w:rsid w:val="008804AF"/>
    <w:rsid w:val="00882166"/>
    <w:rsid w:val="00882460"/>
    <w:rsid w:val="008829BA"/>
    <w:rsid w:val="00882A1D"/>
    <w:rsid w:val="00883BF3"/>
    <w:rsid w:val="0088459D"/>
    <w:rsid w:val="00884A3D"/>
    <w:rsid w:val="008858B4"/>
    <w:rsid w:val="00885C53"/>
    <w:rsid w:val="00886041"/>
    <w:rsid w:val="0088680D"/>
    <w:rsid w:val="00886F36"/>
    <w:rsid w:val="00887CA1"/>
    <w:rsid w:val="0089005E"/>
    <w:rsid w:val="008908FF"/>
    <w:rsid w:val="00890FAC"/>
    <w:rsid w:val="00891850"/>
    <w:rsid w:val="008920D5"/>
    <w:rsid w:val="00892420"/>
    <w:rsid w:val="00892974"/>
    <w:rsid w:val="00893774"/>
    <w:rsid w:val="00894ECD"/>
    <w:rsid w:val="00895042"/>
    <w:rsid w:val="00895588"/>
    <w:rsid w:val="008960C0"/>
    <w:rsid w:val="00897224"/>
    <w:rsid w:val="008972C2"/>
    <w:rsid w:val="00897BB9"/>
    <w:rsid w:val="008A0E84"/>
    <w:rsid w:val="008A162F"/>
    <w:rsid w:val="008A1731"/>
    <w:rsid w:val="008A198C"/>
    <w:rsid w:val="008A2559"/>
    <w:rsid w:val="008A2D5F"/>
    <w:rsid w:val="008A3377"/>
    <w:rsid w:val="008A375A"/>
    <w:rsid w:val="008A477D"/>
    <w:rsid w:val="008A5204"/>
    <w:rsid w:val="008A5307"/>
    <w:rsid w:val="008A5449"/>
    <w:rsid w:val="008A544D"/>
    <w:rsid w:val="008A613D"/>
    <w:rsid w:val="008A621A"/>
    <w:rsid w:val="008A67C4"/>
    <w:rsid w:val="008A6B5A"/>
    <w:rsid w:val="008A7196"/>
    <w:rsid w:val="008B0B97"/>
    <w:rsid w:val="008B126C"/>
    <w:rsid w:val="008B1317"/>
    <w:rsid w:val="008B19C6"/>
    <w:rsid w:val="008B235C"/>
    <w:rsid w:val="008B2383"/>
    <w:rsid w:val="008B2A10"/>
    <w:rsid w:val="008B2C2C"/>
    <w:rsid w:val="008B2E31"/>
    <w:rsid w:val="008B3665"/>
    <w:rsid w:val="008B3991"/>
    <w:rsid w:val="008B3BD2"/>
    <w:rsid w:val="008B3CF7"/>
    <w:rsid w:val="008B489C"/>
    <w:rsid w:val="008B4B4E"/>
    <w:rsid w:val="008B5302"/>
    <w:rsid w:val="008B5695"/>
    <w:rsid w:val="008B5E14"/>
    <w:rsid w:val="008B60E2"/>
    <w:rsid w:val="008B683A"/>
    <w:rsid w:val="008B6908"/>
    <w:rsid w:val="008B6C42"/>
    <w:rsid w:val="008B6E70"/>
    <w:rsid w:val="008B7D3E"/>
    <w:rsid w:val="008B7F5A"/>
    <w:rsid w:val="008B7FCD"/>
    <w:rsid w:val="008C04EC"/>
    <w:rsid w:val="008C04FA"/>
    <w:rsid w:val="008C0719"/>
    <w:rsid w:val="008C0C03"/>
    <w:rsid w:val="008C0C83"/>
    <w:rsid w:val="008C0E98"/>
    <w:rsid w:val="008C0FBA"/>
    <w:rsid w:val="008C2226"/>
    <w:rsid w:val="008C2406"/>
    <w:rsid w:val="008C2A3E"/>
    <w:rsid w:val="008C2C65"/>
    <w:rsid w:val="008C3105"/>
    <w:rsid w:val="008C3848"/>
    <w:rsid w:val="008C38BC"/>
    <w:rsid w:val="008C3B1F"/>
    <w:rsid w:val="008C4443"/>
    <w:rsid w:val="008C4ACC"/>
    <w:rsid w:val="008C509C"/>
    <w:rsid w:val="008C573E"/>
    <w:rsid w:val="008C6528"/>
    <w:rsid w:val="008C66E3"/>
    <w:rsid w:val="008C6712"/>
    <w:rsid w:val="008C6A36"/>
    <w:rsid w:val="008C70EB"/>
    <w:rsid w:val="008C7255"/>
    <w:rsid w:val="008C7E7D"/>
    <w:rsid w:val="008C7FBA"/>
    <w:rsid w:val="008D0C44"/>
    <w:rsid w:val="008D0C85"/>
    <w:rsid w:val="008D1072"/>
    <w:rsid w:val="008D1128"/>
    <w:rsid w:val="008D12A4"/>
    <w:rsid w:val="008D16BE"/>
    <w:rsid w:val="008D26B1"/>
    <w:rsid w:val="008D30E0"/>
    <w:rsid w:val="008D3C85"/>
    <w:rsid w:val="008D4364"/>
    <w:rsid w:val="008D4AEF"/>
    <w:rsid w:val="008D4BB8"/>
    <w:rsid w:val="008D52AA"/>
    <w:rsid w:val="008D55B3"/>
    <w:rsid w:val="008D58B3"/>
    <w:rsid w:val="008D5F25"/>
    <w:rsid w:val="008D60AF"/>
    <w:rsid w:val="008D6137"/>
    <w:rsid w:val="008D633F"/>
    <w:rsid w:val="008D6CFA"/>
    <w:rsid w:val="008D72CF"/>
    <w:rsid w:val="008D7816"/>
    <w:rsid w:val="008D7B12"/>
    <w:rsid w:val="008E011D"/>
    <w:rsid w:val="008E0F58"/>
    <w:rsid w:val="008E1014"/>
    <w:rsid w:val="008E1022"/>
    <w:rsid w:val="008E1701"/>
    <w:rsid w:val="008E1D4B"/>
    <w:rsid w:val="008E21E4"/>
    <w:rsid w:val="008E3494"/>
    <w:rsid w:val="008E34F3"/>
    <w:rsid w:val="008E3D90"/>
    <w:rsid w:val="008E3F7A"/>
    <w:rsid w:val="008E4F97"/>
    <w:rsid w:val="008E535B"/>
    <w:rsid w:val="008E561D"/>
    <w:rsid w:val="008E579D"/>
    <w:rsid w:val="008E57D5"/>
    <w:rsid w:val="008E5F39"/>
    <w:rsid w:val="008E61AD"/>
    <w:rsid w:val="008E61FE"/>
    <w:rsid w:val="008E684D"/>
    <w:rsid w:val="008E6C41"/>
    <w:rsid w:val="008E6E97"/>
    <w:rsid w:val="008F067D"/>
    <w:rsid w:val="008F0776"/>
    <w:rsid w:val="008F0E41"/>
    <w:rsid w:val="008F142D"/>
    <w:rsid w:val="008F168E"/>
    <w:rsid w:val="008F1703"/>
    <w:rsid w:val="008F1BCD"/>
    <w:rsid w:val="008F2952"/>
    <w:rsid w:val="008F2A91"/>
    <w:rsid w:val="008F3819"/>
    <w:rsid w:val="008F41E7"/>
    <w:rsid w:val="008F4264"/>
    <w:rsid w:val="008F42D4"/>
    <w:rsid w:val="008F433E"/>
    <w:rsid w:val="008F46E9"/>
    <w:rsid w:val="008F473F"/>
    <w:rsid w:val="008F5280"/>
    <w:rsid w:val="008F56B6"/>
    <w:rsid w:val="008F5751"/>
    <w:rsid w:val="008F66B3"/>
    <w:rsid w:val="008F6923"/>
    <w:rsid w:val="008F6B05"/>
    <w:rsid w:val="008F6C0C"/>
    <w:rsid w:val="008F6E4F"/>
    <w:rsid w:val="008F7C47"/>
    <w:rsid w:val="008F7D4D"/>
    <w:rsid w:val="0090051F"/>
    <w:rsid w:val="00901866"/>
    <w:rsid w:val="00902BA0"/>
    <w:rsid w:val="00904480"/>
    <w:rsid w:val="009044CE"/>
    <w:rsid w:val="00905233"/>
    <w:rsid w:val="009056A8"/>
    <w:rsid w:val="009067A9"/>
    <w:rsid w:val="00907103"/>
    <w:rsid w:val="009074FA"/>
    <w:rsid w:val="00907930"/>
    <w:rsid w:val="00907B04"/>
    <w:rsid w:val="009105AF"/>
    <w:rsid w:val="00911728"/>
    <w:rsid w:val="00911E2F"/>
    <w:rsid w:val="00912401"/>
    <w:rsid w:val="009124A8"/>
    <w:rsid w:val="00912B8D"/>
    <w:rsid w:val="00912C87"/>
    <w:rsid w:val="00912D25"/>
    <w:rsid w:val="00913E35"/>
    <w:rsid w:val="00914501"/>
    <w:rsid w:val="009151F7"/>
    <w:rsid w:val="00915203"/>
    <w:rsid w:val="00915DC8"/>
    <w:rsid w:val="009161D9"/>
    <w:rsid w:val="0091649C"/>
    <w:rsid w:val="009174F6"/>
    <w:rsid w:val="00917623"/>
    <w:rsid w:val="00917C7D"/>
    <w:rsid w:val="00917DCA"/>
    <w:rsid w:val="009219CB"/>
    <w:rsid w:val="00921C06"/>
    <w:rsid w:val="00922DEF"/>
    <w:rsid w:val="00923B5B"/>
    <w:rsid w:val="009240D3"/>
    <w:rsid w:val="00924D77"/>
    <w:rsid w:val="009257CA"/>
    <w:rsid w:val="00925EB7"/>
    <w:rsid w:val="00926735"/>
    <w:rsid w:val="00926996"/>
    <w:rsid w:val="00926D3B"/>
    <w:rsid w:val="00927A8E"/>
    <w:rsid w:val="009305EE"/>
    <w:rsid w:val="009327BF"/>
    <w:rsid w:val="00932893"/>
    <w:rsid w:val="00933DF5"/>
    <w:rsid w:val="0093428C"/>
    <w:rsid w:val="00934C24"/>
    <w:rsid w:val="00935390"/>
    <w:rsid w:val="00935983"/>
    <w:rsid w:val="00937DC6"/>
    <w:rsid w:val="00941268"/>
    <w:rsid w:val="00942E96"/>
    <w:rsid w:val="00943057"/>
    <w:rsid w:val="00943725"/>
    <w:rsid w:val="0094437B"/>
    <w:rsid w:val="00944416"/>
    <w:rsid w:val="009444A8"/>
    <w:rsid w:val="009449BF"/>
    <w:rsid w:val="0094696D"/>
    <w:rsid w:val="00946A61"/>
    <w:rsid w:val="009473FB"/>
    <w:rsid w:val="00947B73"/>
    <w:rsid w:val="00947BAB"/>
    <w:rsid w:val="00950B49"/>
    <w:rsid w:val="00951217"/>
    <w:rsid w:val="00952535"/>
    <w:rsid w:val="0095352D"/>
    <w:rsid w:val="00953902"/>
    <w:rsid w:val="00953A0F"/>
    <w:rsid w:val="00954986"/>
    <w:rsid w:val="00955C65"/>
    <w:rsid w:val="00956454"/>
    <w:rsid w:val="009569DB"/>
    <w:rsid w:val="00957A6C"/>
    <w:rsid w:val="00960673"/>
    <w:rsid w:val="00960855"/>
    <w:rsid w:val="0096299E"/>
    <w:rsid w:val="009632C7"/>
    <w:rsid w:val="00963439"/>
    <w:rsid w:val="00963767"/>
    <w:rsid w:val="00964177"/>
    <w:rsid w:val="00964870"/>
    <w:rsid w:val="00964977"/>
    <w:rsid w:val="00964D9A"/>
    <w:rsid w:val="009654E3"/>
    <w:rsid w:val="00965E34"/>
    <w:rsid w:val="00966B56"/>
    <w:rsid w:val="00967BDB"/>
    <w:rsid w:val="00970826"/>
    <w:rsid w:val="009709A8"/>
    <w:rsid w:val="00970B4B"/>
    <w:rsid w:val="009722DE"/>
    <w:rsid w:val="00972567"/>
    <w:rsid w:val="00972930"/>
    <w:rsid w:val="00973A88"/>
    <w:rsid w:val="00973C69"/>
    <w:rsid w:val="00973D0F"/>
    <w:rsid w:val="00973E68"/>
    <w:rsid w:val="00974618"/>
    <w:rsid w:val="00974F57"/>
    <w:rsid w:val="009750E4"/>
    <w:rsid w:val="009750F3"/>
    <w:rsid w:val="00975448"/>
    <w:rsid w:val="00975DF3"/>
    <w:rsid w:val="00976F2D"/>
    <w:rsid w:val="009779E4"/>
    <w:rsid w:val="00977A8B"/>
    <w:rsid w:val="00977B02"/>
    <w:rsid w:val="00977CF0"/>
    <w:rsid w:val="00980167"/>
    <w:rsid w:val="0098058F"/>
    <w:rsid w:val="00980620"/>
    <w:rsid w:val="0098088E"/>
    <w:rsid w:val="00980919"/>
    <w:rsid w:val="00980D34"/>
    <w:rsid w:val="0098141C"/>
    <w:rsid w:val="00981870"/>
    <w:rsid w:val="00982049"/>
    <w:rsid w:val="0098217A"/>
    <w:rsid w:val="009829DD"/>
    <w:rsid w:val="009832D9"/>
    <w:rsid w:val="009837D4"/>
    <w:rsid w:val="00983FFF"/>
    <w:rsid w:val="00984E66"/>
    <w:rsid w:val="009852FE"/>
    <w:rsid w:val="0098596E"/>
    <w:rsid w:val="00986B09"/>
    <w:rsid w:val="00987291"/>
    <w:rsid w:val="0098743E"/>
    <w:rsid w:val="00987757"/>
    <w:rsid w:val="00987A4E"/>
    <w:rsid w:val="00987A52"/>
    <w:rsid w:val="0099126D"/>
    <w:rsid w:val="009914AE"/>
    <w:rsid w:val="009922AF"/>
    <w:rsid w:val="009928F8"/>
    <w:rsid w:val="00993344"/>
    <w:rsid w:val="00993D11"/>
    <w:rsid w:val="0099403D"/>
    <w:rsid w:val="009943E1"/>
    <w:rsid w:val="00994C75"/>
    <w:rsid w:val="00994E43"/>
    <w:rsid w:val="00995840"/>
    <w:rsid w:val="00995EC3"/>
    <w:rsid w:val="009962B6"/>
    <w:rsid w:val="009978FC"/>
    <w:rsid w:val="00997B92"/>
    <w:rsid w:val="00997DE0"/>
    <w:rsid w:val="009A1AB1"/>
    <w:rsid w:val="009A1CED"/>
    <w:rsid w:val="009A22BC"/>
    <w:rsid w:val="009A2349"/>
    <w:rsid w:val="009A33D9"/>
    <w:rsid w:val="009A35B5"/>
    <w:rsid w:val="009A49CA"/>
    <w:rsid w:val="009A4B4B"/>
    <w:rsid w:val="009A4DDD"/>
    <w:rsid w:val="009A50C3"/>
    <w:rsid w:val="009A5C49"/>
    <w:rsid w:val="009A6477"/>
    <w:rsid w:val="009A6F7E"/>
    <w:rsid w:val="009A7651"/>
    <w:rsid w:val="009A7741"/>
    <w:rsid w:val="009A7CD3"/>
    <w:rsid w:val="009B15AD"/>
    <w:rsid w:val="009B1F3E"/>
    <w:rsid w:val="009B2034"/>
    <w:rsid w:val="009B2D86"/>
    <w:rsid w:val="009B3666"/>
    <w:rsid w:val="009B43D1"/>
    <w:rsid w:val="009B50B5"/>
    <w:rsid w:val="009B574F"/>
    <w:rsid w:val="009B5E93"/>
    <w:rsid w:val="009B5FFE"/>
    <w:rsid w:val="009B60CE"/>
    <w:rsid w:val="009B64FF"/>
    <w:rsid w:val="009B6C6C"/>
    <w:rsid w:val="009B7E42"/>
    <w:rsid w:val="009B7F0B"/>
    <w:rsid w:val="009C00B3"/>
    <w:rsid w:val="009C0584"/>
    <w:rsid w:val="009C101A"/>
    <w:rsid w:val="009C19DD"/>
    <w:rsid w:val="009C1FB5"/>
    <w:rsid w:val="009C2A93"/>
    <w:rsid w:val="009C2CEA"/>
    <w:rsid w:val="009C3767"/>
    <w:rsid w:val="009C37D8"/>
    <w:rsid w:val="009C395D"/>
    <w:rsid w:val="009C5447"/>
    <w:rsid w:val="009C591D"/>
    <w:rsid w:val="009C5E99"/>
    <w:rsid w:val="009C6220"/>
    <w:rsid w:val="009C7C3E"/>
    <w:rsid w:val="009D014C"/>
    <w:rsid w:val="009D097C"/>
    <w:rsid w:val="009D0EB7"/>
    <w:rsid w:val="009D1350"/>
    <w:rsid w:val="009D145B"/>
    <w:rsid w:val="009D14B4"/>
    <w:rsid w:val="009D18E6"/>
    <w:rsid w:val="009D203F"/>
    <w:rsid w:val="009D28B3"/>
    <w:rsid w:val="009D3512"/>
    <w:rsid w:val="009D3F3E"/>
    <w:rsid w:val="009D443B"/>
    <w:rsid w:val="009D548E"/>
    <w:rsid w:val="009D75E1"/>
    <w:rsid w:val="009D7788"/>
    <w:rsid w:val="009E027B"/>
    <w:rsid w:val="009E0314"/>
    <w:rsid w:val="009E03CD"/>
    <w:rsid w:val="009E08D8"/>
    <w:rsid w:val="009E0998"/>
    <w:rsid w:val="009E0B54"/>
    <w:rsid w:val="009E12D8"/>
    <w:rsid w:val="009E13E5"/>
    <w:rsid w:val="009E16EF"/>
    <w:rsid w:val="009E1743"/>
    <w:rsid w:val="009E1974"/>
    <w:rsid w:val="009E20CB"/>
    <w:rsid w:val="009E2545"/>
    <w:rsid w:val="009E295B"/>
    <w:rsid w:val="009E2F23"/>
    <w:rsid w:val="009E37BF"/>
    <w:rsid w:val="009E387B"/>
    <w:rsid w:val="009E3916"/>
    <w:rsid w:val="009E3A04"/>
    <w:rsid w:val="009E400E"/>
    <w:rsid w:val="009E408E"/>
    <w:rsid w:val="009E539A"/>
    <w:rsid w:val="009E5AD4"/>
    <w:rsid w:val="009E6288"/>
    <w:rsid w:val="009E7BC2"/>
    <w:rsid w:val="009F0009"/>
    <w:rsid w:val="009F030B"/>
    <w:rsid w:val="009F10F4"/>
    <w:rsid w:val="009F152D"/>
    <w:rsid w:val="009F17FD"/>
    <w:rsid w:val="009F1888"/>
    <w:rsid w:val="009F23BF"/>
    <w:rsid w:val="009F2CB0"/>
    <w:rsid w:val="009F2E82"/>
    <w:rsid w:val="009F428E"/>
    <w:rsid w:val="009F4662"/>
    <w:rsid w:val="009F5191"/>
    <w:rsid w:val="009F5CF1"/>
    <w:rsid w:val="009F6FC7"/>
    <w:rsid w:val="009F7F85"/>
    <w:rsid w:val="009F7FFA"/>
    <w:rsid w:val="00A001D3"/>
    <w:rsid w:val="00A00363"/>
    <w:rsid w:val="00A015DC"/>
    <w:rsid w:val="00A01CB7"/>
    <w:rsid w:val="00A03026"/>
    <w:rsid w:val="00A04661"/>
    <w:rsid w:val="00A047F2"/>
    <w:rsid w:val="00A051C5"/>
    <w:rsid w:val="00A052DE"/>
    <w:rsid w:val="00A057DB"/>
    <w:rsid w:val="00A062DC"/>
    <w:rsid w:val="00A0639E"/>
    <w:rsid w:val="00A072AD"/>
    <w:rsid w:val="00A074A3"/>
    <w:rsid w:val="00A074F3"/>
    <w:rsid w:val="00A075B3"/>
    <w:rsid w:val="00A11677"/>
    <w:rsid w:val="00A116DE"/>
    <w:rsid w:val="00A11BA2"/>
    <w:rsid w:val="00A13128"/>
    <w:rsid w:val="00A1316C"/>
    <w:rsid w:val="00A14ECD"/>
    <w:rsid w:val="00A159AA"/>
    <w:rsid w:val="00A15EE4"/>
    <w:rsid w:val="00A16A77"/>
    <w:rsid w:val="00A171EA"/>
    <w:rsid w:val="00A1730E"/>
    <w:rsid w:val="00A17313"/>
    <w:rsid w:val="00A1783A"/>
    <w:rsid w:val="00A1784F"/>
    <w:rsid w:val="00A17AEF"/>
    <w:rsid w:val="00A203BB"/>
    <w:rsid w:val="00A21A7A"/>
    <w:rsid w:val="00A21E9E"/>
    <w:rsid w:val="00A22BDB"/>
    <w:rsid w:val="00A22ED6"/>
    <w:rsid w:val="00A23CF4"/>
    <w:rsid w:val="00A2403C"/>
    <w:rsid w:val="00A2476A"/>
    <w:rsid w:val="00A24C5C"/>
    <w:rsid w:val="00A25FA1"/>
    <w:rsid w:val="00A26B42"/>
    <w:rsid w:val="00A2755F"/>
    <w:rsid w:val="00A27FA9"/>
    <w:rsid w:val="00A30C3E"/>
    <w:rsid w:val="00A3161B"/>
    <w:rsid w:val="00A3163A"/>
    <w:rsid w:val="00A316E8"/>
    <w:rsid w:val="00A31F73"/>
    <w:rsid w:val="00A324DA"/>
    <w:rsid w:val="00A338B2"/>
    <w:rsid w:val="00A33B83"/>
    <w:rsid w:val="00A33CF5"/>
    <w:rsid w:val="00A3461D"/>
    <w:rsid w:val="00A347B8"/>
    <w:rsid w:val="00A35889"/>
    <w:rsid w:val="00A362E7"/>
    <w:rsid w:val="00A36FC9"/>
    <w:rsid w:val="00A378ED"/>
    <w:rsid w:val="00A37CF1"/>
    <w:rsid w:val="00A40630"/>
    <w:rsid w:val="00A40A91"/>
    <w:rsid w:val="00A416A5"/>
    <w:rsid w:val="00A4225F"/>
    <w:rsid w:val="00A42AE4"/>
    <w:rsid w:val="00A4335E"/>
    <w:rsid w:val="00A4337E"/>
    <w:rsid w:val="00A43ADD"/>
    <w:rsid w:val="00A43BD8"/>
    <w:rsid w:val="00A43C27"/>
    <w:rsid w:val="00A43F97"/>
    <w:rsid w:val="00A44EA9"/>
    <w:rsid w:val="00A45557"/>
    <w:rsid w:val="00A455B1"/>
    <w:rsid w:val="00A45AAE"/>
    <w:rsid w:val="00A466D7"/>
    <w:rsid w:val="00A47AC4"/>
    <w:rsid w:val="00A47C60"/>
    <w:rsid w:val="00A47DE0"/>
    <w:rsid w:val="00A47FA0"/>
    <w:rsid w:val="00A5030B"/>
    <w:rsid w:val="00A50447"/>
    <w:rsid w:val="00A50785"/>
    <w:rsid w:val="00A508E8"/>
    <w:rsid w:val="00A50C1E"/>
    <w:rsid w:val="00A512A3"/>
    <w:rsid w:val="00A514C5"/>
    <w:rsid w:val="00A51D40"/>
    <w:rsid w:val="00A52412"/>
    <w:rsid w:val="00A526CD"/>
    <w:rsid w:val="00A52DC6"/>
    <w:rsid w:val="00A545AE"/>
    <w:rsid w:val="00A54DAD"/>
    <w:rsid w:val="00A55AE0"/>
    <w:rsid w:val="00A55C95"/>
    <w:rsid w:val="00A560DC"/>
    <w:rsid w:val="00A56D23"/>
    <w:rsid w:val="00A601E5"/>
    <w:rsid w:val="00A60363"/>
    <w:rsid w:val="00A60A38"/>
    <w:rsid w:val="00A60A71"/>
    <w:rsid w:val="00A615EF"/>
    <w:rsid w:val="00A61C5F"/>
    <w:rsid w:val="00A61C76"/>
    <w:rsid w:val="00A62C7B"/>
    <w:rsid w:val="00A62DA9"/>
    <w:rsid w:val="00A63073"/>
    <w:rsid w:val="00A6320A"/>
    <w:rsid w:val="00A6382E"/>
    <w:rsid w:val="00A6418E"/>
    <w:rsid w:val="00A64406"/>
    <w:rsid w:val="00A6562B"/>
    <w:rsid w:val="00A65C01"/>
    <w:rsid w:val="00A65E6F"/>
    <w:rsid w:val="00A66109"/>
    <w:rsid w:val="00A70AB2"/>
    <w:rsid w:val="00A70CD3"/>
    <w:rsid w:val="00A710E7"/>
    <w:rsid w:val="00A72B06"/>
    <w:rsid w:val="00A74126"/>
    <w:rsid w:val="00A750E6"/>
    <w:rsid w:val="00A75373"/>
    <w:rsid w:val="00A75807"/>
    <w:rsid w:val="00A76033"/>
    <w:rsid w:val="00A7692C"/>
    <w:rsid w:val="00A76B06"/>
    <w:rsid w:val="00A76DED"/>
    <w:rsid w:val="00A77E79"/>
    <w:rsid w:val="00A8079D"/>
    <w:rsid w:val="00A81427"/>
    <w:rsid w:val="00A816F6"/>
    <w:rsid w:val="00A82681"/>
    <w:rsid w:val="00A82AFE"/>
    <w:rsid w:val="00A82E48"/>
    <w:rsid w:val="00A8316C"/>
    <w:rsid w:val="00A8346F"/>
    <w:rsid w:val="00A838C1"/>
    <w:rsid w:val="00A852B1"/>
    <w:rsid w:val="00A852DA"/>
    <w:rsid w:val="00A8539C"/>
    <w:rsid w:val="00A86023"/>
    <w:rsid w:val="00A86699"/>
    <w:rsid w:val="00A868E5"/>
    <w:rsid w:val="00A9091D"/>
    <w:rsid w:val="00A912F3"/>
    <w:rsid w:val="00A916B3"/>
    <w:rsid w:val="00A93481"/>
    <w:rsid w:val="00A935E9"/>
    <w:rsid w:val="00A93684"/>
    <w:rsid w:val="00A938A5"/>
    <w:rsid w:val="00A93980"/>
    <w:rsid w:val="00A93E0E"/>
    <w:rsid w:val="00A93EF3"/>
    <w:rsid w:val="00A94C41"/>
    <w:rsid w:val="00A956EB"/>
    <w:rsid w:val="00A963D4"/>
    <w:rsid w:val="00A96445"/>
    <w:rsid w:val="00A96C04"/>
    <w:rsid w:val="00A9704E"/>
    <w:rsid w:val="00AA0A15"/>
    <w:rsid w:val="00AA1401"/>
    <w:rsid w:val="00AA1899"/>
    <w:rsid w:val="00AA2452"/>
    <w:rsid w:val="00AA2AB9"/>
    <w:rsid w:val="00AA2AFE"/>
    <w:rsid w:val="00AA2C1B"/>
    <w:rsid w:val="00AA2E3C"/>
    <w:rsid w:val="00AA39D6"/>
    <w:rsid w:val="00AA4529"/>
    <w:rsid w:val="00AA4A58"/>
    <w:rsid w:val="00AA54D7"/>
    <w:rsid w:val="00AA63A0"/>
    <w:rsid w:val="00AA6B1A"/>
    <w:rsid w:val="00AA7D52"/>
    <w:rsid w:val="00AB0A9B"/>
    <w:rsid w:val="00AB128B"/>
    <w:rsid w:val="00AB12AE"/>
    <w:rsid w:val="00AB138E"/>
    <w:rsid w:val="00AB18E8"/>
    <w:rsid w:val="00AB20BC"/>
    <w:rsid w:val="00AB25FC"/>
    <w:rsid w:val="00AB3A5F"/>
    <w:rsid w:val="00AB5724"/>
    <w:rsid w:val="00AB61EA"/>
    <w:rsid w:val="00AB6444"/>
    <w:rsid w:val="00AB6C41"/>
    <w:rsid w:val="00AB6E1C"/>
    <w:rsid w:val="00AB7453"/>
    <w:rsid w:val="00AB7552"/>
    <w:rsid w:val="00AB76E2"/>
    <w:rsid w:val="00AB7AB2"/>
    <w:rsid w:val="00AC00F6"/>
    <w:rsid w:val="00AC02CD"/>
    <w:rsid w:val="00AC061E"/>
    <w:rsid w:val="00AC0627"/>
    <w:rsid w:val="00AC13BD"/>
    <w:rsid w:val="00AC1B29"/>
    <w:rsid w:val="00AC1DE6"/>
    <w:rsid w:val="00AC1E6D"/>
    <w:rsid w:val="00AC2757"/>
    <w:rsid w:val="00AC2E55"/>
    <w:rsid w:val="00AC351E"/>
    <w:rsid w:val="00AC37D3"/>
    <w:rsid w:val="00AC3B3B"/>
    <w:rsid w:val="00AC3CE7"/>
    <w:rsid w:val="00AC5E35"/>
    <w:rsid w:val="00AC6834"/>
    <w:rsid w:val="00AC695A"/>
    <w:rsid w:val="00AC6AE0"/>
    <w:rsid w:val="00AC77A3"/>
    <w:rsid w:val="00AC7D1C"/>
    <w:rsid w:val="00AD02EA"/>
    <w:rsid w:val="00AD0B90"/>
    <w:rsid w:val="00AD126B"/>
    <w:rsid w:val="00AD2BE8"/>
    <w:rsid w:val="00AD3687"/>
    <w:rsid w:val="00AD3795"/>
    <w:rsid w:val="00AD4380"/>
    <w:rsid w:val="00AD44A1"/>
    <w:rsid w:val="00AD56AD"/>
    <w:rsid w:val="00AD63EA"/>
    <w:rsid w:val="00AD6EED"/>
    <w:rsid w:val="00AD7737"/>
    <w:rsid w:val="00AE02C8"/>
    <w:rsid w:val="00AE09EB"/>
    <w:rsid w:val="00AE0DB5"/>
    <w:rsid w:val="00AE146A"/>
    <w:rsid w:val="00AE19D9"/>
    <w:rsid w:val="00AE3BAF"/>
    <w:rsid w:val="00AE47D1"/>
    <w:rsid w:val="00AE55B5"/>
    <w:rsid w:val="00AE56E7"/>
    <w:rsid w:val="00AE5E38"/>
    <w:rsid w:val="00AE68C0"/>
    <w:rsid w:val="00AE7C9F"/>
    <w:rsid w:val="00AF0282"/>
    <w:rsid w:val="00AF0AD5"/>
    <w:rsid w:val="00AF0B51"/>
    <w:rsid w:val="00AF1044"/>
    <w:rsid w:val="00AF1D02"/>
    <w:rsid w:val="00AF3EF0"/>
    <w:rsid w:val="00AF40CD"/>
    <w:rsid w:val="00AF480B"/>
    <w:rsid w:val="00AF49E0"/>
    <w:rsid w:val="00AF4AC3"/>
    <w:rsid w:val="00AF4CCA"/>
    <w:rsid w:val="00AF4DD4"/>
    <w:rsid w:val="00AF5449"/>
    <w:rsid w:val="00AF54E3"/>
    <w:rsid w:val="00AF596C"/>
    <w:rsid w:val="00AF64A2"/>
    <w:rsid w:val="00AF685B"/>
    <w:rsid w:val="00AF769E"/>
    <w:rsid w:val="00AF7D5C"/>
    <w:rsid w:val="00B00345"/>
    <w:rsid w:val="00B0080F"/>
    <w:rsid w:val="00B0124F"/>
    <w:rsid w:val="00B013CB"/>
    <w:rsid w:val="00B0157A"/>
    <w:rsid w:val="00B02403"/>
    <w:rsid w:val="00B02EB2"/>
    <w:rsid w:val="00B030CF"/>
    <w:rsid w:val="00B03DEB"/>
    <w:rsid w:val="00B04563"/>
    <w:rsid w:val="00B0477F"/>
    <w:rsid w:val="00B05D49"/>
    <w:rsid w:val="00B05EC8"/>
    <w:rsid w:val="00B05EF0"/>
    <w:rsid w:val="00B060D9"/>
    <w:rsid w:val="00B066B8"/>
    <w:rsid w:val="00B06ADB"/>
    <w:rsid w:val="00B07711"/>
    <w:rsid w:val="00B10512"/>
    <w:rsid w:val="00B10EE1"/>
    <w:rsid w:val="00B11222"/>
    <w:rsid w:val="00B11764"/>
    <w:rsid w:val="00B11AD9"/>
    <w:rsid w:val="00B11FF8"/>
    <w:rsid w:val="00B1205F"/>
    <w:rsid w:val="00B121FC"/>
    <w:rsid w:val="00B132AB"/>
    <w:rsid w:val="00B1350E"/>
    <w:rsid w:val="00B14002"/>
    <w:rsid w:val="00B144EB"/>
    <w:rsid w:val="00B14E95"/>
    <w:rsid w:val="00B1557B"/>
    <w:rsid w:val="00B15774"/>
    <w:rsid w:val="00B162E0"/>
    <w:rsid w:val="00B170C7"/>
    <w:rsid w:val="00B175C3"/>
    <w:rsid w:val="00B17DBD"/>
    <w:rsid w:val="00B20607"/>
    <w:rsid w:val="00B209CC"/>
    <w:rsid w:val="00B20CA1"/>
    <w:rsid w:val="00B211E3"/>
    <w:rsid w:val="00B215A2"/>
    <w:rsid w:val="00B21A43"/>
    <w:rsid w:val="00B22369"/>
    <w:rsid w:val="00B23058"/>
    <w:rsid w:val="00B23184"/>
    <w:rsid w:val="00B23186"/>
    <w:rsid w:val="00B2318E"/>
    <w:rsid w:val="00B232AC"/>
    <w:rsid w:val="00B24422"/>
    <w:rsid w:val="00B24DC1"/>
    <w:rsid w:val="00B25316"/>
    <w:rsid w:val="00B25475"/>
    <w:rsid w:val="00B2556C"/>
    <w:rsid w:val="00B2559C"/>
    <w:rsid w:val="00B256A1"/>
    <w:rsid w:val="00B25E88"/>
    <w:rsid w:val="00B27C66"/>
    <w:rsid w:val="00B31389"/>
    <w:rsid w:val="00B31AC7"/>
    <w:rsid w:val="00B31E08"/>
    <w:rsid w:val="00B33C9C"/>
    <w:rsid w:val="00B34306"/>
    <w:rsid w:val="00B34483"/>
    <w:rsid w:val="00B347DB"/>
    <w:rsid w:val="00B34A08"/>
    <w:rsid w:val="00B356D3"/>
    <w:rsid w:val="00B36C00"/>
    <w:rsid w:val="00B377AD"/>
    <w:rsid w:val="00B37C2C"/>
    <w:rsid w:val="00B40A67"/>
    <w:rsid w:val="00B40F1A"/>
    <w:rsid w:val="00B411EA"/>
    <w:rsid w:val="00B41F42"/>
    <w:rsid w:val="00B42061"/>
    <w:rsid w:val="00B420B9"/>
    <w:rsid w:val="00B42100"/>
    <w:rsid w:val="00B42BB5"/>
    <w:rsid w:val="00B42E1F"/>
    <w:rsid w:val="00B4356A"/>
    <w:rsid w:val="00B43782"/>
    <w:rsid w:val="00B439F0"/>
    <w:rsid w:val="00B450B9"/>
    <w:rsid w:val="00B45564"/>
    <w:rsid w:val="00B457FF"/>
    <w:rsid w:val="00B45D1E"/>
    <w:rsid w:val="00B46296"/>
    <w:rsid w:val="00B47278"/>
    <w:rsid w:val="00B478B6"/>
    <w:rsid w:val="00B47CC7"/>
    <w:rsid w:val="00B50FC3"/>
    <w:rsid w:val="00B51AF5"/>
    <w:rsid w:val="00B51C72"/>
    <w:rsid w:val="00B51DCB"/>
    <w:rsid w:val="00B52670"/>
    <w:rsid w:val="00B53056"/>
    <w:rsid w:val="00B551BA"/>
    <w:rsid w:val="00B5539B"/>
    <w:rsid w:val="00B567D4"/>
    <w:rsid w:val="00B56920"/>
    <w:rsid w:val="00B57490"/>
    <w:rsid w:val="00B57E90"/>
    <w:rsid w:val="00B60613"/>
    <w:rsid w:val="00B610BA"/>
    <w:rsid w:val="00B61D6E"/>
    <w:rsid w:val="00B62085"/>
    <w:rsid w:val="00B62DAB"/>
    <w:rsid w:val="00B62E14"/>
    <w:rsid w:val="00B638F5"/>
    <w:rsid w:val="00B64392"/>
    <w:rsid w:val="00B649D2"/>
    <w:rsid w:val="00B64B59"/>
    <w:rsid w:val="00B66DAA"/>
    <w:rsid w:val="00B66EFD"/>
    <w:rsid w:val="00B67AE4"/>
    <w:rsid w:val="00B7085D"/>
    <w:rsid w:val="00B7097E"/>
    <w:rsid w:val="00B710E0"/>
    <w:rsid w:val="00B7120E"/>
    <w:rsid w:val="00B71318"/>
    <w:rsid w:val="00B7162E"/>
    <w:rsid w:val="00B72442"/>
    <w:rsid w:val="00B7266B"/>
    <w:rsid w:val="00B72F62"/>
    <w:rsid w:val="00B7326E"/>
    <w:rsid w:val="00B734E9"/>
    <w:rsid w:val="00B738ED"/>
    <w:rsid w:val="00B73AF7"/>
    <w:rsid w:val="00B744EA"/>
    <w:rsid w:val="00B745D1"/>
    <w:rsid w:val="00B74BDC"/>
    <w:rsid w:val="00B74DD1"/>
    <w:rsid w:val="00B7513D"/>
    <w:rsid w:val="00B7569E"/>
    <w:rsid w:val="00B75FB7"/>
    <w:rsid w:val="00B760D5"/>
    <w:rsid w:val="00B7611C"/>
    <w:rsid w:val="00B76A8F"/>
    <w:rsid w:val="00B77A6D"/>
    <w:rsid w:val="00B77B93"/>
    <w:rsid w:val="00B80BE4"/>
    <w:rsid w:val="00B81118"/>
    <w:rsid w:val="00B8132A"/>
    <w:rsid w:val="00B81C5C"/>
    <w:rsid w:val="00B81E01"/>
    <w:rsid w:val="00B8417C"/>
    <w:rsid w:val="00B858BD"/>
    <w:rsid w:val="00B85F91"/>
    <w:rsid w:val="00B861CE"/>
    <w:rsid w:val="00B8687C"/>
    <w:rsid w:val="00B8696C"/>
    <w:rsid w:val="00B8776A"/>
    <w:rsid w:val="00B877B2"/>
    <w:rsid w:val="00B87C1F"/>
    <w:rsid w:val="00B901F0"/>
    <w:rsid w:val="00B9088C"/>
    <w:rsid w:val="00B9222B"/>
    <w:rsid w:val="00B9275D"/>
    <w:rsid w:val="00B93045"/>
    <w:rsid w:val="00B9317B"/>
    <w:rsid w:val="00B9442E"/>
    <w:rsid w:val="00B94B78"/>
    <w:rsid w:val="00B953D5"/>
    <w:rsid w:val="00BA04F2"/>
    <w:rsid w:val="00BA1014"/>
    <w:rsid w:val="00BA1B84"/>
    <w:rsid w:val="00BA1DD0"/>
    <w:rsid w:val="00BA1DDD"/>
    <w:rsid w:val="00BA25B3"/>
    <w:rsid w:val="00BA27E0"/>
    <w:rsid w:val="00BA29BE"/>
    <w:rsid w:val="00BA2ACB"/>
    <w:rsid w:val="00BA3035"/>
    <w:rsid w:val="00BA334C"/>
    <w:rsid w:val="00BA39BB"/>
    <w:rsid w:val="00BA47FF"/>
    <w:rsid w:val="00BA4E19"/>
    <w:rsid w:val="00BA4E82"/>
    <w:rsid w:val="00BA671E"/>
    <w:rsid w:val="00BA6F0C"/>
    <w:rsid w:val="00BA7010"/>
    <w:rsid w:val="00BA7180"/>
    <w:rsid w:val="00BB0991"/>
    <w:rsid w:val="00BB2053"/>
    <w:rsid w:val="00BB212B"/>
    <w:rsid w:val="00BB2E1A"/>
    <w:rsid w:val="00BB32F4"/>
    <w:rsid w:val="00BB4279"/>
    <w:rsid w:val="00BB430E"/>
    <w:rsid w:val="00BB4A85"/>
    <w:rsid w:val="00BB539C"/>
    <w:rsid w:val="00BB5618"/>
    <w:rsid w:val="00BB5643"/>
    <w:rsid w:val="00BB5E63"/>
    <w:rsid w:val="00BB6032"/>
    <w:rsid w:val="00BB717E"/>
    <w:rsid w:val="00BB72E6"/>
    <w:rsid w:val="00BB7961"/>
    <w:rsid w:val="00BB79D2"/>
    <w:rsid w:val="00BC16A6"/>
    <w:rsid w:val="00BC1765"/>
    <w:rsid w:val="00BC185B"/>
    <w:rsid w:val="00BC1A8E"/>
    <w:rsid w:val="00BC2FC8"/>
    <w:rsid w:val="00BC370E"/>
    <w:rsid w:val="00BC3C95"/>
    <w:rsid w:val="00BC3E8C"/>
    <w:rsid w:val="00BC4DB8"/>
    <w:rsid w:val="00BC4FE3"/>
    <w:rsid w:val="00BC5930"/>
    <w:rsid w:val="00BC61B1"/>
    <w:rsid w:val="00BC650D"/>
    <w:rsid w:val="00BC71E6"/>
    <w:rsid w:val="00BC74A7"/>
    <w:rsid w:val="00BD0106"/>
    <w:rsid w:val="00BD0E40"/>
    <w:rsid w:val="00BD1D11"/>
    <w:rsid w:val="00BD26B5"/>
    <w:rsid w:val="00BD2BBE"/>
    <w:rsid w:val="00BD3159"/>
    <w:rsid w:val="00BD3348"/>
    <w:rsid w:val="00BD3E13"/>
    <w:rsid w:val="00BD3F76"/>
    <w:rsid w:val="00BD5286"/>
    <w:rsid w:val="00BD5B70"/>
    <w:rsid w:val="00BD62BF"/>
    <w:rsid w:val="00BD63C5"/>
    <w:rsid w:val="00BD67F2"/>
    <w:rsid w:val="00BD7088"/>
    <w:rsid w:val="00BD742D"/>
    <w:rsid w:val="00BD7757"/>
    <w:rsid w:val="00BD7D8A"/>
    <w:rsid w:val="00BD7DF5"/>
    <w:rsid w:val="00BD7E08"/>
    <w:rsid w:val="00BD7F92"/>
    <w:rsid w:val="00BE08B0"/>
    <w:rsid w:val="00BE0EC9"/>
    <w:rsid w:val="00BE1F2E"/>
    <w:rsid w:val="00BE269F"/>
    <w:rsid w:val="00BE2768"/>
    <w:rsid w:val="00BE2E88"/>
    <w:rsid w:val="00BE2FBC"/>
    <w:rsid w:val="00BE311E"/>
    <w:rsid w:val="00BE34C9"/>
    <w:rsid w:val="00BE3774"/>
    <w:rsid w:val="00BE378B"/>
    <w:rsid w:val="00BE59D5"/>
    <w:rsid w:val="00BE5DCE"/>
    <w:rsid w:val="00BE6160"/>
    <w:rsid w:val="00BE733D"/>
    <w:rsid w:val="00BE751A"/>
    <w:rsid w:val="00BF01FE"/>
    <w:rsid w:val="00BF0511"/>
    <w:rsid w:val="00BF068C"/>
    <w:rsid w:val="00BF0A84"/>
    <w:rsid w:val="00BF1B64"/>
    <w:rsid w:val="00BF1DEA"/>
    <w:rsid w:val="00BF215A"/>
    <w:rsid w:val="00BF2992"/>
    <w:rsid w:val="00BF29B1"/>
    <w:rsid w:val="00BF2B0F"/>
    <w:rsid w:val="00BF33A5"/>
    <w:rsid w:val="00BF3E61"/>
    <w:rsid w:val="00BF493B"/>
    <w:rsid w:val="00BF4AAE"/>
    <w:rsid w:val="00BF5842"/>
    <w:rsid w:val="00BF58EF"/>
    <w:rsid w:val="00BF59ED"/>
    <w:rsid w:val="00BF5A1C"/>
    <w:rsid w:val="00BF5EE7"/>
    <w:rsid w:val="00BF6059"/>
    <w:rsid w:val="00BF61DE"/>
    <w:rsid w:val="00BF620E"/>
    <w:rsid w:val="00BF63E6"/>
    <w:rsid w:val="00BF687D"/>
    <w:rsid w:val="00BF6C51"/>
    <w:rsid w:val="00BF70AE"/>
    <w:rsid w:val="00BF7D39"/>
    <w:rsid w:val="00C000C7"/>
    <w:rsid w:val="00C0016A"/>
    <w:rsid w:val="00C00A34"/>
    <w:rsid w:val="00C0171D"/>
    <w:rsid w:val="00C01B0E"/>
    <w:rsid w:val="00C01B97"/>
    <w:rsid w:val="00C04060"/>
    <w:rsid w:val="00C05421"/>
    <w:rsid w:val="00C05821"/>
    <w:rsid w:val="00C05C59"/>
    <w:rsid w:val="00C076CF"/>
    <w:rsid w:val="00C07870"/>
    <w:rsid w:val="00C07996"/>
    <w:rsid w:val="00C07C18"/>
    <w:rsid w:val="00C1099A"/>
    <w:rsid w:val="00C11787"/>
    <w:rsid w:val="00C11847"/>
    <w:rsid w:val="00C11B7C"/>
    <w:rsid w:val="00C12FEA"/>
    <w:rsid w:val="00C14485"/>
    <w:rsid w:val="00C14BA9"/>
    <w:rsid w:val="00C15BF6"/>
    <w:rsid w:val="00C160D6"/>
    <w:rsid w:val="00C16EB9"/>
    <w:rsid w:val="00C17060"/>
    <w:rsid w:val="00C17671"/>
    <w:rsid w:val="00C20114"/>
    <w:rsid w:val="00C20DE0"/>
    <w:rsid w:val="00C211C6"/>
    <w:rsid w:val="00C22961"/>
    <w:rsid w:val="00C23DBC"/>
    <w:rsid w:val="00C24070"/>
    <w:rsid w:val="00C24CA9"/>
    <w:rsid w:val="00C25181"/>
    <w:rsid w:val="00C25914"/>
    <w:rsid w:val="00C25FD6"/>
    <w:rsid w:val="00C264F4"/>
    <w:rsid w:val="00C26B24"/>
    <w:rsid w:val="00C26E30"/>
    <w:rsid w:val="00C26FF9"/>
    <w:rsid w:val="00C27577"/>
    <w:rsid w:val="00C30B1A"/>
    <w:rsid w:val="00C31218"/>
    <w:rsid w:val="00C31573"/>
    <w:rsid w:val="00C31E9D"/>
    <w:rsid w:val="00C32305"/>
    <w:rsid w:val="00C32F3D"/>
    <w:rsid w:val="00C33C32"/>
    <w:rsid w:val="00C33C71"/>
    <w:rsid w:val="00C34129"/>
    <w:rsid w:val="00C341A5"/>
    <w:rsid w:val="00C34247"/>
    <w:rsid w:val="00C3497A"/>
    <w:rsid w:val="00C34DA2"/>
    <w:rsid w:val="00C35313"/>
    <w:rsid w:val="00C35E69"/>
    <w:rsid w:val="00C35F53"/>
    <w:rsid w:val="00C36C0D"/>
    <w:rsid w:val="00C36E26"/>
    <w:rsid w:val="00C4033C"/>
    <w:rsid w:val="00C40881"/>
    <w:rsid w:val="00C40F44"/>
    <w:rsid w:val="00C41D40"/>
    <w:rsid w:val="00C4283B"/>
    <w:rsid w:val="00C4339E"/>
    <w:rsid w:val="00C43686"/>
    <w:rsid w:val="00C436DB"/>
    <w:rsid w:val="00C437F0"/>
    <w:rsid w:val="00C442B6"/>
    <w:rsid w:val="00C4621C"/>
    <w:rsid w:val="00C46A45"/>
    <w:rsid w:val="00C46A9C"/>
    <w:rsid w:val="00C46B82"/>
    <w:rsid w:val="00C46CA6"/>
    <w:rsid w:val="00C46EB6"/>
    <w:rsid w:val="00C47806"/>
    <w:rsid w:val="00C500FE"/>
    <w:rsid w:val="00C5018F"/>
    <w:rsid w:val="00C502F8"/>
    <w:rsid w:val="00C5042E"/>
    <w:rsid w:val="00C50B0E"/>
    <w:rsid w:val="00C50E2C"/>
    <w:rsid w:val="00C515F3"/>
    <w:rsid w:val="00C52ACD"/>
    <w:rsid w:val="00C53103"/>
    <w:rsid w:val="00C53796"/>
    <w:rsid w:val="00C5394F"/>
    <w:rsid w:val="00C53FCF"/>
    <w:rsid w:val="00C54303"/>
    <w:rsid w:val="00C548C8"/>
    <w:rsid w:val="00C5502C"/>
    <w:rsid w:val="00C55087"/>
    <w:rsid w:val="00C5523A"/>
    <w:rsid w:val="00C552DD"/>
    <w:rsid w:val="00C6269C"/>
    <w:rsid w:val="00C6329F"/>
    <w:rsid w:val="00C633D1"/>
    <w:rsid w:val="00C638CC"/>
    <w:rsid w:val="00C6395A"/>
    <w:rsid w:val="00C643AB"/>
    <w:rsid w:val="00C64513"/>
    <w:rsid w:val="00C64994"/>
    <w:rsid w:val="00C64BF2"/>
    <w:rsid w:val="00C655AB"/>
    <w:rsid w:val="00C65964"/>
    <w:rsid w:val="00C65BA3"/>
    <w:rsid w:val="00C65F99"/>
    <w:rsid w:val="00C66AE6"/>
    <w:rsid w:val="00C70B3A"/>
    <w:rsid w:val="00C71165"/>
    <w:rsid w:val="00C7288E"/>
    <w:rsid w:val="00C72C40"/>
    <w:rsid w:val="00C74ABF"/>
    <w:rsid w:val="00C74C70"/>
    <w:rsid w:val="00C74F8D"/>
    <w:rsid w:val="00C75AAA"/>
    <w:rsid w:val="00C773D7"/>
    <w:rsid w:val="00C80004"/>
    <w:rsid w:val="00C81913"/>
    <w:rsid w:val="00C81B01"/>
    <w:rsid w:val="00C81DB1"/>
    <w:rsid w:val="00C822B6"/>
    <w:rsid w:val="00C825C3"/>
    <w:rsid w:val="00C82DE2"/>
    <w:rsid w:val="00C82E48"/>
    <w:rsid w:val="00C82F2B"/>
    <w:rsid w:val="00C83465"/>
    <w:rsid w:val="00C836AF"/>
    <w:rsid w:val="00C8387B"/>
    <w:rsid w:val="00C8397A"/>
    <w:rsid w:val="00C83A6F"/>
    <w:rsid w:val="00C8465F"/>
    <w:rsid w:val="00C84D80"/>
    <w:rsid w:val="00C855F3"/>
    <w:rsid w:val="00C86537"/>
    <w:rsid w:val="00C869CB"/>
    <w:rsid w:val="00C86E7D"/>
    <w:rsid w:val="00C87D0C"/>
    <w:rsid w:val="00C90141"/>
    <w:rsid w:val="00C907A3"/>
    <w:rsid w:val="00C91011"/>
    <w:rsid w:val="00C9104A"/>
    <w:rsid w:val="00C912E7"/>
    <w:rsid w:val="00C9186E"/>
    <w:rsid w:val="00C91C38"/>
    <w:rsid w:val="00C924ED"/>
    <w:rsid w:val="00C93D20"/>
    <w:rsid w:val="00C9445A"/>
    <w:rsid w:val="00C94C01"/>
    <w:rsid w:val="00C94CFF"/>
    <w:rsid w:val="00C9563A"/>
    <w:rsid w:val="00C96BC4"/>
    <w:rsid w:val="00C96DCF"/>
    <w:rsid w:val="00C97D0A"/>
    <w:rsid w:val="00CA05F0"/>
    <w:rsid w:val="00CA0895"/>
    <w:rsid w:val="00CA147A"/>
    <w:rsid w:val="00CA2247"/>
    <w:rsid w:val="00CA2653"/>
    <w:rsid w:val="00CA488E"/>
    <w:rsid w:val="00CA5E8F"/>
    <w:rsid w:val="00CA6315"/>
    <w:rsid w:val="00CA6642"/>
    <w:rsid w:val="00CA7805"/>
    <w:rsid w:val="00CA7C0B"/>
    <w:rsid w:val="00CB020D"/>
    <w:rsid w:val="00CB03DA"/>
    <w:rsid w:val="00CB06FD"/>
    <w:rsid w:val="00CB0F82"/>
    <w:rsid w:val="00CB17CC"/>
    <w:rsid w:val="00CB2133"/>
    <w:rsid w:val="00CB2142"/>
    <w:rsid w:val="00CB313E"/>
    <w:rsid w:val="00CB38B5"/>
    <w:rsid w:val="00CB39AC"/>
    <w:rsid w:val="00CB3DC2"/>
    <w:rsid w:val="00CB56A3"/>
    <w:rsid w:val="00CB597D"/>
    <w:rsid w:val="00CB59D9"/>
    <w:rsid w:val="00CB5B65"/>
    <w:rsid w:val="00CB6919"/>
    <w:rsid w:val="00CB6EBF"/>
    <w:rsid w:val="00CB7015"/>
    <w:rsid w:val="00CC01D3"/>
    <w:rsid w:val="00CC08B6"/>
    <w:rsid w:val="00CC1200"/>
    <w:rsid w:val="00CC1280"/>
    <w:rsid w:val="00CC171F"/>
    <w:rsid w:val="00CC1991"/>
    <w:rsid w:val="00CC1994"/>
    <w:rsid w:val="00CC1BC1"/>
    <w:rsid w:val="00CC26CD"/>
    <w:rsid w:val="00CC291B"/>
    <w:rsid w:val="00CC3D0D"/>
    <w:rsid w:val="00CC4022"/>
    <w:rsid w:val="00CC52DC"/>
    <w:rsid w:val="00CC54FF"/>
    <w:rsid w:val="00CC5A5D"/>
    <w:rsid w:val="00CC5B27"/>
    <w:rsid w:val="00CC5C98"/>
    <w:rsid w:val="00CC6CB6"/>
    <w:rsid w:val="00CC6DBD"/>
    <w:rsid w:val="00CC71C4"/>
    <w:rsid w:val="00CC7C83"/>
    <w:rsid w:val="00CD09B5"/>
    <w:rsid w:val="00CD1AAF"/>
    <w:rsid w:val="00CD1D70"/>
    <w:rsid w:val="00CD22D1"/>
    <w:rsid w:val="00CD24D8"/>
    <w:rsid w:val="00CD2A9D"/>
    <w:rsid w:val="00CD2D4A"/>
    <w:rsid w:val="00CD30D0"/>
    <w:rsid w:val="00CD3330"/>
    <w:rsid w:val="00CD43A9"/>
    <w:rsid w:val="00CD4A68"/>
    <w:rsid w:val="00CD5619"/>
    <w:rsid w:val="00CD5641"/>
    <w:rsid w:val="00CD5804"/>
    <w:rsid w:val="00CD5DC2"/>
    <w:rsid w:val="00CD729E"/>
    <w:rsid w:val="00CE03A3"/>
    <w:rsid w:val="00CE06A9"/>
    <w:rsid w:val="00CE17CA"/>
    <w:rsid w:val="00CE1D4C"/>
    <w:rsid w:val="00CE1F84"/>
    <w:rsid w:val="00CE27FC"/>
    <w:rsid w:val="00CE2DE1"/>
    <w:rsid w:val="00CE3001"/>
    <w:rsid w:val="00CE58A0"/>
    <w:rsid w:val="00CE5C0F"/>
    <w:rsid w:val="00CE77C4"/>
    <w:rsid w:val="00CF0717"/>
    <w:rsid w:val="00CF144A"/>
    <w:rsid w:val="00CF262A"/>
    <w:rsid w:val="00CF2889"/>
    <w:rsid w:val="00CF29B2"/>
    <w:rsid w:val="00CF3359"/>
    <w:rsid w:val="00CF37A5"/>
    <w:rsid w:val="00CF3CBB"/>
    <w:rsid w:val="00CF3F04"/>
    <w:rsid w:val="00CF4BE0"/>
    <w:rsid w:val="00CF513B"/>
    <w:rsid w:val="00CF562B"/>
    <w:rsid w:val="00CF568F"/>
    <w:rsid w:val="00CF5DBB"/>
    <w:rsid w:val="00CF5E84"/>
    <w:rsid w:val="00CF6926"/>
    <w:rsid w:val="00CF701C"/>
    <w:rsid w:val="00CF73B8"/>
    <w:rsid w:val="00CF77AA"/>
    <w:rsid w:val="00D00542"/>
    <w:rsid w:val="00D01211"/>
    <w:rsid w:val="00D01D3D"/>
    <w:rsid w:val="00D01E41"/>
    <w:rsid w:val="00D0272F"/>
    <w:rsid w:val="00D02B78"/>
    <w:rsid w:val="00D02F69"/>
    <w:rsid w:val="00D0300E"/>
    <w:rsid w:val="00D03A86"/>
    <w:rsid w:val="00D03BEB"/>
    <w:rsid w:val="00D05E37"/>
    <w:rsid w:val="00D06518"/>
    <w:rsid w:val="00D07216"/>
    <w:rsid w:val="00D0729D"/>
    <w:rsid w:val="00D1053E"/>
    <w:rsid w:val="00D12261"/>
    <w:rsid w:val="00D129FD"/>
    <w:rsid w:val="00D146FC"/>
    <w:rsid w:val="00D14FC0"/>
    <w:rsid w:val="00D170BE"/>
    <w:rsid w:val="00D17481"/>
    <w:rsid w:val="00D17AF5"/>
    <w:rsid w:val="00D17F61"/>
    <w:rsid w:val="00D20390"/>
    <w:rsid w:val="00D205EB"/>
    <w:rsid w:val="00D20B7A"/>
    <w:rsid w:val="00D21DDD"/>
    <w:rsid w:val="00D24011"/>
    <w:rsid w:val="00D24B29"/>
    <w:rsid w:val="00D2584A"/>
    <w:rsid w:val="00D25B24"/>
    <w:rsid w:val="00D25F4F"/>
    <w:rsid w:val="00D2619F"/>
    <w:rsid w:val="00D2638C"/>
    <w:rsid w:val="00D263CF"/>
    <w:rsid w:val="00D26E17"/>
    <w:rsid w:val="00D26E8A"/>
    <w:rsid w:val="00D3004C"/>
    <w:rsid w:val="00D3020A"/>
    <w:rsid w:val="00D30302"/>
    <w:rsid w:val="00D31FB8"/>
    <w:rsid w:val="00D33196"/>
    <w:rsid w:val="00D338C9"/>
    <w:rsid w:val="00D339D8"/>
    <w:rsid w:val="00D33CA0"/>
    <w:rsid w:val="00D33F56"/>
    <w:rsid w:val="00D34165"/>
    <w:rsid w:val="00D3426A"/>
    <w:rsid w:val="00D36082"/>
    <w:rsid w:val="00D37C4C"/>
    <w:rsid w:val="00D40877"/>
    <w:rsid w:val="00D408F1"/>
    <w:rsid w:val="00D40C24"/>
    <w:rsid w:val="00D412AA"/>
    <w:rsid w:val="00D413BB"/>
    <w:rsid w:val="00D41EA9"/>
    <w:rsid w:val="00D420B7"/>
    <w:rsid w:val="00D4272E"/>
    <w:rsid w:val="00D427BA"/>
    <w:rsid w:val="00D42E01"/>
    <w:rsid w:val="00D43057"/>
    <w:rsid w:val="00D432D5"/>
    <w:rsid w:val="00D43B44"/>
    <w:rsid w:val="00D46B1D"/>
    <w:rsid w:val="00D476C5"/>
    <w:rsid w:val="00D47B9B"/>
    <w:rsid w:val="00D5036E"/>
    <w:rsid w:val="00D513D8"/>
    <w:rsid w:val="00D51D56"/>
    <w:rsid w:val="00D52180"/>
    <w:rsid w:val="00D525E0"/>
    <w:rsid w:val="00D52BD0"/>
    <w:rsid w:val="00D52E69"/>
    <w:rsid w:val="00D5372E"/>
    <w:rsid w:val="00D53A23"/>
    <w:rsid w:val="00D542F6"/>
    <w:rsid w:val="00D54ACF"/>
    <w:rsid w:val="00D54D42"/>
    <w:rsid w:val="00D5532C"/>
    <w:rsid w:val="00D55C69"/>
    <w:rsid w:val="00D56124"/>
    <w:rsid w:val="00D56C9E"/>
    <w:rsid w:val="00D56E14"/>
    <w:rsid w:val="00D60995"/>
    <w:rsid w:val="00D61720"/>
    <w:rsid w:val="00D61F98"/>
    <w:rsid w:val="00D6296A"/>
    <w:rsid w:val="00D629D3"/>
    <w:rsid w:val="00D6304C"/>
    <w:rsid w:val="00D63072"/>
    <w:rsid w:val="00D63EA2"/>
    <w:rsid w:val="00D65260"/>
    <w:rsid w:val="00D65514"/>
    <w:rsid w:val="00D656DF"/>
    <w:rsid w:val="00D661DB"/>
    <w:rsid w:val="00D6692E"/>
    <w:rsid w:val="00D66C74"/>
    <w:rsid w:val="00D66D4D"/>
    <w:rsid w:val="00D673E9"/>
    <w:rsid w:val="00D67D08"/>
    <w:rsid w:val="00D703B7"/>
    <w:rsid w:val="00D704AA"/>
    <w:rsid w:val="00D70711"/>
    <w:rsid w:val="00D70D2B"/>
    <w:rsid w:val="00D711C5"/>
    <w:rsid w:val="00D71B84"/>
    <w:rsid w:val="00D71BA3"/>
    <w:rsid w:val="00D72074"/>
    <w:rsid w:val="00D724EB"/>
    <w:rsid w:val="00D72501"/>
    <w:rsid w:val="00D72852"/>
    <w:rsid w:val="00D72A7D"/>
    <w:rsid w:val="00D72C27"/>
    <w:rsid w:val="00D72D97"/>
    <w:rsid w:val="00D733EE"/>
    <w:rsid w:val="00D73446"/>
    <w:rsid w:val="00D7347A"/>
    <w:rsid w:val="00D740F1"/>
    <w:rsid w:val="00D7654B"/>
    <w:rsid w:val="00D77081"/>
    <w:rsid w:val="00D77399"/>
    <w:rsid w:val="00D77EF4"/>
    <w:rsid w:val="00D803EA"/>
    <w:rsid w:val="00D80CAD"/>
    <w:rsid w:val="00D811E9"/>
    <w:rsid w:val="00D81487"/>
    <w:rsid w:val="00D8170F"/>
    <w:rsid w:val="00D843D3"/>
    <w:rsid w:val="00D8490F"/>
    <w:rsid w:val="00D85200"/>
    <w:rsid w:val="00D86138"/>
    <w:rsid w:val="00D861B6"/>
    <w:rsid w:val="00D86AC3"/>
    <w:rsid w:val="00D86ACE"/>
    <w:rsid w:val="00D905EE"/>
    <w:rsid w:val="00D9077F"/>
    <w:rsid w:val="00D90EA3"/>
    <w:rsid w:val="00D91303"/>
    <w:rsid w:val="00D91754"/>
    <w:rsid w:val="00D91A8F"/>
    <w:rsid w:val="00D927BE"/>
    <w:rsid w:val="00D928C0"/>
    <w:rsid w:val="00D93630"/>
    <w:rsid w:val="00D9366F"/>
    <w:rsid w:val="00D93A2B"/>
    <w:rsid w:val="00D94122"/>
    <w:rsid w:val="00D952F1"/>
    <w:rsid w:val="00D954F7"/>
    <w:rsid w:val="00D9598F"/>
    <w:rsid w:val="00D95BCA"/>
    <w:rsid w:val="00D968F8"/>
    <w:rsid w:val="00D96E97"/>
    <w:rsid w:val="00D973E0"/>
    <w:rsid w:val="00D97533"/>
    <w:rsid w:val="00D97942"/>
    <w:rsid w:val="00DA0465"/>
    <w:rsid w:val="00DA0701"/>
    <w:rsid w:val="00DA0E35"/>
    <w:rsid w:val="00DA0F88"/>
    <w:rsid w:val="00DA1CD7"/>
    <w:rsid w:val="00DA1EC8"/>
    <w:rsid w:val="00DA3750"/>
    <w:rsid w:val="00DA4733"/>
    <w:rsid w:val="00DA4CD5"/>
    <w:rsid w:val="00DA5434"/>
    <w:rsid w:val="00DA78D1"/>
    <w:rsid w:val="00DA7E3C"/>
    <w:rsid w:val="00DB0845"/>
    <w:rsid w:val="00DB0AF4"/>
    <w:rsid w:val="00DB0E16"/>
    <w:rsid w:val="00DB2424"/>
    <w:rsid w:val="00DB2514"/>
    <w:rsid w:val="00DB28C8"/>
    <w:rsid w:val="00DB2A13"/>
    <w:rsid w:val="00DB2E5D"/>
    <w:rsid w:val="00DB3102"/>
    <w:rsid w:val="00DB3B7E"/>
    <w:rsid w:val="00DB4712"/>
    <w:rsid w:val="00DB4774"/>
    <w:rsid w:val="00DB5049"/>
    <w:rsid w:val="00DB58E0"/>
    <w:rsid w:val="00DB5CFC"/>
    <w:rsid w:val="00DB5ECE"/>
    <w:rsid w:val="00DB67F2"/>
    <w:rsid w:val="00DB69D2"/>
    <w:rsid w:val="00DB7C9C"/>
    <w:rsid w:val="00DC1761"/>
    <w:rsid w:val="00DC1BC4"/>
    <w:rsid w:val="00DC1D8E"/>
    <w:rsid w:val="00DC2316"/>
    <w:rsid w:val="00DC2B8F"/>
    <w:rsid w:val="00DC34C7"/>
    <w:rsid w:val="00DC38B3"/>
    <w:rsid w:val="00DC3D0F"/>
    <w:rsid w:val="00DC404B"/>
    <w:rsid w:val="00DC504B"/>
    <w:rsid w:val="00DC5501"/>
    <w:rsid w:val="00DC55D2"/>
    <w:rsid w:val="00DC5942"/>
    <w:rsid w:val="00DC5D22"/>
    <w:rsid w:val="00DC5F76"/>
    <w:rsid w:val="00DC6089"/>
    <w:rsid w:val="00DC710C"/>
    <w:rsid w:val="00DC7578"/>
    <w:rsid w:val="00DC7938"/>
    <w:rsid w:val="00DD0253"/>
    <w:rsid w:val="00DD0573"/>
    <w:rsid w:val="00DD08FC"/>
    <w:rsid w:val="00DD0F65"/>
    <w:rsid w:val="00DD1401"/>
    <w:rsid w:val="00DD1E65"/>
    <w:rsid w:val="00DD1F6D"/>
    <w:rsid w:val="00DD21BC"/>
    <w:rsid w:val="00DD2496"/>
    <w:rsid w:val="00DD2619"/>
    <w:rsid w:val="00DD2A2E"/>
    <w:rsid w:val="00DD32D4"/>
    <w:rsid w:val="00DD3964"/>
    <w:rsid w:val="00DD4A48"/>
    <w:rsid w:val="00DD58FE"/>
    <w:rsid w:val="00DD5BCF"/>
    <w:rsid w:val="00DD6042"/>
    <w:rsid w:val="00DD6CDC"/>
    <w:rsid w:val="00DD6E23"/>
    <w:rsid w:val="00DD6F37"/>
    <w:rsid w:val="00DD6FA4"/>
    <w:rsid w:val="00DD7A4C"/>
    <w:rsid w:val="00DE0AFA"/>
    <w:rsid w:val="00DE0B6E"/>
    <w:rsid w:val="00DE0C70"/>
    <w:rsid w:val="00DE1F18"/>
    <w:rsid w:val="00DE1F24"/>
    <w:rsid w:val="00DE285B"/>
    <w:rsid w:val="00DE2927"/>
    <w:rsid w:val="00DE336A"/>
    <w:rsid w:val="00DE364B"/>
    <w:rsid w:val="00DE4547"/>
    <w:rsid w:val="00DE4984"/>
    <w:rsid w:val="00DE54FB"/>
    <w:rsid w:val="00DE5B6D"/>
    <w:rsid w:val="00DE6051"/>
    <w:rsid w:val="00DE63CB"/>
    <w:rsid w:val="00DE679D"/>
    <w:rsid w:val="00DE79DB"/>
    <w:rsid w:val="00DF110E"/>
    <w:rsid w:val="00DF12CA"/>
    <w:rsid w:val="00DF15BC"/>
    <w:rsid w:val="00DF2432"/>
    <w:rsid w:val="00DF2BFB"/>
    <w:rsid w:val="00DF3ACE"/>
    <w:rsid w:val="00DF496C"/>
    <w:rsid w:val="00DF5BF0"/>
    <w:rsid w:val="00DF6508"/>
    <w:rsid w:val="00DF7122"/>
    <w:rsid w:val="00DF79B9"/>
    <w:rsid w:val="00E005CE"/>
    <w:rsid w:val="00E0069F"/>
    <w:rsid w:val="00E014C9"/>
    <w:rsid w:val="00E01DF6"/>
    <w:rsid w:val="00E01EAA"/>
    <w:rsid w:val="00E02E82"/>
    <w:rsid w:val="00E02EAA"/>
    <w:rsid w:val="00E02F77"/>
    <w:rsid w:val="00E03D3E"/>
    <w:rsid w:val="00E04E6A"/>
    <w:rsid w:val="00E054AC"/>
    <w:rsid w:val="00E05570"/>
    <w:rsid w:val="00E05BE1"/>
    <w:rsid w:val="00E05DA6"/>
    <w:rsid w:val="00E061A7"/>
    <w:rsid w:val="00E0629D"/>
    <w:rsid w:val="00E06821"/>
    <w:rsid w:val="00E07467"/>
    <w:rsid w:val="00E10EC8"/>
    <w:rsid w:val="00E10EDF"/>
    <w:rsid w:val="00E11C25"/>
    <w:rsid w:val="00E11D61"/>
    <w:rsid w:val="00E12135"/>
    <w:rsid w:val="00E12931"/>
    <w:rsid w:val="00E13431"/>
    <w:rsid w:val="00E13676"/>
    <w:rsid w:val="00E13778"/>
    <w:rsid w:val="00E14398"/>
    <w:rsid w:val="00E153F6"/>
    <w:rsid w:val="00E15830"/>
    <w:rsid w:val="00E16694"/>
    <w:rsid w:val="00E175CA"/>
    <w:rsid w:val="00E177BF"/>
    <w:rsid w:val="00E17C25"/>
    <w:rsid w:val="00E210EF"/>
    <w:rsid w:val="00E21305"/>
    <w:rsid w:val="00E21D10"/>
    <w:rsid w:val="00E21EA9"/>
    <w:rsid w:val="00E2206E"/>
    <w:rsid w:val="00E23557"/>
    <w:rsid w:val="00E2411A"/>
    <w:rsid w:val="00E24753"/>
    <w:rsid w:val="00E24E16"/>
    <w:rsid w:val="00E25248"/>
    <w:rsid w:val="00E25F35"/>
    <w:rsid w:val="00E26F95"/>
    <w:rsid w:val="00E270BF"/>
    <w:rsid w:val="00E2791A"/>
    <w:rsid w:val="00E305BA"/>
    <w:rsid w:val="00E30A6B"/>
    <w:rsid w:val="00E31A78"/>
    <w:rsid w:val="00E31DB2"/>
    <w:rsid w:val="00E32DB3"/>
    <w:rsid w:val="00E32F00"/>
    <w:rsid w:val="00E339FC"/>
    <w:rsid w:val="00E33AA2"/>
    <w:rsid w:val="00E34AB6"/>
    <w:rsid w:val="00E358BF"/>
    <w:rsid w:val="00E35FD0"/>
    <w:rsid w:val="00E3613A"/>
    <w:rsid w:val="00E36313"/>
    <w:rsid w:val="00E36961"/>
    <w:rsid w:val="00E36AF6"/>
    <w:rsid w:val="00E36F58"/>
    <w:rsid w:val="00E37DC7"/>
    <w:rsid w:val="00E412A0"/>
    <w:rsid w:val="00E414C2"/>
    <w:rsid w:val="00E417CC"/>
    <w:rsid w:val="00E41951"/>
    <w:rsid w:val="00E4275A"/>
    <w:rsid w:val="00E42862"/>
    <w:rsid w:val="00E428F7"/>
    <w:rsid w:val="00E42B08"/>
    <w:rsid w:val="00E42B5F"/>
    <w:rsid w:val="00E42BC1"/>
    <w:rsid w:val="00E43089"/>
    <w:rsid w:val="00E43321"/>
    <w:rsid w:val="00E438FF"/>
    <w:rsid w:val="00E43C85"/>
    <w:rsid w:val="00E44D25"/>
    <w:rsid w:val="00E45249"/>
    <w:rsid w:val="00E452F5"/>
    <w:rsid w:val="00E455F7"/>
    <w:rsid w:val="00E45ABF"/>
    <w:rsid w:val="00E46B41"/>
    <w:rsid w:val="00E47913"/>
    <w:rsid w:val="00E47CAE"/>
    <w:rsid w:val="00E5015B"/>
    <w:rsid w:val="00E50430"/>
    <w:rsid w:val="00E50FB4"/>
    <w:rsid w:val="00E51022"/>
    <w:rsid w:val="00E51124"/>
    <w:rsid w:val="00E519D7"/>
    <w:rsid w:val="00E51B36"/>
    <w:rsid w:val="00E51EF7"/>
    <w:rsid w:val="00E529EA"/>
    <w:rsid w:val="00E5338F"/>
    <w:rsid w:val="00E53BF9"/>
    <w:rsid w:val="00E54121"/>
    <w:rsid w:val="00E54878"/>
    <w:rsid w:val="00E54942"/>
    <w:rsid w:val="00E55017"/>
    <w:rsid w:val="00E5528D"/>
    <w:rsid w:val="00E55AAF"/>
    <w:rsid w:val="00E55AB3"/>
    <w:rsid w:val="00E560DC"/>
    <w:rsid w:val="00E56437"/>
    <w:rsid w:val="00E56DE0"/>
    <w:rsid w:val="00E600EA"/>
    <w:rsid w:val="00E60857"/>
    <w:rsid w:val="00E60975"/>
    <w:rsid w:val="00E60A6C"/>
    <w:rsid w:val="00E60F45"/>
    <w:rsid w:val="00E623EA"/>
    <w:rsid w:val="00E62C5E"/>
    <w:rsid w:val="00E63A09"/>
    <w:rsid w:val="00E6453A"/>
    <w:rsid w:val="00E64DF2"/>
    <w:rsid w:val="00E6510A"/>
    <w:rsid w:val="00E65C34"/>
    <w:rsid w:val="00E65C62"/>
    <w:rsid w:val="00E66994"/>
    <w:rsid w:val="00E66D6E"/>
    <w:rsid w:val="00E66EAB"/>
    <w:rsid w:val="00E67028"/>
    <w:rsid w:val="00E6711F"/>
    <w:rsid w:val="00E70349"/>
    <w:rsid w:val="00E70616"/>
    <w:rsid w:val="00E70B14"/>
    <w:rsid w:val="00E71239"/>
    <w:rsid w:val="00E71485"/>
    <w:rsid w:val="00E72738"/>
    <w:rsid w:val="00E73CE8"/>
    <w:rsid w:val="00E7518E"/>
    <w:rsid w:val="00E75C67"/>
    <w:rsid w:val="00E75E54"/>
    <w:rsid w:val="00E75FC9"/>
    <w:rsid w:val="00E76BC7"/>
    <w:rsid w:val="00E777F2"/>
    <w:rsid w:val="00E77984"/>
    <w:rsid w:val="00E77B76"/>
    <w:rsid w:val="00E80CCE"/>
    <w:rsid w:val="00E8146F"/>
    <w:rsid w:val="00E815BD"/>
    <w:rsid w:val="00E82012"/>
    <w:rsid w:val="00E82149"/>
    <w:rsid w:val="00E822B5"/>
    <w:rsid w:val="00E82E37"/>
    <w:rsid w:val="00E84A9B"/>
    <w:rsid w:val="00E84F79"/>
    <w:rsid w:val="00E859C6"/>
    <w:rsid w:val="00E85CD3"/>
    <w:rsid w:val="00E86AAB"/>
    <w:rsid w:val="00E86B0C"/>
    <w:rsid w:val="00E87DDE"/>
    <w:rsid w:val="00E90A9F"/>
    <w:rsid w:val="00E90DBC"/>
    <w:rsid w:val="00E920C8"/>
    <w:rsid w:val="00E92A59"/>
    <w:rsid w:val="00E93D7C"/>
    <w:rsid w:val="00E94E16"/>
    <w:rsid w:val="00E95330"/>
    <w:rsid w:val="00E960A1"/>
    <w:rsid w:val="00E9610C"/>
    <w:rsid w:val="00E967EC"/>
    <w:rsid w:val="00E969D6"/>
    <w:rsid w:val="00EA022C"/>
    <w:rsid w:val="00EA0A9E"/>
    <w:rsid w:val="00EA1E87"/>
    <w:rsid w:val="00EA2B00"/>
    <w:rsid w:val="00EA2FBB"/>
    <w:rsid w:val="00EA35E4"/>
    <w:rsid w:val="00EA3C3F"/>
    <w:rsid w:val="00EA569C"/>
    <w:rsid w:val="00EA5834"/>
    <w:rsid w:val="00EA60F2"/>
    <w:rsid w:val="00EA70DE"/>
    <w:rsid w:val="00EA74AB"/>
    <w:rsid w:val="00EA7711"/>
    <w:rsid w:val="00EA7860"/>
    <w:rsid w:val="00EB0EAC"/>
    <w:rsid w:val="00EB105D"/>
    <w:rsid w:val="00EB18F6"/>
    <w:rsid w:val="00EB1D13"/>
    <w:rsid w:val="00EB2276"/>
    <w:rsid w:val="00EB2531"/>
    <w:rsid w:val="00EB2970"/>
    <w:rsid w:val="00EB2FE3"/>
    <w:rsid w:val="00EB3516"/>
    <w:rsid w:val="00EB371F"/>
    <w:rsid w:val="00EB3A35"/>
    <w:rsid w:val="00EB4DAA"/>
    <w:rsid w:val="00EB5514"/>
    <w:rsid w:val="00EB57CB"/>
    <w:rsid w:val="00EB62E2"/>
    <w:rsid w:val="00EB7000"/>
    <w:rsid w:val="00EB74BD"/>
    <w:rsid w:val="00EB78C4"/>
    <w:rsid w:val="00EB7A08"/>
    <w:rsid w:val="00EB7AEF"/>
    <w:rsid w:val="00EB7DEC"/>
    <w:rsid w:val="00EC0594"/>
    <w:rsid w:val="00EC0CE1"/>
    <w:rsid w:val="00EC1BA5"/>
    <w:rsid w:val="00EC2A46"/>
    <w:rsid w:val="00EC31CC"/>
    <w:rsid w:val="00EC3569"/>
    <w:rsid w:val="00EC4123"/>
    <w:rsid w:val="00EC49A4"/>
    <w:rsid w:val="00EC540B"/>
    <w:rsid w:val="00EC5410"/>
    <w:rsid w:val="00ED0BA6"/>
    <w:rsid w:val="00ED11A4"/>
    <w:rsid w:val="00ED1449"/>
    <w:rsid w:val="00ED16F9"/>
    <w:rsid w:val="00ED1B59"/>
    <w:rsid w:val="00ED22AE"/>
    <w:rsid w:val="00ED351F"/>
    <w:rsid w:val="00ED3FA2"/>
    <w:rsid w:val="00ED4735"/>
    <w:rsid w:val="00ED5159"/>
    <w:rsid w:val="00ED51A0"/>
    <w:rsid w:val="00ED5379"/>
    <w:rsid w:val="00ED6137"/>
    <w:rsid w:val="00ED6241"/>
    <w:rsid w:val="00ED6F8D"/>
    <w:rsid w:val="00ED7B33"/>
    <w:rsid w:val="00ED7C26"/>
    <w:rsid w:val="00ED7C4C"/>
    <w:rsid w:val="00EE0225"/>
    <w:rsid w:val="00EE03C0"/>
    <w:rsid w:val="00EE08AA"/>
    <w:rsid w:val="00EE0CA6"/>
    <w:rsid w:val="00EE102B"/>
    <w:rsid w:val="00EE1888"/>
    <w:rsid w:val="00EE1B5A"/>
    <w:rsid w:val="00EE25CD"/>
    <w:rsid w:val="00EE2641"/>
    <w:rsid w:val="00EE2DA5"/>
    <w:rsid w:val="00EE37FB"/>
    <w:rsid w:val="00EE3D87"/>
    <w:rsid w:val="00EE4446"/>
    <w:rsid w:val="00EE5367"/>
    <w:rsid w:val="00EE6402"/>
    <w:rsid w:val="00EE665D"/>
    <w:rsid w:val="00EE667B"/>
    <w:rsid w:val="00EE6B02"/>
    <w:rsid w:val="00EE6D49"/>
    <w:rsid w:val="00EE7F5C"/>
    <w:rsid w:val="00EF07B3"/>
    <w:rsid w:val="00EF0E5F"/>
    <w:rsid w:val="00EF296C"/>
    <w:rsid w:val="00EF33DA"/>
    <w:rsid w:val="00EF3F00"/>
    <w:rsid w:val="00EF4017"/>
    <w:rsid w:val="00EF4144"/>
    <w:rsid w:val="00EF42FF"/>
    <w:rsid w:val="00EF4BA1"/>
    <w:rsid w:val="00EF5653"/>
    <w:rsid w:val="00EF58B4"/>
    <w:rsid w:val="00EF5D4B"/>
    <w:rsid w:val="00EF748E"/>
    <w:rsid w:val="00F00930"/>
    <w:rsid w:val="00F00CA3"/>
    <w:rsid w:val="00F01769"/>
    <w:rsid w:val="00F024C7"/>
    <w:rsid w:val="00F026F6"/>
    <w:rsid w:val="00F02829"/>
    <w:rsid w:val="00F036E6"/>
    <w:rsid w:val="00F03894"/>
    <w:rsid w:val="00F03F5C"/>
    <w:rsid w:val="00F043D1"/>
    <w:rsid w:val="00F04E6E"/>
    <w:rsid w:val="00F05A1C"/>
    <w:rsid w:val="00F05B85"/>
    <w:rsid w:val="00F05E22"/>
    <w:rsid w:val="00F06075"/>
    <w:rsid w:val="00F06C8A"/>
    <w:rsid w:val="00F07C91"/>
    <w:rsid w:val="00F10267"/>
    <w:rsid w:val="00F10608"/>
    <w:rsid w:val="00F10F26"/>
    <w:rsid w:val="00F11142"/>
    <w:rsid w:val="00F111EA"/>
    <w:rsid w:val="00F12F33"/>
    <w:rsid w:val="00F132CD"/>
    <w:rsid w:val="00F1422C"/>
    <w:rsid w:val="00F146C9"/>
    <w:rsid w:val="00F14ED8"/>
    <w:rsid w:val="00F14EFD"/>
    <w:rsid w:val="00F155B9"/>
    <w:rsid w:val="00F15DBE"/>
    <w:rsid w:val="00F1619A"/>
    <w:rsid w:val="00F169C4"/>
    <w:rsid w:val="00F17635"/>
    <w:rsid w:val="00F200EE"/>
    <w:rsid w:val="00F20BB6"/>
    <w:rsid w:val="00F21313"/>
    <w:rsid w:val="00F21A2C"/>
    <w:rsid w:val="00F22A44"/>
    <w:rsid w:val="00F22C9E"/>
    <w:rsid w:val="00F22DE0"/>
    <w:rsid w:val="00F23045"/>
    <w:rsid w:val="00F2387D"/>
    <w:rsid w:val="00F2448B"/>
    <w:rsid w:val="00F2632F"/>
    <w:rsid w:val="00F265F5"/>
    <w:rsid w:val="00F27208"/>
    <w:rsid w:val="00F30107"/>
    <w:rsid w:val="00F305C5"/>
    <w:rsid w:val="00F306A3"/>
    <w:rsid w:val="00F3077E"/>
    <w:rsid w:val="00F307F0"/>
    <w:rsid w:val="00F312C9"/>
    <w:rsid w:val="00F316E4"/>
    <w:rsid w:val="00F32313"/>
    <w:rsid w:val="00F34ACA"/>
    <w:rsid w:val="00F35A3C"/>
    <w:rsid w:val="00F35D92"/>
    <w:rsid w:val="00F36FB6"/>
    <w:rsid w:val="00F37B1F"/>
    <w:rsid w:val="00F40015"/>
    <w:rsid w:val="00F40370"/>
    <w:rsid w:val="00F404F0"/>
    <w:rsid w:val="00F41721"/>
    <w:rsid w:val="00F417D4"/>
    <w:rsid w:val="00F4279C"/>
    <w:rsid w:val="00F4287B"/>
    <w:rsid w:val="00F42923"/>
    <w:rsid w:val="00F42E4A"/>
    <w:rsid w:val="00F439B8"/>
    <w:rsid w:val="00F43B63"/>
    <w:rsid w:val="00F442A3"/>
    <w:rsid w:val="00F4449F"/>
    <w:rsid w:val="00F448CF"/>
    <w:rsid w:val="00F45172"/>
    <w:rsid w:val="00F46C04"/>
    <w:rsid w:val="00F46F94"/>
    <w:rsid w:val="00F472CC"/>
    <w:rsid w:val="00F47EFA"/>
    <w:rsid w:val="00F516DF"/>
    <w:rsid w:val="00F51D59"/>
    <w:rsid w:val="00F51FD0"/>
    <w:rsid w:val="00F5230B"/>
    <w:rsid w:val="00F52631"/>
    <w:rsid w:val="00F528EA"/>
    <w:rsid w:val="00F5296F"/>
    <w:rsid w:val="00F52F8B"/>
    <w:rsid w:val="00F5351C"/>
    <w:rsid w:val="00F54931"/>
    <w:rsid w:val="00F54F14"/>
    <w:rsid w:val="00F564D1"/>
    <w:rsid w:val="00F566EE"/>
    <w:rsid w:val="00F56F0E"/>
    <w:rsid w:val="00F57131"/>
    <w:rsid w:val="00F5755F"/>
    <w:rsid w:val="00F60CE5"/>
    <w:rsid w:val="00F629DB"/>
    <w:rsid w:val="00F62E75"/>
    <w:rsid w:val="00F634A7"/>
    <w:rsid w:val="00F6493D"/>
    <w:rsid w:val="00F653C8"/>
    <w:rsid w:val="00F65A5E"/>
    <w:rsid w:val="00F65D03"/>
    <w:rsid w:val="00F66440"/>
    <w:rsid w:val="00F6686E"/>
    <w:rsid w:val="00F66AF3"/>
    <w:rsid w:val="00F66F76"/>
    <w:rsid w:val="00F670F0"/>
    <w:rsid w:val="00F67136"/>
    <w:rsid w:val="00F67328"/>
    <w:rsid w:val="00F67D7C"/>
    <w:rsid w:val="00F7005C"/>
    <w:rsid w:val="00F70730"/>
    <w:rsid w:val="00F721B7"/>
    <w:rsid w:val="00F734B1"/>
    <w:rsid w:val="00F73A34"/>
    <w:rsid w:val="00F740FB"/>
    <w:rsid w:val="00F74219"/>
    <w:rsid w:val="00F74D4B"/>
    <w:rsid w:val="00F75919"/>
    <w:rsid w:val="00F75944"/>
    <w:rsid w:val="00F7610B"/>
    <w:rsid w:val="00F768F8"/>
    <w:rsid w:val="00F76C99"/>
    <w:rsid w:val="00F76E09"/>
    <w:rsid w:val="00F779B4"/>
    <w:rsid w:val="00F800F5"/>
    <w:rsid w:val="00F80365"/>
    <w:rsid w:val="00F80B7B"/>
    <w:rsid w:val="00F80DE0"/>
    <w:rsid w:val="00F81F1E"/>
    <w:rsid w:val="00F82D27"/>
    <w:rsid w:val="00F83C7C"/>
    <w:rsid w:val="00F841CE"/>
    <w:rsid w:val="00F84ACB"/>
    <w:rsid w:val="00F84C1A"/>
    <w:rsid w:val="00F85425"/>
    <w:rsid w:val="00F85C25"/>
    <w:rsid w:val="00F86D53"/>
    <w:rsid w:val="00F874D3"/>
    <w:rsid w:val="00F87876"/>
    <w:rsid w:val="00F903DD"/>
    <w:rsid w:val="00F911BF"/>
    <w:rsid w:val="00F9122F"/>
    <w:rsid w:val="00F91AD1"/>
    <w:rsid w:val="00F936F0"/>
    <w:rsid w:val="00F93822"/>
    <w:rsid w:val="00F9382E"/>
    <w:rsid w:val="00F9459F"/>
    <w:rsid w:val="00F945EB"/>
    <w:rsid w:val="00F94A16"/>
    <w:rsid w:val="00F94E24"/>
    <w:rsid w:val="00F95901"/>
    <w:rsid w:val="00F96239"/>
    <w:rsid w:val="00F96FA2"/>
    <w:rsid w:val="00F9716B"/>
    <w:rsid w:val="00F976FC"/>
    <w:rsid w:val="00F97C31"/>
    <w:rsid w:val="00F97E9F"/>
    <w:rsid w:val="00FA0B43"/>
    <w:rsid w:val="00FA0C75"/>
    <w:rsid w:val="00FA126B"/>
    <w:rsid w:val="00FA12BF"/>
    <w:rsid w:val="00FA2267"/>
    <w:rsid w:val="00FA3A57"/>
    <w:rsid w:val="00FA4330"/>
    <w:rsid w:val="00FA4575"/>
    <w:rsid w:val="00FA4900"/>
    <w:rsid w:val="00FA5985"/>
    <w:rsid w:val="00FA59FE"/>
    <w:rsid w:val="00FA5F62"/>
    <w:rsid w:val="00FA67D5"/>
    <w:rsid w:val="00FA6850"/>
    <w:rsid w:val="00FA6FD8"/>
    <w:rsid w:val="00FA726C"/>
    <w:rsid w:val="00FB01E1"/>
    <w:rsid w:val="00FB0D65"/>
    <w:rsid w:val="00FB1378"/>
    <w:rsid w:val="00FB1D80"/>
    <w:rsid w:val="00FB296C"/>
    <w:rsid w:val="00FB30A7"/>
    <w:rsid w:val="00FB3E08"/>
    <w:rsid w:val="00FB4245"/>
    <w:rsid w:val="00FB45F5"/>
    <w:rsid w:val="00FB46C0"/>
    <w:rsid w:val="00FB4DCC"/>
    <w:rsid w:val="00FB4F95"/>
    <w:rsid w:val="00FB5312"/>
    <w:rsid w:val="00FB63C1"/>
    <w:rsid w:val="00FB6F8C"/>
    <w:rsid w:val="00FB70BC"/>
    <w:rsid w:val="00FB773E"/>
    <w:rsid w:val="00FB7F23"/>
    <w:rsid w:val="00FC00A1"/>
    <w:rsid w:val="00FC01A6"/>
    <w:rsid w:val="00FC0823"/>
    <w:rsid w:val="00FC17B1"/>
    <w:rsid w:val="00FC1A30"/>
    <w:rsid w:val="00FC1AF0"/>
    <w:rsid w:val="00FC1BE2"/>
    <w:rsid w:val="00FC212D"/>
    <w:rsid w:val="00FC22BE"/>
    <w:rsid w:val="00FC238E"/>
    <w:rsid w:val="00FC268E"/>
    <w:rsid w:val="00FC2AB6"/>
    <w:rsid w:val="00FC37C4"/>
    <w:rsid w:val="00FC4E51"/>
    <w:rsid w:val="00FC5D62"/>
    <w:rsid w:val="00FC608D"/>
    <w:rsid w:val="00FC6155"/>
    <w:rsid w:val="00FC65ED"/>
    <w:rsid w:val="00FC7CD4"/>
    <w:rsid w:val="00FD035E"/>
    <w:rsid w:val="00FD0426"/>
    <w:rsid w:val="00FD064D"/>
    <w:rsid w:val="00FD09CA"/>
    <w:rsid w:val="00FD0AA9"/>
    <w:rsid w:val="00FD173C"/>
    <w:rsid w:val="00FD2780"/>
    <w:rsid w:val="00FD370B"/>
    <w:rsid w:val="00FD4863"/>
    <w:rsid w:val="00FD5AD8"/>
    <w:rsid w:val="00FD5CC3"/>
    <w:rsid w:val="00FD5EC7"/>
    <w:rsid w:val="00FD6011"/>
    <w:rsid w:val="00FE0A62"/>
    <w:rsid w:val="00FE0C0F"/>
    <w:rsid w:val="00FE0FF7"/>
    <w:rsid w:val="00FE10DC"/>
    <w:rsid w:val="00FE1715"/>
    <w:rsid w:val="00FE1742"/>
    <w:rsid w:val="00FE19A4"/>
    <w:rsid w:val="00FE259A"/>
    <w:rsid w:val="00FE2AE1"/>
    <w:rsid w:val="00FE2FCE"/>
    <w:rsid w:val="00FE3D66"/>
    <w:rsid w:val="00FE4D3D"/>
    <w:rsid w:val="00FE528C"/>
    <w:rsid w:val="00FE5317"/>
    <w:rsid w:val="00FE55F5"/>
    <w:rsid w:val="00FE690D"/>
    <w:rsid w:val="00FE6D1E"/>
    <w:rsid w:val="00FE6E48"/>
    <w:rsid w:val="00FE7AD0"/>
    <w:rsid w:val="00FF07B1"/>
    <w:rsid w:val="00FF0B56"/>
    <w:rsid w:val="00FF0D83"/>
    <w:rsid w:val="00FF0F0D"/>
    <w:rsid w:val="00FF1F26"/>
    <w:rsid w:val="00FF24E0"/>
    <w:rsid w:val="00FF37ED"/>
    <w:rsid w:val="00FF427C"/>
    <w:rsid w:val="00FF5F7C"/>
    <w:rsid w:val="00FF60E8"/>
    <w:rsid w:val="00FF6517"/>
    <w:rsid w:val="00FF65D6"/>
    <w:rsid w:val="00FF693C"/>
    <w:rsid w:val="00FF69C2"/>
    <w:rsid w:val="00FF738B"/>
    <w:rsid w:val="00FF7DDF"/>
    <w:rsid w:val="00FF7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5:docId w15:val="{936EEF3B-0A54-4EEE-9147-08D77E64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0B65"/>
    <w:pPr>
      <w:spacing w:before="60" w:after="60"/>
      <w:jc w:val="both"/>
    </w:pPr>
    <w:rPr>
      <w:rFonts w:ascii="Arial" w:hAnsi="Arial"/>
      <w:lang w:val="fr-FR" w:eastAsia="fr-FR"/>
    </w:rPr>
  </w:style>
  <w:style w:type="paragraph" w:styleId="Titre1">
    <w:name w:val="heading 1"/>
    <w:aliases w:val="H1,t,Prophead level 1,Prophead 1,Section Heading,h1,Nolist,Nolist1,Nolist2,Nolist11,1,Header 1,II+,I,l1,level 1,level1,Level 1 Head,heading 1,H11,H12,H13,H14,H15,H16,H17,H18,H111,H121,H131,H141,H151,H161,H171,H19,H112,H122,H132,H142,H152,t1,(1,a"/>
    <w:basedOn w:val="Normal"/>
    <w:next w:val="Normal"/>
    <w:qFormat/>
    <w:rsid w:val="00AD3795"/>
    <w:pPr>
      <w:keepNext/>
      <w:keepLines/>
      <w:numPr>
        <w:numId w:val="6"/>
      </w:numPr>
      <w:pBdr>
        <w:bottom w:val="single" w:sz="18" w:space="1" w:color="C0C0C0"/>
      </w:pBdr>
      <w:tabs>
        <w:tab w:val="left" w:pos="567"/>
      </w:tabs>
      <w:spacing w:after="240"/>
      <w:jc w:val="left"/>
      <w:outlineLvl w:val="0"/>
    </w:pPr>
    <w:rPr>
      <w:b/>
      <w:caps/>
      <w:color w:val="0000FF"/>
      <w:sz w:val="24"/>
      <w:u w:color="C0C0C0"/>
    </w:rPr>
  </w:style>
  <w:style w:type="paragraph" w:styleId="Titre2">
    <w:name w:val="heading 2"/>
    <w:aliases w:val="H2,T2,Heading 2,Fonctionnalité,Titre 21,t2.T2,FonctionnalitÈ,Fonctionnalité1,Fonctionnalité2,Fonctionnalité3,FonctionnalitÈ1,Fonctionnalité4,Fonctionnalité5,Heading 21,FonctionnalitÈ2,Fonctionnalité6,Fonctionnalité7,Fonctionnalité8,(1.1,1.2,2,h2"/>
    <w:basedOn w:val="Normal"/>
    <w:next w:val="Normal"/>
    <w:link w:val="Titre2Car"/>
    <w:qFormat/>
    <w:rsid w:val="00AD3795"/>
    <w:pPr>
      <w:keepNext/>
      <w:keepLines/>
      <w:numPr>
        <w:ilvl w:val="1"/>
        <w:numId w:val="6"/>
      </w:numPr>
      <w:spacing w:before="240" w:after="240"/>
      <w:jc w:val="left"/>
      <w:outlineLvl w:val="1"/>
    </w:pPr>
    <w:rPr>
      <w:b/>
      <w:i/>
      <w:caps/>
      <w:color w:val="0000FF"/>
      <w:sz w:val="22"/>
    </w:rPr>
  </w:style>
  <w:style w:type="paragraph" w:styleId="Titre3">
    <w:name w:val="heading 3"/>
    <w:aliases w:val="H3,T3,Heading 3,ttt,Prophead 3,Level 1 - 1,Project 3,Proposa,H31,H32,H33,H34,H35,H36,Heading 31,Heading 32,Heading 33,Heading 34,Heading 35,Heading 36,h3,HHHeading,Minor,3,sub-sub,RFP Heading 3,Task,Tsk,H37,H38,H39,H310,H311,H312,H313,H314,H315"/>
    <w:basedOn w:val="Normal"/>
    <w:next w:val="Normal"/>
    <w:link w:val="Titre3Car"/>
    <w:qFormat/>
    <w:rsid w:val="00AD3795"/>
    <w:pPr>
      <w:keepNext/>
      <w:keepLines/>
      <w:numPr>
        <w:ilvl w:val="2"/>
        <w:numId w:val="6"/>
      </w:numPr>
      <w:tabs>
        <w:tab w:val="left" w:pos="709"/>
      </w:tabs>
      <w:spacing w:before="120" w:after="120"/>
      <w:outlineLvl w:val="2"/>
    </w:pPr>
    <w:rPr>
      <w:b/>
      <w:color w:val="0000FF"/>
      <w:sz w:val="18"/>
      <w:u w:val="single"/>
    </w:rPr>
  </w:style>
  <w:style w:type="paragraph" w:styleId="Titre4">
    <w:name w:val="heading 4"/>
    <w:aliases w:val="H4,H41,Heading 4,h4,Level 2 - a,Sub-Minor,Project table,Propos,Bullet 11,Bullet 12,Bullet 13,Bullet 14,Bullet 15,Bullet 16,Bullet 1,Appendix subheader,Sub sub heading,4heading,4,a.,Map Title,PIM 4,(Shift Ctrl 4),Titre 41,t4.T4,Avsnitt,Heading 4."/>
    <w:basedOn w:val="Normal"/>
    <w:next w:val="Normal"/>
    <w:qFormat/>
    <w:rsid w:val="00AD3795"/>
    <w:pPr>
      <w:keepNext/>
      <w:keepLines/>
      <w:numPr>
        <w:ilvl w:val="3"/>
        <w:numId w:val="6"/>
      </w:numPr>
      <w:spacing w:before="120" w:after="120"/>
      <w:outlineLvl w:val="3"/>
    </w:pPr>
    <w:rPr>
      <w:b/>
      <w:color w:val="0000FF"/>
      <w:sz w:val="18"/>
    </w:rPr>
  </w:style>
  <w:style w:type="paragraph" w:styleId="Titre5">
    <w:name w:val="heading 5"/>
    <w:aliases w:val="H5,Heading 5,T5,Titre5"/>
    <w:basedOn w:val="Normal"/>
    <w:next w:val="Normal"/>
    <w:qFormat/>
    <w:rsid w:val="00AD3795"/>
    <w:pPr>
      <w:keepNext/>
      <w:keepLines/>
      <w:numPr>
        <w:ilvl w:val="4"/>
        <w:numId w:val="6"/>
      </w:numPr>
      <w:tabs>
        <w:tab w:val="left" w:pos="1021"/>
      </w:tabs>
      <w:spacing w:before="240" w:after="120"/>
      <w:outlineLvl w:val="4"/>
    </w:pPr>
    <w:rPr>
      <w:i/>
      <w:color w:val="0000FF"/>
      <w:sz w:val="18"/>
    </w:rPr>
  </w:style>
  <w:style w:type="paragraph" w:styleId="Titre6">
    <w:name w:val="heading 6"/>
    <w:basedOn w:val="Normal"/>
    <w:next w:val="Normal"/>
    <w:link w:val="Titre6Car"/>
    <w:qFormat/>
    <w:rsid w:val="00AD3795"/>
    <w:pPr>
      <w:numPr>
        <w:ilvl w:val="5"/>
        <w:numId w:val="6"/>
      </w:numPr>
      <w:tabs>
        <w:tab w:val="left" w:pos="1009"/>
      </w:tabs>
      <w:spacing w:before="120" w:after="120"/>
      <w:outlineLvl w:val="5"/>
    </w:pPr>
    <w:rPr>
      <w:color w:val="0000FF"/>
      <w:sz w:val="18"/>
      <w:lang w:val="en-GB"/>
    </w:rPr>
  </w:style>
  <w:style w:type="paragraph" w:styleId="Titre7">
    <w:name w:val="heading 7"/>
    <w:aliases w:val="RFP Deliverable,L7"/>
    <w:basedOn w:val="Normal"/>
    <w:next w:val="Normal"/>
    <w:qFormat/>
    <w:rsid w:val="00AD3795"/>
    <w:pPr>
      <w:keepNext/>
      <w:keepLines/>
      <w:widowControl w:val="0"/>
      <w:numPr>
        <w:ilvl w:val="6"/>
        <w:numId w:val="6"/>
      </w:numPr>
      <w:tabs>
        <w:tab w:val="left" w:pos="1134"/>
      </w:tabs>
      <w:spacing w:before="120" w:after="120"/>
      <w:outlineLvl w:val="6"/>
    </w:pPr>
    <w:rPr>
      <w:i/>
      <w:color w:val="0000FF"/>
      <w:sz w:val="18"/>
    </w:rPr>
  </w:style>
  <w:style w:type="paragraph" w:styleId="Titre8">
    <w:name w:val="heading 8"/>
    <w:basedOn w:val="Normal"/>
    <w:next w:val="Normal"/>
    <w:qFormat/>
    <w:rsid w:val="00AD3795"/>
    <w:pPr>
      <w:keepLines/>
      <w:widowControl w:val="0"/>
      <w:numPr>
        <w:ilvl w:val="7"/>
        <w:numId w:val="6"/>
      </w:numPr>
      <w:outlineLvl w:val="7"/>
    </w:pPr>
    <w:rPr>
      <w:rFonts w:ascii="LinePrinter" w:hAnsi="LinePrinter"/>
      <w:i/>
    </w:rPr>
  </w:style>
  <w:style w:type="paragraph" w:styleId="Titre9">
    <w:name w:val="heading 9"/>
    <w:basedOn w:val="Normal"/>
    <w:next w:val="Normal"/>
    <w:qFormat/>
    <w:rsid w:val="00AD3795"/>
    <w:pPr>
      <w:keepLines/>
      <w:widowControl w:val="0"/>
      <w:numPr>
        <w:ilvl w:val="8"/>
        <w:numId w:val="6"/>
      </w:numPr>
      <w:outlineLvl w:val="8"/>
    </w:pPr>
    <w:rPr>
      <w:b/>
      <w:color w:val="0000FF"/>
      <w:sz w:val="1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rsid w:val="00872D72"/>
    <w:pPr>
      <w:ind w:left="284"/>
    </w:pPr>
    <w:rPr>
      <w:i/>
    </w:rPr>
  </w:style>
  <w:style w:type="paragraph" w:customStyle="1" w:styleId="puce1">
    <w:name w:val="puce 1"/>
    <w:basedOn w:val="Normal"/>
    <w:link w:val="puce1Car"/>
    <w:rsid w:val="00AD3795"/>
    <w:pPr>
      <w:numPr>
        <w:numId w:val="1"/>
      </w:numPr>
    </w:pPr>
  </w:style>
  <w:style w:type="paragraph" w:customStyle="1" w:styleId="puce20">
    <w:name w:val="puce 2"/>
    <w:basedOn w:val="Normal"/>
    <w:link w:val="puce2Car"/>
    <w:rsid w:val="00AD3795"/>
    <w:pPr>
      <w:numPr>
        <w:numId w:val="2"/>
      </w:numPr>
      <w:spacing w:before="20"/>
      <w:ind w:left="1349" w:hanging="357"/>
    </w:pPr>
  </w:style>
  <w:style w:type="paragraph" w:customStyle="1" w:styleId="puce3">
    <w:name w:val="puce 3"/>
    <w:basedOn w:val="Normal"/>
    <w:rsid w:val="00AD3795"/>
    <w:pPr>
      <w:numPr>
        <w:numId w:val="3"/>
      </w:numPr>
      <w:spacing w:before="20" w:after="40"/>
      <w:ind w:left="2058" w:hanging="357"/>
    </w:pPr>
  </w:style>
  <w:style w:type="paragraph" w:customStyle="1" w:styleId="TableHeading">
    <w:name w:val="Table Heading"/>
    <w:basedOn w:val="Normal"/>
    <w:rsid w:val="00AD3795"/>
    <w:pPr>
      <w:spacing w:before="40" w:after="40"/>
      <w:jc w:val="center"/>
    </w:pPr>
    <w:rPr>
      <w:b/>
    </w:rPr>
  </w:style>
  <w:style w:type="paragraph" w:customStyle="1" w:styleId="TableText">
    <w:name w:val="Table Text"/>
    <w:basedOn w:val="Normal"/>
    <w:rsid w:val="00AD3795"/>
    <w:pPr>
      <w:spacing w:before="40" w:after="20"/>
    </w:pPr>
  </w:style>
  <w:style w:type="paragraph" w:styleId="TM1">
    <w:name w:val="toc 1"/>
    <w:basedOn w:val="Normal"/>
    <w:next w:val="Normal"/>
    <w:autoRedefine/>
    <w:uiPriority w:val="39"/>
    <w:rsid w:val="00AD3795"/>
    <w:pPr>
      <w:tabs>
        <w:tab w:val="left" w:pos="442"/>
        <w:tab w:val="right" w:leader="dot" w:pos="9639"/>
      </w:tabs>
    </w:pPr>
    <w:rPr>
      <w:b/>
      <w:caps/>
      <w:noProof/>
    </w:rPr>
  </w:style>
  <w:style w:type="paragraph" w:styleId="TM2">
    <w:name w:val="toc 2"/>
    <w:basedOn w:val="Normal"/>
    <w:next w:val="Normal"/>
    <w:autoRedefine/>
    <w:uiPriority w:val="39"/>
    <w:rsid w:val="00AD3795"/>
    <w:pPr>
      <w:tabs>
        <w:tab w:val="left" w:pos="660"/>
        <w:tab w:val="right" w:leader="dot" w:pos="9639"/>
      </w:tabs>
      <w:ind w:left="221"/>
    </w:pPr>
    <w:rPr>
      <w:smallCaps/>
      <w:noProof/>
    </w:rPr>
  </w:style>
  <w:style w:type="paragraph" w:styleId="TM3">
    <w:name w:val="toc 3"/>
    <w:basedOn w:val="Normal"/>
    <w:next w:val="Normal"/>
    <w:autoRedefine/>
    <w:uiPriority w:val="39"/>
    <w:rsid w:val="00AD3795"/>
    <w:pPr>
      <w:tabs>
        <w:tab w:val="left" w:pos="1100"/>
        <w:tab w:val="right" w:leader="dot" w:pos="9639"/>
      </w:tabs>
      <w:spacing w:after="40"/>
      <w:ind w:left="442"/>
    </w:pPr>
    <w:rPr>
      <w:i/>
      <w:noProof/>
    </w:rPr>
  </w:style>
  <w:style w:type="paragraph" w:styleId="TM4">
    <w:name w:val="toc 4"/>
    <w:basedOn w:val="Normal"/>
    <w:next w:val="Normal"/>
    <w:autoRedefine/>
    <w:uiPriority w:val="39"/>
    <w:rsid w:val="00AD3795"/>
    <w:pPr>
      <w:tabs>
        <w:tab w:val="left" w:pos="1320"/>
        <w:tab w:val="right" w:leader="dot" w:pos="9629"/>
      </w:tabs>
      <w:spacing w:before="40" w:after="40"/>
      <w:ind w:left="658"/>
    </w:pPr>
    <w:rPr>
      <w:noProof/>
      <w:sz w:val="16"/>
    </w:rPr>
  </w:style>
  <w:style w:type="paragraph" w:styleId="TM5">
    <w:name w:val="toc 5"/>
    <w:basedOn w:val="Normal"/>
    <w:next w:val="Normal"/>
    <w:autoRedefine/>
    <w:uiPriority w:val="39"/>
    <w:rsid w:val="00AD3795"/>
    <w:pPr>
      <w:spacing w:before="120"/>
      <w:ind w:left="880"/>
    </w:pPr>
    <w:rPr>
      <w:sz w:val="16"/>
    </w:rPr>
  </w:style>
  <w:style w:type="paragraph" w:styleId="TM6">
    <w:name w:val="toc 6"/>
    <w:basedOn w:val="Normal"/>
    <w:next w:val="Normal"/>
    <w:autoRedefine/>
    <w:semiHidden/>
    <w:rsid w:val="00AD3795"/>
    <w:pPr>
      <w:spacing w:before="120"/>
      <w:ind w:left="1100"/>
    </w:pPr>
    <w:rPr>
      <w:sz w:val="16"/>
    </w:rPr>
  </w:style>
  <w:style w:type="paragraph" w:styleId="En-tte">
    <w:name w:val="header"/>
    <w:basedOn w:val="Normal"/>
    <w:rsid w:val="00AD3795"/>
    <w:pPr>
      <w:tabs>
        <w:tab w:val="left" w:pos="284"/>
        <w:tab w:val="left" w:pos="567"/>
        <w:tab w:val="center" w:pos="4703"/>
        <w:tab w:val="right" w:pos="9406"/>
      </w:tabs>
      <w:spacing w:before="0" w:after="0"/>
      <w:jc w:val="center"/>
    </w:pPr>
    <w:rPr>
      <w:sz w:val="18"/>
    </w:rPr>
  </w:style>
  <w:style w:type="paragraph" w:customStyle="1" w:styleId="Normalaprstbl">
    <w:name w:val="Normal après tbl"/>
    <w:basedOn w:val="Normal"/>
    <w:rsid w:val="00AD3795"/>
    <w:pPr>
      <w:spacing w:before="180"/>
    </w:pPr>
  </w:style>
  <w:style w:type="paragraph" w:customStyle="1" w:styleId="Normalavttbl">
    <w:name w:val="Normal avt tbl"/>
    <w:basedOn w:val="Normal"/>
    <w:rsid w:val="00AD3795"/>
    <w:pPr>
      <w:spacing w:after="180"/>
    </w:pPr>
  </w:style>
  <w:style w:type="paragraph" w:customStyle="1" w:styleId="puce4">
    <w:name w:val="puce 4"/>
    <w:basedOn w:val="Normal"/>
    <w:rsid w:val="00AD3795"/>
    <w:pPr>
      <w:numPr>
        <w:numId w:val="4"/>
      </w:numPr>
      <w:spacing w:before="20" w:after="20"/>
      <w:ind w:left="2552"/>
    </w:pPr>
  </w:style>
  <w:style w:type="paragraph" w:styleId="Pieddepage">
    <w:name w:val="footer"/>
    <w:basedOn w:val="Normal"/>
    <w:rsid w:val="00AD3795"/>
    <w:pPr>
      <w:tabs>
        <w:tab w:val="left" w:pos="284"/>
        <w:tab w:val="left" w:pos="567"/>
        <w:tab w:val="center" w:pos="4703"/>
        <w:tab w:val="right" w:pos="9406"/>
      </w:tabs>
      <w:spacing w:before="0" w:after="0"/>
    </w:pPr>
    <w:rPr>
      <w:sz w:val="16"/>
    </w:rPr>
  </w:style>
  <w:style w:type="paragraph" w:customStyle="1" w:styleId="Retrait1">
    <w:name w:val="Retrait 1"/>
    <w:basedOn w:val="Normal"/>
    <w:rsid w:val="00AD3795"/>
    <w:pPr>
      <w:ind w:left="567"/>
    </w:pPr>
  </w:style>
  <w:style w:type="paragraph" w:customStyle="1" w:styleId="Retrait2">
    <w:name w:val="Retrait 2"/>
    <w:basedOn w:val="Normal"/>
    <w:rsid w:val="00AD3795"/>
    <w:pPr>
      <w:ind w:left="1134"/>
    </w:pPr>
  </w:style>
  <w:style w:type="paragraph" w:customStyle="1" w:styleId="Retrait3">
    <w:name w:val="Retrait 3"/>
    <w:basedOn w:val="Normal"/>
    <w:rsid w:val="00AD3795"/>
    <w:pPr>
      <w:ind w:left="1701"/>
    </w:pPr>
  </w:style>
  <w:style w:type="paragraph" w:customStyle="1" w:styleId="Titre2MM">
    <w:name w:val="Titre 2 MM"/>
    <w:basedOn w:val="Titre2"/>
    <w:rsid w:val="00872D72"/>
    <w:pPr>
      <w:numPr>
        <w:ilvl w:val="0"/>
        <w:numId w:val="0"/>
      </w:numPr>
      <w:spacing w:before="360"/>
    </w:pPr>
  </w:style>
  <w:style w:type="paragraph" w:customStyle="1" w:styleId="Retrait4">
    <w:name w:val="Retrait 4"/>
    <w:basedOn w:val="Normal"/>
    <w:rsid w:val="00AD3795"/>
    <w:pPr>
      <w:ind w:left="2268"/>
    </w:pPr>
  </w:style>
  <w:style w:type="paragraph" w:styleId="Textedebulles">
    <w:name w:val="Balloon Text"/>
    <w:basedOn w:val="Normal"/>
    <w:semiHidden/>
    <w:rsid w:val="00872D72"/>
    <w:rPr>
      <w:rFonts w:ascii="Tahoma" w:hAnsi="Tahoma" w:cs="Tahoma"/>
      <w:sz w:val="16"/>
      <w:szCs w:val="16"/>
    </w:rPr>
  </w:style>
  <w:style w:type="paragraph" w:customStyle="1" w:styleId="En-tteLeft">
    <w:name w:val="En-tête_Left"/>
    <w:basedOn w:val="En-tte"/>
    <w:rsid w:val="00AD3795"/>
    <w:pPr>
      <w:jc w:val="left"/>
    </w:pPr>
  </w:style>
  <w:style w:type="paragraph" w:customStyle="1" w:styleId="En-tteRight">
    <w:name w:val="En-tête_Right"/>
    <w:basedOn w:val="En-tte"/>
    <w:rsid w:val="00AD3795"/>
    <w:pPr>
      <w:jc w:val="right"/>
    </w:pPr>
  </w:style>
  <w:style w:type="table" w:styleId="Grilledutableau">
    <w:name w:val="Table Grid"/>
    <w:basedOn w:val="TableauNormal"/>
    <w:rsid w:val="00872D72"/>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AD3795"/>
    <w:rPr>
      <w:color w:val="0000FF"/>
      <w:u w:val="single"/>
    </w:rPr>
  </w:style>
  <w:style w:type="paragraph" w:styleId="Listepuces">
    <w:name w:val="List Bullet"/>
    <w:basedOn w:val="Normal"/>
    <w:rsid w:val="00AD3795"/>
    <w:pPr>
      <w:numPr>
        <w:numId w:val="5"/>
      </w:numPr>
    </w:pPr>
  </w:style>
  <w:style w:type="paragraph" w:styleId="Titre">
    <w:name w:val="Title"/>
    <w:basedOn w:val="Normal"/>
    <w:next w:val="Normal"/>
    <w:qFormat/>
    <w:rsid w:val="00AD3795"/>
    <w:pPr>
      <w:keepNext/>
      <w:keepLines/>
      <w:pageBreakBefore/>
      <w:tabs>
        <w:tab w:val="left" w:pos="284"/>
        <w:tab w:val="left" w:pos="567"/>
      </w:tabs>
      <w:spacing w:before="5000" w:after="120"/>
      <w:jc w:val="right"/>
    </w:pPr>
    <w:rPr>
      <w:rFonts w:cs="Arial"/>
      <w:b/>
      <w:bCs/>
      <w:i/>
      <w:caps/>
      <w:kern w:val="28"/>
      <w:sz w:val="40"/>
      <w:szCs w:val="32"/>
    </w:rPr>
  </w:style>
  <w:style w:type="paragraph" w:styleId="Titredenote">
    <w:name w:val="Note Heading"/>
    <w:basedOn w:val="Normal"/>
    <w:next w:val="Normal"/>
    <w:rsid w:val="00872D72"/>
  </w:style>
  <w:style w:type="character" w:customStyle="1" w:styleId="puce1Car">
    <w:name w:val="puce 1 Car"/>
    <w:link w:val="puce1"/>
    <w:rsid w:val="00AD3795"/>
    <w:rPr>
      <w:rFonts w:ascii="Arial" w:hAnsi="Arial"/>
      <w:lang w:val="fr-FR" w:eastAsia="fr-FR"/>
    </w:rPr>
  </w:style>
  <w:style w:type="paragraph" w:customStyle="1" w:styleId="Paragraphe1">
    <w:name w:val="Paragraphe 1"/>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284"/>
    </w:pPr>
    <w:rPr>
      <w:rFonts w:ascii="Times New Roman" w:hAnsi="Times New Roman"/>
    </w:rPr>
  </w:style>
  <w:style w:type="paragraph" w:customStyle="1" w:styleId="Paragraphe2">
    <w:name w:val="Paragraphe 2"/>
    <w:basedOn w:val="Normal"/>
    <w:link w:val="Paragraphe2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567"/>
    </w:pPr>
    <w:rPr>
      <w:rFonts w:ascii="Times New Roman" w:hAnsi="Times New Roman"/>
    </w:rPr>
  </w:style>
  <w:style w:type="paragraph" w:customStyle="1" w:styleId="Paragraphe3">
    <w:name w:val="Paragraphe 3"/>
    <w:basedOn w:val="Normal"/>
    <w:link w:val="Paragraphe3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851"/>
    </w:pPr>
    <w:rPr>
      <w:rFonts w:ascii="Times New Roman" w:hAnsi="Times New Roman"/>
    </w:rPr>
  </w:style>
  <w:style w:type="paragraph" w:customStyle="1" w:styleId="Paragraphe4">
    <w:name w:val="Paragraphe 4"/>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1134"/>
    </w:pPr>
    <w:rPr>
      <w:rFonts w:ascii="Times New Roman" w:hAnsi="Times New Roman"/>
    </w:rPr>
  </w:style>
  <w:style w:type="paragraph" w:customStyle="1" w:styleId="Paragraphe5">
    <w:name w:val="Paragraphe 5"/>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418"/>
    </w:pPr>
    <w:rPr>
      <w:rFonts w:ascii="Times New Roman" w:hAnsi="Times New Roman"/>
    </w:rPr>
  </w:style>
  <w:style w:type="paragraph" w:customStyle="1" w:styleId="Paragraphe6">
    <w:name w:val="Paragraphe 6"/>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701"/>
    </w:pPr>
    <w:rPr>
      <w:rFonts w:ascii="Times New Roman" w:hAnsi="Times New Roman"/>
    </w:rPr>
  </w:style>
  <w:style w:type="paragraph" w:customStyle="1" w:styleId="Paragraphe7">
    <w:name w:val="Paragraphe 7"/>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985"/>
    </w:pPr>
    <w:rPr>
      <w:rFonts w:ascii="Times New Roman" w:hAnsi="Times New Roman"/>
    </w:rPr>
  </w:style>
  <w:style w:type="paragraph" w:customStyle="1" w:styleId="Paragraphe8">
    <w:name w:val="Paragraphe 8"/>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268"/>
    </w:pPr>
    <w:rPr>
      <w:rFonts w:ascii="Times New Roman" w:hAnsi="Times New Roman"/>
    </w:rPr>
  </w:style>
  <w:style w:type="paragraph" w:customStyle="1" w:styleId="Paragraphe9">
    <w:name w:val="Paragraphe 9"/>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552"/>
    </w:pPr>
    <w:rPr>
      <w:rFonts w:ascii="Times New Roman" w:hAnsi="Times New Roman"/>
    </w:rPr>
  </w:style>
  <w:style w:type="paragraph" w:customStyle="1" w:styleId="Paragraphe0">
    <w:name w:val="Paragraphe 0"/>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Times New Roman" w:hAnsi="Times New Roman"/>
    </w:rPr>
  </w:style>
  <w:style w:type="paragraph" w:customStyle="1" w:styleId="EntteDocument">
    <w:name w:val="EntêteDocument"/>
    <w:basedOn w:val="Normal"/>
    <w:rsid w:val="00EA2FBB"/>
    <w:pPr>
      <w:tabs>
        <w:tab w:val="left" w:pos="340"/>
        <w:tab w:val="left" w:pos="680"/>
        <w:tab w:val="left" w:pos="1021"/>
        <w:tab w:val="left" w:pos="1361"/>
      </w:tabs>
      <w:spacing w:before="120" w:after="0"/>
      <w:jc w:val="center"/>
    </w:pPr>
    <w:rPr>
      <w:rFonts w:ascii="Times New Roman" w:hAnsi="Times New Roman"/>
      <w:b/>
      <w:sz w:val="28"/>
    </w:rPr>
  </w:style>
  <w:style w:type="paragraph" w:customStyle="1" w:styleId="EntteTableau">
    <w:name w:val="EntêteTableau"/>
    <w:basedOn w:val="Normal"/>
    <w:rsid w:val="00EA2FBB"/>
    <w:pPr>
      <w:tabs>
        <w:tab w:val="left" w:pos="340"/>
        <w:tab w:val="left" w:pos="680"/>
        <w:tab w:val="left" w:pos="1021"/>
        <w:tab w:val="left" w:pos="1361"/>
      </w:tabs>
      <w:jc w:val="center"/>
    </w:pPr>
    <w:rPr>
      <w:rFonts w:ascii="Times New Roman" w:hAnsi="Times New Roman"/>
      <w:b/>
    </w:rPr>
  </w:style>
  <w:style w:type="paragraph" w:customStyle="1" w:styleId="EnTte">
    <w:name w:val="EnTête"/>
    <w:basedOn w:val="Normal"/>
    <w:rsid w:val="00EA2FBB"/>
    <w:pPr>
      <w:spacing w:before="0" w:after="0"/>
      <w:jc w:val="center"/>
    </w:pPr>
    <w:rPr>
      <w:rFonts w:ascii="Times New Roman" w:hAnsi="Times New Roman"/>
      <w:b/>
      <w:caps/>
      <w:sz w:val="28"/>
    </w:rPr>
  </w:style>
  <w:style w:type="paragraph" w:customStyle="1" w:styleId="CelluleTableau">
    <w:name w:val="CelluleTableau"/>
    <w:basedOn w:val="Normal"/>
    <w:rsid w:val="00EA2FBB"/>
    <w:pPr>
      <w:tabs>
        <w:tab w:val="left" w:pos="340"/>
        <w:tab w:val="left" w:pos="680"/>
        <w:tab w:val="left" w:pos="1021"/>
        <w:tab w:val="left" w:pos="1361"/>
      </w:tabs>
      <w:spacing w:after="0"/>
      <w:jc w:val="left"/>
    </w:pPr>
    <w:rPr>
      <w:rFonts w:ascii="Times New Roman" w:hAnsi="Times New Roman"/>
    </w:rPr>
  </w:style>
  <w:style w:type="character" w:styleId="Appeldenotedefin">
    <w:name w:val="endnote reference"/>
    <w:rsid w:val="00EA2FBB"/>
    <w:rPr>
      <w:vertAlign w:val="superscript"/>
    </w:rPr>
  </w:style>
  <w:style w:type="paragraph" w:customStyle="1" w:styleId="Liste0">
    <w:name w:val="Liste0"/>
    <w:basedOn w:val="Paragraphe0"/>
    <w:rsid w:val="00EA2FBB"/>
    <w:pPr>
      <w:numPr>
        <w:numId w:val="7"/>
      </w:numPr>
      <w:tabs>
        <w:tab w:val="clear" w:pos="360"/>
      </w:tabs>
      <w:ind w:left="284" w:hanging="284"/>
    </w:pPr>
  </w:style>
  <w:style w:type="paragraph" w:customStyle="1" w:styleId="Liste1">
    <w:name w:val="Liste1"/>
    <w:basedOn w:val="Paragraphe1"/>
    <w:rsid w:val="00EA2FBB"/>
    <w:pPr>
      <w:numPr>
        <w:numId w:val="8"/>
      </w:numPr>
      <w:ind w:left="568"/>
    </w:pPr>
  </w:style>
  <w:style w:type="paragraph" w:customStyle="1" w:styleId="Liste2">
    <w:name w:val="Liste2"/>
    <w:basedOn w:val="Paragraphe2"/>
    <w:link w:val="Liste2Car"/>
    <w:rsid w:val="00EA2FBB"/>
    <w:pPr>
      <w:numPr>
        <w:numId w:val="9"/>
      </w:numPr>
    </w:pPr>
  </w:style>
  <w:style w:type="paragraph" w:customStyle="1" w:styleId="Liste3">
    <w:name w:val="Liste3"/>
    <w:basedOn w:val="Paragraphe3"/>
    <w:link w:val="Liste3Car"/>
    <w:rsid w:val="00EA2FBB"/>
    <w:pPr>
      <w:numPr>
        <w:numId w:val="10"/>
      </w:numPr>
      <w:ind w:left="1135" w:hanging="284"/>
    </w:pPr>
  </w:style>
  <w:style w:type="paragraph" w:customStyle="1" w:styleId="Liste4">
    <w:name w:val="Liste4"/>
    <w:basedOn w:val="Paragraphe4"/>
    <w:rsid w:val="00EA2FBB"/>
    <w:pPr>
      <w:numPr>
        <w:numId w:val="11"/>
      </w:numPr>
      <w:ind w:left="1418"/>
    </w:pPr>
  </w:style>
  <w:style w:type="paragraph" w:customStyle="1" w:styleId="Liste5">
    <w:name w:val="Liste5"/>
    <w:basedOn w:val="Paragraphe5"/>
    <w:rsid w:val="00EA2FBB"/>
    <w:pPr>
      <w:numPr>
        <w:numId w:val="12"/>
      </w:numPr>
      <w:ind w:left="1702"/>
    </w:pPr>
  </w:style>
  <w:style w:type="paragraph" w:styleId="Textebrut">
    <w:name w:val="Plain Text"/>
    <w:basedOn w:val="Normal"/>
    <w:link w:val="TextebrutCar"/>
    <w:rsid w:val="00EA2FBB"/>
    <w:pPr>
      <w:spacing w:before="0" w:after="0"/>
      <w:jc w:val="left"/>
    </w:pPr>
    <w:rPr>
      <w:rFonts w:ascii="Courier New" w:hAnsi="Courier New"/>
    </w:rPr>
  </w:style>
  <w:style w:type="character" w:customStyle="1" w:styleId="TextebrutCar">
    <w:name w:val="Texte brut Car"/>
    <w:link w:val="Textebrut"/>
    <w:rsid w:val="00EA2FBB"/>
    <w:rPr>
      <w:rFonts w:ascii="Courier New" w:hAnsi="Courier New"/>
    </w:rPr>
  </w:style>
  <w:style w:type="paragraph" w:customStyle="1" w:styleId="Liste6">
    <w:name w:val="Liste6"/>
    <w:basedOn w:val="Paragraphe6"/>
    <w:rsid w:val="00EA2FBB"/>
    <w:pPr>
      <w:numPr>
        <w:numId w:val="13"/>
      </w:numPr>
      <w:ind w:left="1985"/>
    </w:pPr>
  </w:style>
  <w:style w:type="paragraph" w:customStyle="1" w:styleId="Liste7">
    <w:name w:val="Liste7"/>
    <w:basedOn w:val="Paragraphe7"/>
    <w:rsid w:val="00EA2FBB"/>
    <w:pPr>
      <w:numPr>
        <w:numId w:val="14"/>
      </w:numPr>
      <w:ind w:left="2269"/>
    </w:pPr>
  </w:style>
  <w:style w:type="paragraph" w:styleId="TM7">
    <w:name w:val="toc 7"/>
    <w:basedOn w:val="Normal"/>
    <w:next w:val="Normal"/>
    <w:autoRedefine/>
    <w:rsid w:val="00EA2FBB"/>
    <w:pPr>
      <w:spacing w:before="0" w:after="0"/>
      <w:ind w:left="1200"/>
      <w:jc w:val="left"/>
    </w:pPr>
    <w:rPr>
      <w:rFonts w:ascii="Times New Roman" w:hAnsi="Times New Roman"/>
    </w:rPr>
  </w:style>
  <w:style w:type="paragraph" w:styleId="TM8">
    <w:name w:val="toc 8"/>
    <w:basedOn w:val="Normal"/>
    <w:next w:val="Normal"/>
    <w:autoRedefine/>
    <w:rsid w:val="00EA2FBB"/>
    <w:pPr>
      <w:spacing w:before="0" w:after="0"/>
      <w:ind w:left="1400"/>
      <w:jc w:val="left"/>
    </w:pPr>
    <w:rPr>
      <w:rFonts w:ascii="Times New Roman" w:hAnsi="Times New Roman"/>
    </w:rPr>
  </w:style>
  <w:style w:type="paragraph" w:styleId="TM9">
    <w:name w:val="toc 9"/>
    <w:basedOn w:val="Normal"/>
    <w:next w:val="Normal"/>
    <w:autoRedefine/>
    <w:rsid w:val="00EA2FBB"/>
    <w:pPr>
      <w:spacing w:before="0" w:after="0"/>
      <w:ind w:left="1600"/>
      <w:jc w:val="left"/>
    </w:pPr>
    <w:rPr>
      <w:rFonts w:ascii="Times New Roman" w:hAnsi="Times New Roman"/>
    </w:rPr>
  </w:style>
  <w:style w:type="paragraph" w:styleId="Commentaire">
    <w:name w:val="annotation text"/>
    <w:basedOn w:val="Normal"/>
    <w:link w:val="CommentaireCar"/>
    <w:rsid w:val="00EA2FBB"/>
    <w:pPr>
      <w:spacing w:before="0" w:after="0"/>
      <w:jc w:val="left"/>
    </w:pPr>
    <w:rPr>
      <w:rFonts w:ascii="Times New Roman" w:hAnsi="Times New Roman"/>
    </w:rPr>
  </w:style>
  <w:style w:type="character" w:customStyle="1" w:styleId="CommentaireCar">
    <w:name w:val="Commentaire Car"/>
    <w:basedOn w:val="Policepardfaut"/>
    <w:link w:val="Commentaire"/>
    <w:rsid w:val="00EA2FBB"/>
  </w:style>
  <w:style w:type="paragraph" w:customStyle="1" w:styleId="Liste8">
    <w:name w:val="Liste8"/>
    <w:basedOn w:val="Paragraphe8"/>
    <w:rsid w:val="00EA2FBB"/>
    <w:pPr>
      <w:numPr>
        <w:numId w:val="15"/>
      </w:numPr>
      <w:ind w:left="2552"/>
    </w:pPr>
  </w:style>
  <w:style w:type="paragraph" w:customStyle="1" w:styleId="Participants">
    <w:name w:val="Participants"/>
    <w:basedOn w:val="Normal"/>
    <w:rsid w:val="00EA2FBB"/>
    <w:pPr>
      <w:tabs>
        <w:tab w:val="left" w:pos="2268"/>
        <w:tab w:val="left" w:pos="4253"/>
        <w:tab w:val="left" w:pos="6237"/>
        <w:tab w:val="left" w:pos="8222"/>
      </w:tabs>
      <w:spacing w:before="0" w:after="0"/>
      <w:ind w:left="227"/>
      <w:jc w:val="left"/>
    </w:pPr>
    <w:rPr>
      <w:rFonts w:ascii="Times New Roman" w:hAnsi="Times New Roman"/>
    </w:rPr>
  </w:style>
  <w:style w:type="paragraph" w:customStyle="1" w:styleId="Alina0">
    <w:name w:val="Alinéa0"/>
    <w:basedOn w:val="Paragraphe1"/>
    <w:rsid w:val="00EA2FBB"/>
  </w:style>
  <w:style w:type="paragraph" w:customStyle="1" w:styleId="Alina1">
    <w:name w:val="Alinéa1"/>
    <w:basedOn w:val="Paragraphe2"/>
    <w:rsid w:val="00EA2FBB"/>
  </w:style>
  <w:style w:type="paragraph" w:customStyle="1" w:styleId="Alina2">
    <w:name w:val="Alinéa2"/>
    <w:basedOn w:val="Paragraphe3"/>
    <w:rsid w:val="00EA2FBB"/>
  </w:style>
  <w:style w:type="paragraph" w:customStyle="1" w:styleId="Alina4">
    <w:name w:val="Alinéa4"/>
    <w:basedOn w:val="Paragraphe5"/>
    <w:rsid w:val="00EA2FBB"/>
  </w:style>
  <w:style w:type="paragraph" w:customStyle="1" w:styleId="Alina3">
    <w:name w:val="Alinéa3"/>
    <w:basedOn w:val="Paragraphe4"/>
    <w:rsid w:val="00EA2FBB"/>
  </w:style>
  <w:style w:type="paragraph" w:customStyle="1" w:styleId="Alina5">
    <w:name w:val="Alinéa5"/>
    <w:basedOn w:val="Paragraphe6"/>
    <w:rsid w:val="00EA2FBB"/>
  </w:style>
  <w:style w:type="paragraph" w:customStyle="1" w:styleId="Alina6">
    <w:name w:val="Alinéa6"/>
    <w:basedOn w:val="Paragraphe7"/>
    <w:rsid w:val="00EA2FBB"/>
  </w:style>
  <w:style w:type="paragraph" w:customStyle="1" w:styleId="Alina7">
    <w:name w:val="Alinéa7"/>
    <w:basedOn w:val="Paragraphe8"/>
    <w:rsid w:val="00EA2FBB"/>
  </w:style>
  <w:style w:type="paragraph" w:customStyle="1" w:styleId="Alina8">
    <w:name w:val="Alinéa8"/>
    <w:basedOn w:val="Paragraphe9"/>
    <w:rsid w:val="00EA2FBB"/>
  </w:style>
  <w:style w:type="paragraph" w:customStyle="1" w:styleId="Liste9">
    <w:name w:val="Liste9"/>
    <w:basedOn w:val="Paragraphe9"/>
    <w:rsid w:val="00EA2FBB"/>
    <w:pPr>
      <w:numPr>
        <w:numId w:val="16"/>
      </w:numPr>
      <w:ind w:left="2836"/>
    </w:pPr>
  </w:style>
  <w:style w:type="paragraph" w:customStyle="1" w:styleId="Alina9">
    <w:name w:val="Alinéa9"/>
    <w:basedOn w:val="Paragraphe9"/>
    <w:rsid w:val="00EA2FBB"/>
    <w:pPr>
      <w:ind w:left="2835"/>
    </w:pPr>
  </w:style>
  <w:style w:type="paragraph" w:customStyle="1" w:styleId="ListeTableau1">
    <w:name w:val="ListeTableau1"/>
    <w:basedOn w:val="CelluleTableau"/>
    <w:rsid w:val="00EA2FBB"/>
    <w:pPr>
      <w:numPr>
        <w:numId w:val="27"/>
      </w:numPr>
      <w:tabs>
        <w:tab w:val="clear" w:pos="680"/>
        <w:tab w:val="clear" w:pos="1021"/>
        <w:tab w:val="clear" w:pos="1361"/>
        <w:tab w:val="left" w:pos="170"/>
        <w:tab w:val="left" w:pos="227"/>
      </w:tabs>
    </w:pPr>
  </w:style>
  <w:style w:type="paragraph" w:customStyle="1" w:styleId="ListeTableau2">
    <w:name w:val="ListeTableau2"/>
    <w:basedOn w:val="CelluleTableau"/>
    <w:rsid w:val="00EA2FBB"/>
    <w:pPr>
      <w:numPr>
        <w:numId w:val="28"/>
      </w:numPr>
      <w:ind w:left="340"/>
    </w:pPr>
  </w:style>
  <w:style w:type="paragraph" w:customStyle="1" w:styleId="Champ1">
    <w:name w:val="Champ1"/>
    <w:basedOn w:val="Paragraphe0"/>
    <w:rsid w:val="00EA2FBB"/>
    <w:pPr>
      <w:spacing w:after="60"/>
      <w:jc w:val="left"/>
    </w:pPr>
    <w:rPr>
      <w:b/>
      <w:sz w:val="24"/>
    </w:rPr>
  </w:style>
  <w:style w:type="paragraph" w:customStyle="1" w:styleId="Champ2">
    <w:name w:val="Champ2"/>
    <w:basedOn w:val="Champ1"/>
    <w:rsid w:val="00EA2FBB"/>
    <w:rPr>
      <w:sz w:val="20"/>
    </w:rPr>
  </w:style>
  <w:style w:type="paragraph" w:customStyle="1" w:styleId="Glossaire0">
    <w:name w:val="Glossaire0"/>
    <w:basedOn w:val="Paragraphe0"/>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119" w:hanging="3119"/>
      <w:jc w:val="left"/>
    </w:pPr>
  </w:style>
  <w:style w:type="paragraph" w:customStyle="1" w:styleId="Glossaire1">
    <w:name w:val="Glossaire1"/>
    <w:basedOn w:val="Paragraphe1"/>
    <w:rsid w:val="00EA2FBB"/>
    <w:pPr>
      <w:ind w:left="1815" w:hanging="1531"/>
    </w:pPr>
  </w:style>
  <w:style w:type="paragraph" w:customStyle="1" w:styleId="Glossaire2">
    <w:name w:val="Glossaire2"/>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098" w:hanging="1531"/>
    </w:pPr>
  </w:style>
  <w:style w:type="paragraph" w:customStyle="1" w:styleId="Glossaire3">
    <w:name w:val="Glossaire3"/>
    <w:basedOn w:val="Paragraphe3"/>
    <w:rsid w:val="00EA2FBB"/>
    <w:pPr>
      <w:ind w:left="2382" w:hanging="1531"/>
    </w:pPr>
  </w:style>
  <w:style w:type="paragraph" w:customStyle="1" w:styleId="Glossaire4">
    <w:name w:val="Glossaire4"/>
    <w:basedOn w:val="Paragraphe4"/>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665" w:hanging="1531"/>
    </w:pPr>
  </w:style>
  <w:style w:type="paragraph" w:customStyle="1" w:styleId="Glossaire5">
    <w:name w:val="Glossaire5"/>
    <w:basedOn w:val="Paragraphe5"/>
    <w:rsid w:val="00EA2FBB"/>
    <w:pPr>
      <w:ind w:left="2949" w:hanging="1531"/>
    </w:pPr>
  </w:style>
  <w:style w:type="paragraph" w:customStyle="1" w:styleId="Glossaire6">
    <w:name w:val="Glossaire6"/>
    <w:basedOn w:val="Paragraphe6"/>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232" w:hanging="1531"/>
    </w:pPr>
  </w:style>
  <w:style w:type="paragraph" w:customStyle="1" w:styleId="Glossaire7">
    <w:name w:val="Glossaire7"/>
    <w:basedOn w:val="Glossaire6"/>
    <w:rsid w:val="00EA2FBB"/>
    <w:pPr>
      <w:ind w:left="3516"/>
    </w:pPr>
  </w:style>
  <w:style w:type="paragraph" w:styleId="Notedebasdepage">
    <w:name w:val="footnote text"/>
    <w:basedOn w:val="Normal"/>
    <w:link w:val="NotedebasdepageCar"/>
    <w:rsid w:val="00EA2FBB"/>
    <w:pPr>
      <w:tabs>
        <w:tab w:val="left" w:pos="284"/>
      </w:tabs>
      <w:spacing w:before="0" w:after="0"/>
      <w:ind w:left="284" w:hanging="284"/>
      <w:jc w:val="left"/>
    </w:pPr>
    <w:rPr>
      <w:rFonts w:ascii="Times New Roman" w:hAnsi="Times New Roman"/>
      <w:sz w:val="16"/>
    </w:rPr>
  </w:style>
  <w:style w:type="character" w:customStyle="1" w:styleId="NotedebasdepageCar">
    <w:name w:val="Note de bas de page Car"/>
    <w:link w:val="Notedebasdepage"/>
    <w:rsid w:val="00EA2FBB"/>
    <w:rPr>
      <w:sz w:val="16"/>
    </w:rPr>
  </w:style>
  <w:style w:type="paragraph" w:styleId="Liste30">
    <w:name w:val="List 3"/>
    <w:basedOn w:val="Liste20"/>
    <w:rsid w:val="00EA2FBB"/>
    <w:pPr>
      <w:ind w:left="1021" w:firstLine="0"/>
      <w:jc w:val="both"/>
    </w:pPr>
  </w:style>
  <w:style w:type="paragraph" w:styleId="Liste20">
    <w:name w:val="List 2"/>
    <w:basedOn w:val="Normal"/>
    <w:rsid w:val="00EA2FBB"/>
    <w:pPr>
      <w:spacing w:before="0" w:after="0"/>
      <w:ind w:left="566" w:hanging="283"/>
      <w:jc w:val="left"/>
    </w:pPr>
    <w:rPr>
      <w:rFonts w:ascii="Times New Roman" w:hAnsi="Times New Roman"/>
    </w:rPr>
  </w:style>
  <w:style w:type="paragraph" w:customStyle="1" w:styleId="ListeNumrote1">
    <w:name w:val="ListeNumérotée1"/>
    <w:basedOn w:val="Paragraphe1"/>
    <w:rsid w:val="00EA2FBB"/>
    <w:pPr>
      <w:numPr>
        <w:numId w:val="18"/>
      </w:numPr>
      <w:ind w:left="568"/>
    </w:pPr>
  </w:style>
  <w:style w:type="paragraph" w:customStyle="1" w:styleId="ListeNumrote2">
    <w:name w:val="ListeNumérotée2"/>
    <w:basedOn w:val="Paragraphe2"/>
    <w:rsid w:val="00EA2FBB"/>
    <w:pPr>
      <w:numPr>
        <w:numId w:val="19"/>
      </w:numPr>
      <w:ind w:left="851"/>
    </w:pPr>
  </w:style>
  <w:style w:type="paragraph" w:customStyle="1" w:styleId="TitreDocument">
    <w:name w:val="TitreDocument"/>
    <w:basedOn w:val="Normal"/>
    <w:rsid w:val="00EA2FBB"/>
    <w:pPr>
      <w:jc w:val="center"/>
    </w:pPr>
    <w:rPr>
      <w:rFonts w:ascii="Times New Roman" w:hAnsi="Times New Roman"/>
      <w:b/>
      <w:caps/>
      <w:sz w:val="48"/>
    </w:rPr>
  </w:style>
  <w:style w:type="paragraph" w:customStyle="1" w:styleId="ListeNumrote3">
    <w:name w:val="ListeNumérotée3"/>
    <w:basedOn w:val="Paragraphe3"/>
    <w:rsid w:val="00EA2FBB"/>
    <w:pPr>
      <w:numPr>
        <w:numId w:val="20"/>
      </w:numPr>
      <w:ind w:left="1135"/>
    </w:pPr>
  </w:style>
  <w:style w:type="paragraph" w:customStyle="1" w:styleId="ListeNumrote4">
    <w:name w:val="ListeNumérotée4"/>
    <w:basedOn w:val="Paragraphe4"/>
    <w:rsid w:val="00EA2FBB"/>
    <w:pPr>
      <w:numPr>
        <w:numId w:val="21"/>
      </w:numPr>
      <w:ind w:left="1418"/>
    </w:pPr>
  </w:style>
  <w:style w:type="paragraph" w:styleId="Index1">
    <w:name w:val="index 1"/>
    <w:basedOn w:val="Normal"/>
    <w:next w:val="Normal"/>
    <w:autoRedefine/>
    <w:rsid w:val="00EA2FBB"/>
    <w:pPr>
      <w:spacing w:before="0" w:after="0"/>
      <w:ind w:left="200" w:hanging="200"/>
      <w:jc w:val="left"/>
    </w:pPr>
    <w:rPr>
      <w:rFonts w:ascii="Times New Roman" w:hAnsi="Times New Roman"/>
    </w:rPr>
  </w:style>
  <w:style w:type="paragraph" w:styleId="Titreindex">
    <w:name w:val="index heading"/>
    <w:basedOn w:val="Normal"/>
    <w:next w:val="Index1"/>
    <w:rsid w:val="00EA2FBB"/>
    <w:pPr>
      <w:spacing w:before="0" w:after="0"/>
      <w:jc w:val="left"/>
    </w:pPr>
    <w:rPr>
      <w:b/>
    </w:rPr>
  </w:style>
  <w:style w:type="paragraph" w:styleId="Listepuces5">
    <w:name w:val="List Bullet 5"/>
    <w:basedOn w:val="Normal"/>
    <w:autoRedefine/>
    <w:rsid w:val="00EA2FBB"/>
    <w:pPr>
      <w:tabs>
        <w:tab w:val="num" w:pos="1492"/>
      </w:tabs>
      <w:spacing w:before="0" w:after="0"/>
      <w:ind w:left="1492" w:hanging="360"/>
      <w:jc w:val="left"/>
    </w:pPr>
    <w:rPr>
      <w:rFonts w:ascii="Times New Roman" w:hAnsi="Times New Roman"/>
    </w:rPr>
  </w:style>
  <w:style w:type="paragraph" w:styleId="Listenumros5">
    <w:name w:val="List Number 5"/>
    <w:basedOn w:val="Normal"/>
    <w:rsid w:val="00EA2FBB"/>
    <w:pPr>
      <w:tabs>
        <w:tab w:val="num" w:pos="1492"/>
      </w:tabs>
      <w:spacing w:before="0" w:after="0"/>
      <w:ind w:left="1492" w:hanging="360"/>
      <w:jc w:val="left"/>
    </w:pPr>
    <w:rPr>
      <w:rFonts w:ascii="Times New Roman" w:hAnsi="Times New Roman"/>
    </w:rPr>
  </w:style>
  <w:style w:type="paragraph" w:customStyle="1" w:styleId="ListeNumrote5">
    <w:name w:val="ListeNumérotée5"/>
    <w:basedOn w:val="Paragraphe5"/>
    <w:rsid w:val="00EA2FBB"/>
    <w:pPr>
      <w:numPr>
        <w:numId w:val="22"/>
      </w:numPr>
      <w:ind w:left="1702"/>
    </w:pPr>
  </w:style>
  <w:style w:type="paragraph" w:customStyle="1" w:styleId="Listing">
    <w:name w:val="Listing"/>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spacing w:before="0"/>
      <w:ind w:left="0"/>
    </w:pPr>
    <w:rPr>
      <w:rFonts w:ascii="Courier New" w:hAnsi="Courier New"/>
      <w:sz w:val="16"/>
    </w:rPr>
  </w:style>
  <w:style w:type="paragraph" w:customStyle="1" w:styleId="ListeNumrote6">
    <w:name w:val="ListeNumérotée6"/>
    <w:basedOn w:val="Paragraphe6"/>
    <w:rsid w:val="00EA2FBB"/>
    <w:pPr>
      <w:numPr>
        <w:numId w:val="23"/>
      </w:numPr>
      <w:ind w:left="1985"/>
    </w:pPr>
  </w:style>
  <w:style w:type="paragraph" w:customStyle="1" w:styleId="ListeNumrote7">
    <w:name w:val="ListeNumérotée7"/>
    <w:basedOn w:val="Paragraphe7"/>
    <w:rsid w:val="00EA2FBB"/>
    <w:pPr>
      <w:numPr>
        <w:numId w:val="24"/>
      </w:numPr>
      <w:ind w:left="2269"/>
    </w:pPr>
  </w:style>
  <w:style w:type="paragraph" w:customStyle="1" w:styleId="ListeNumrote8">
    <w:name w:val="ListeNumérotée8"/>
    <w:basedOn w:val="Paragraphe8"/>
    <w:rsid w:val="00EA2FBB"/>
    <w:pPr>
      <w:numPr>
        <w:numId w:val="25"/>
      </w:numPr>
      <w:ind w:left="2552"/>
    </w:pPr>
  </w:style>
  <w:style w:type="paragraph" w:customStyle="1" w:styleId="ListeNumrote9">
    <w:name w:val="ListeNumérotée9"/>
    <w:basedOn w:val="Paragraphe9"/>
    <w:rsid w:val="00EA2FBB"/>
    <w:pPr>
      <w:numPr>
        <w:numId w:val="26"/>
      </w:numPr>
      <w:ind w:left="2836"/>
    </w:pPr>
  </w:style>
  <w:style w:type="paragraph" w:customStyle="1" w:styleId="ListeNumrote0">
    <w:name w:val="ListeNumérotée0"/>
    <w:basedOn w:val="Paragraphe0"/>
    <w:rsid w:val="00EA2FBB"/>
    <w:pPr>
      <w:numPr>
        <w:numId w:val="17"/>
      </w:numPr>
    </w:pPr>
  </w:style>
  <w:style w:type="character" w:styleId="Appelnotedebasdep">
    <w:name w:val="footnote reference"/>
    <w:rsid w:val="00EA2FBB"/>
    <w:rPr>
      <w:vertAlign w:val="superscript"/>
    </w:rPr>
  </w:style>
  <w:style w:type="paragraph" w:styleId="Listenumros2">
    <w:name w:val="List Number 2"/>
    <w:basedOn w:val="Normal"/>
    <w:rsid w:val="00EA2FBB"/>
    <w:pPr>
      <w:tabs>
        <w:tab w:val="num" w:pos="643"/>
      </w:tabs>
      <w:spacing w:before="0" w:after="0"/>
      <w:ind w:left="643" w:hanging="360"/>
      <w:jc w:val="left"/>
    </w:pPr>
    <w:rPr>
      <w:rFonts w:ascii="Times New Roman" w:hAnsi="Times New Roman"/>
    </w:rPr>
  </w:style>
  <w:style w:type="paragraph" w:styleId="Corpsdetexte">
    <w:name w:val="Body Text"/>
    <w:basedOn w:val="Normal"/>
    <w:link w:val="CorpsdetexteCar"/>
    <w:rsid w:val="00EA2FBB"/>
    <w:pPr>
      <w:spacing w:before="0" w:after="0"/>
      <w:jc w:val="left"/>
    </w:pPr>
    <w:rPr>
      <w:rFonts w:ascii="Times New Roman" w:hAnsi="Times New Roman"/>
      <w:i/>
    </w:rPr>
  </w:style>
  <w:style w:type="character" w:customStyle="1" w:styleId="CorpsdetexteCar">
    <w:name w:val="Corps de texte Car"/>
    <w:link w:val="Corpsdetexte"/>
    <w:rsid w:val="00EA2FBB"/>
    <w:rPr>
      <w:i/>
    </w:rPr>
  </w:style>
  <w:style w:type="paragraph" w:customStyle="1" w:styleId="ValeurChamp">
    <w:name w:val="ValeurChamp"/>
    <w:basedOn w:val="Normal"/>
    <w:rsid w:val="00EA2FBB"/>
    <w:pPr>
      <w:tabs>
        <w:tab w:val="left" w:pos="4586"/>
      </w:tabs>
      <w:spacing w:after="0"/>
      <w:jc w:val="left"/>
    </w:pPr>
    <w:rPr>
      <w:rFonts w:ascii="Times New Roman" w:hAnsi="Times New Roman"/>
      <w:b/>
      <w:sz w:val="22"/>
    </w:rPr>
  </w:style>
  <w:style w:type="paragraph" w:customStyle="1" w:styleId="TitreChamp">
    <w:name w:val="TitreChamp"/>
    <w:basedOn w:val="Normal"/>
    <w:rsid w:val="00EA2FBB"/>
    <w:pPr>
      <w:tabs>
        <w:tab w:val="left" w:pos="4586"/>
      </w:tabs>
      <w:spacing w:after="0"/>
      <w:jc w:val="right"/>
    </w:pPr>
    <w:rPr>
      <w:rFonts w:ascii="Times New Roman" w:hAnsi="Times New Roman"/>
      <w:i/>
      <w:sz w:val="22"/>
    </w:rPr>
  </w:style>
  <w:style w:type="paragraph" w:styleId="Listecontinue4">
    <w:name w:val="List Continue 4"/>
    <w:basedOn w:val="Normal"/>
    <w:rsid w:val="00EA2FBB"/>
    <w:pPr>
      <w:spacing w:before="0" w:after="120"/>
      <w:ind w:left="1132"/>
      <w:jc w:val="left"/>
    </w:pPr>
    <w:rPr>
      <w:rFonts w:ascii="Times New Roman" w:hAnsi="Times New Roman"/>
      <w:sz w:val="22"/>
    </w:rPr>
  </w:style>
  <w:style w:type="character" w:customStyle="1" w:styleId="nomcsslien">
    <w:name w:val="&lt;%=nomcss%&gt;_lien"/>
    <w:basedOn w:val="Policepardfaut"/>
    <w:rsid w:val="00EA2FBB"/>
  </w:style>
  <w:style w:type="character" w:styleId="Lienhypertextesuivivisit">
    <w:name w:val="FollowedHyperlink"/>
    <w:rsid w:val="00EA2FBB"/>
    <w:rPr>
      <w:color w:val="800080"/>
      <w:u w:val="single"/>
    </w:rPr>
  </w:style>
  <w:style w:type="paragraph" w:customStyle="1" w:styleId="Liste1Car">
    <w:name w:val="Liste1 Car"/>
    <w:basedOn w:val="Normal"/>
    <w:link w:val="Liste1CarCar"/>
    <w:rsid w:val="00EA2FBB"/>
    <w:pPr>
      <w:ind w:left="1135" w:hanging="284"/>
    </w:pPr>
    <w:rPr>
      <w:szCs w:val="24"/>
    </w:rPr>
  </w:style>
  <w:style w:type="character" w:customStyle="1" w:styleId="Liste1CarCar">
    <w:name w:val="Liste1 Car Car"/>
    <w:link w:val="Liste1Car"/>
    <w:rsid w:val="00EA2FBB"/>
    <w:rPr>
      <w:rFonts w:ascii="Arial" w:hAnsi="Arial" w:cs="Arial"/>
      <w:szCs w:val="24"/>
    </w:rPr>
  </w:style>
  <w:style w:type="paragraph" w:customStyle="1" w:styleId="BodyPuce1">
    <w:name w:val="Body Puce1"/>
    <w:basedOn w:val="Corpsdetexte"/>
    <w:rsid w:val="00EA2FBB"/>
    <w:pPr>
      <w:spacing w:before="80" w:after="80"/>
      <w:jc w:val="both"/>
    </w:pPr>
    <w:rPr>
      <w:rFonts w:ascii="Arial" w:hAnsi="Arial" w:cs="Arial"/>
      <w:i w:val="0"/>
    </w:rPr>
  </w:style>
  <w:style w:type="character" w:customStyle="1" w:styleId="Paragraphe2Car">
    <w:name w:val="Paragraphe 2 Car"/>
    <w:basedOn w:val="Policepardfaut"/>
    <w:link w:val="Paragraphe2"/>
    <w:rsid w:val="00EA2FBB"/>
  </w:style>
  <w:style w:type="character" w:customStyle="1" w:styleId="Liste2Car">
    <w:name w:val="Liste2 Car"/>
    <w:basedOn w:val="Paragraphe2Car"/>
    <w:link w:val="Liste2"/>
    <w:rsid w:val="00EA2FBB"/>
    <w:rPr>
      <w:lang w:val="fr-FR" w:eastAsia="fr-FR"/>
    </w:rPr>
  </w:style>
  <w:style w:type="character" w:customStyle="1" w:styleId="Paragraphe3Car">
    <w:name w:val="Paragraphe 3 Car"/>
    <w:basedOn w:val="Policepardfaut"/>
    <w:link w:val="Paragraphe3"/>
    <w:rsid w:val="00EA2FBB"/>
  </w:style>
  <w:style w:type="character" w:customStyle="1" w:styleId="Liste3Car">
    <w:name w:val="Liste3 Car"/>
    <w:basedOn w:val="Paragraphe3Car"/>
    <w:link w:val="Liste3"/>
    <w:rsid w:val="00EA2FBB"/>
    <w:rPr>
      <w:lang w:val="fr-FR" w:eastAsia="fr-FR"/>
    </w:rPr>
  </w:style>
  <w:style w:type="table" w:styleId="Grilledetableau1">
    <w:name w:val="Table Grid 1"/>
    <w:basedOn w:val="TableauNormal"/>
    <w:rsid w:val="00EA2F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mailStyle1381">
    <w:name w:val="EmailStyle1381"/>
    <w:basedOn w:val="Policepardfaut"/>
    <w:semiHidden/>
    <w:rsid w:val="00EA2FBB"/>
  </w:style>
  <w:style w:type="character" w:customStyle="1" w:styleId="mainnavheader">
    <w:name w:val="mainnavheader"/>
    <w:basedOn w:val="Policepardfaut"/>
    <w:rsid w:val="00EA2FBB"/>
  </w:style>
  <w:style w:type="character" w:styleId="lev">
    <w:name w:val="Strong"/>
    <w:qFormat/>
    <w:rsid w:val="00EA2FBB"/>
    <w:rPr>
      <w:b/>
      <w:bCs/>
    </w:rPr>
  </w:style>
  <w:style w:type="character" w:styleId="Marquedecommentaire">
    <w:name w:val="annotation reference"/>
    <w:rsid w:val="00EA2FBB"/>
    <w:rPr>
      <w:sz w:val="16"/>
      <w:szCs w:val="16"/>
    </w:rPr>
  </w:style>
  <w:style w:type="paragraph" w:styleId="Objetducommentaire">
    <w:name w:val="annotation subject"/>
    <w:basedOn w:val="Commentaire"/>
    <w:next w:val="Commentaire"/>
    <w:link w:val="ObjetducommentaireCar"/>
    <w:rsid w:val="00EA2FBB"/>
    <w:rPr>
      <w:b/>
      <w:bCs/>
    </w:rPr>
  </w:style>
  <w:style w:type="character" w:customStyle="1" w:styleId="ObjetducommentaireCar">
    <w:name w:val="Objet du commentaire Car"/>
    <w:link w:val="Objetducommentaire"/>
    <w:rsid w:val="00EA2FBB"/>
    <w:rPr>
      <w:b/>
      <w:bCs/>
    </w:rPr>
  </w:style>
  <w:style w:type="character" w:customStyle="1" w:styleId="apple-style-span">
    <w:name w:val="apple-style-span"/>
    <w:basedOn w:val="Policepardfaut"/>
    <w:rsid w:val="00EA2FBB"/>
  </w:style>
  <w:style w:type="paragraph" w:styleId="Paragraphedeliste">
    <w:name w:val="List Paragraph"/>
    <w:basedOn w:val="Normal"/>
    <w:uiPriority w:val="34"/>
    <w:qFormat/>
    <w:rsid w:val="00396EE3"/>
    <w:pPr>
      <w:ind w:left="720"/>
      <w:contextualSpacing/>
    </w:pPr>
  </w:style>
  <w:style w:type="paragraph" w:customStyle="1" w:styleId="Essai">
    <w:name w:val="Essai"/>
    <w:basedOn w:val="Normal"/>
    <w:rsid w:val="00A55C95"/>
  </w:style>
  <w:style w:type="character" w:customStyle="1" w:styleId="puce2Car">
    <w:name w:val="puce 2 Car"/>
    <w:link w:val="puce20"/>
    <w:rsid w:val="00E46B41"/>
    <w:rPr>
      <w:rFonts w:ascii="Arial" w:hAnsi="Arial"/>
      <w:lang w:val="fr-FR" w:eastAsia="fr-FR"/>
    </w:rPr>
  </w:style>
  <w:style w:type="paragraph" w:styleId="Explorateurdedocuments">
    <w:name w:val="Document Map"/>
    <w:basedOn w:val="Normal"/>
    <w:link w:val="ExplorateurdedocumentsCar"/>
    <w:rsid w:val="009444A8"/>
    <w:pPr>
      <w:spacing w:before="0" w:after="0"/>
    </w:pPr>
    <w:rPr>
      <w:rFonts w:ascii="Tahoma" w:hAnsi="Tahoma"/>
      <w:sz w:val="16"/>
      <w:szCs w:val="16"/>
    </w:rPr>
  </w:style>
  <w:style w:type="character" w:customStyle="1" w:styleId="ExplorateurdedocumentsCar">
    <w:name w:val="Explorateur de documents Car"/>
    <w:link w:val="Explorateurdedocuments"/>
    <w:rsid w:val="009444A8"/>
    <w:rPr>
      <w:rFonts w:ascii="Tahoma" w:hAnsi="Tahoma" w:cs="Tahoma"/>
      <w:sz w:val="16"/>
      <w:szCs w:val="16"/>
    </w:rPr>
  </w:style>
  <w:style w:type="character" w:customStyle="1" w:styleId="b1">
    <w:name w:val="b1"/>
    <w:rsid w:val="00980620"/>
    <w:rPr>
      <w:rFonts w:ascii="Courier New" w:hAnsi="Courier New" w:cs="Courier New" w:hint="default"/>
      <w:b/>
      <w:bCs/>
      <w:strike w:val="0"/>
      <w:dstrike w:val="0"/>
      <w:color w:val="FF0000"/>
      <w:u w:val="none"/>
      <w:effect w:val="none"/>
    </w:rPr>
  </w:style>
  <w:style w:type="character" w:customStyle="1" w:styleId="m1">
    <w:name w:val="m1"/>
    <w:rsid w:val="00980620"/>
    <w:rPr>
      <w:color w:val="0000FF"/>
    </w:rPr>
  </w:style>
  <w:style w:type="character" w:customStyle="1" w:styleId="tx1">
    <w:name w:val="tx1"/>
    <w:rsid w:val="00980620"/>
    <w:rPr>
      <w:b/>
      <w:bCs/>
    </w:rPr>
  </w:style>
  <w:style w:type="paragraph" w:customStyle="1" w:styleId="P2">
    <w:name w:val="P2"/>
    <w:basedOn w:val="Normal"/>
    <w:rsid w:val="0057423C"/>
    <w:pPr>
      <w:keepLines/>
      <w:widowControl w:val="0"/>
      <w:spacing w:before="80" w:after="80"/>
      <w:ind w:right="284"/>
    </w:pPr>
    <w:rPr>
      <w:rFonts w:ascii="Times New Roman" w:hAnsi="Times New Roman"/>
      <w:sz w:val="22"/>
    </w:rPr>
  </w:style>
  <w:style w:type="character" w:customStyle="1" w:styleId="goohl3">
    <w:name w:val="goohl3"/>
    <w:basedOn w:val="Policepardfaut"/>
    <w:rsid w:val="0057423C"/>
  </w:style>
  <w:style w:type="paragraph" w:customStyle="1" w:styleId="Puce2">
    <w:name w:val="Puce 2"/>
    <w:basedOn w:val="Normal"/>
    <w:qFormat/>
    <w:rsid w:val="00DD4A48"/>
    <w:pPr>
      <w:numPr>
        <w:numId w:val="29"/>
      </w:numPr>
      <w:spacing w:before="0" w:after="0"/>
      <w:jc w:val="left"/>
    </w:pPr>
    <w:rPr>
      <w:rFonts w:cs="Arial"/>
    </w:rPr>
  </w:style>
  <w:style w:type="character" w:customStyle="1" w:styleId="apple-converted-space">
    <w:name w:val="apple-converted-space"/>
    <w:basedOn w:val="Policepardfaut"/>
    <w:rsid w:val="00CF6926"/>
  </w:style>
  <w:style w:type="character" w:customStyle="1" w:styleId="fieldlabel">
    <w:name w:val="fieldlabel"/>
    <w:basedOn w:val="Policepardfaut"/>
    <w:rsid w:val="00B21A43"/>
  </w:style>
  <w:style w:type="numbering" w:customStyle="1" w:styleId="Requirement">
    <w:name w:val="Requirement"/>
    <w:basedOn w:val="Aucuneliste"/>
    <w:uiPriority w:val="99"/>
    <w:rsid w:val="0036399A"/>
    <w:pPr>
      <w:numPr>
        <w:numId w:val="30"/>
      </w:numPr>
    </w:pPr>
  </w:style>
  <w:style w:type="paragraph" w:styleId="Lgende">
    <w:name w:val="caption"/>
    <w:basedOn w:val="Normal"/>
    <w:next w:val="Normal"/>
    <w:unhideWhenUsed/>
    <w:qFormat/>
    <w:rsid w:val="008A375A"/>
    <w:pPr>
      <w:spacing w:before="0" w:after="200"/>
      <w:jc w:val="center"/>
    </w:pPr>
    <w:rPr>
      <w:b/>
      <w:bCs/>
      <w:color w:val="4F81BD"/>
      <w:sz w:val="18"/>
      <w:szCs w:val="18"/>
    </w:rPr>
  </w:style>
  <w:style w:type="paragraph" w:styleId="Rvision">
    <w:name w:val="Revision"/>
    <w:hidden/>
    <w:uiPriority w:val="99"/>
    <w:semiHidden/>
    <w:rsid w:val="00B40F1A"/>
    <w:rPr>
      <w:rFonts w:ascii="Arial" w:hAnsi="Arial"/>
      <w:lang w:val="fr-FR" w:eastAsia="fr-FR"/>
    </w:rPr>
  </w:style>
  <w:style w:type="paragraph" w:customStyle="1" w:styleId="ReqCovering">
    <w:name w:val="Req_Covering"/>
    <w:basedOn w:val="Normal"/>
    <w:next w:val="ReqConformity"/>
    <w:link w:val="ReqCoveringCar"/>
    <w:qFormat/>
    <w:rsid w:val="00A82AFE"/>
    <w:pPr>
      <w:widowControl w:val="0"/>
      <w:spacing w:before="0" w:after="0"/>
    </w:pPr>
    <w:rPr>
      <w:rFonts w:ascii="Calibri" w:hAnsi="Calibri"/>
      <w:b/>
      <w:i/>
      <w:iCs/>
      <w:color w:val="800080"/>
      <w:lang w:eastAsia="en-US"/>
    </w:rPr>
  </w:style>
  <w:style w:type="paragraph" w:customStyle="1" w:styleId="ReqConformity">
    <w:name w:val="Req_Conformity"/>
    <w:basedOn w:val="ReqCovering"/>
    <w:next w:val="Normal"/>
    <w:link w:val="ReqConformityCar"/>
    <w:qFormat/>
    <w:rsid w:val="00A82AFE"/>
    <w:rPr>
      <w:b w:val="0"/>
    </w:rPr>
  </w:style>
  <w:style w:type="character" w:customStyle="1" w:styleId="ReqCoveringCar">
    <w:name w:val="Req_Covering Car"/>
    <w:link w:val="ReqCovering"/>
    <w:rsid w:val="00A82AFE"/>
    <w:rPr>
      <w:rFonts w:ascii="Calibri" w:hAnsi="Calibri" w:cs="Arial"/>
      <w:b/>
      <w:i/>
      <w:iCs/>
      <w:color w:val="800080"/>
      <w:lang w:eastAsia="en-US"/>
    </w:rPr>
  </w:style>
  <w:style w:type="character" w:customStyle="1" w:styleId="ReqConformityCar">
    <w:name w:val="Req_Conformity Car"/>
    <w:link w:val="ReqConformity"/>
    <w:rsid w:val="00A82AFE"/>
    <w:rPr>
      <w:rFonts w:ascii="Calibri" w:hAnsi="Calibri" w:cs="Arial"/>
      <w:i/>
      <w:iCs/>
      <w:color w:val="800080"/>
      <w:lang w:eastAsia="en-US"/>
    </w:rPr>
  </w:style>
  <w:style w:type="paragraph" w:customStyle="1" w:styleId="puces1">
    <w:name w:val="puces1"/>
    <w:basedOn w:val="Normal"/>
    <w:rsid w:val="00BD7088"/>
    <w:pPr>
      <w:numPr>
        <w:numId w:val="32"/>
      </w:numPr>
      <w:suppressAutoHyphens/>
      <w:spacing w:before="40" w:after="20"/>
      <w:ind w:left="357" w:hanging="357"/>
    </w:pPr>
    <w:rPr>
      <w:rFonts w:ascii="Calibri" w:hAnsi="Calibri"/>
      <w:spacing w:val="-3"/>
      <w:sz w:val="22"/>
    </w:rPr>
  </w:style>
  <w:style w:type="paragraph" w:customStyle="1" w:styleId="ReqText">
    <w:name w:val="Req_Text"/>
    <w:basedOn w:val="Normal"/>
    <w:link w:val="ReqTextCar"/>
    <w:qFormat/>
    <w:rsid w:val="00E061A7"/>
    <w:pPr>
      <w:spacing w:before="120" w:after="120"/>
    </w:pPr>
    <w:rPr>
      <w:szCs w:val="22"/>
      <w:lang w:eastAsia="en-US"/>
    </w:rPr>
  </w:style>
  <w:style w:type="character" w:customStyle="1" w:styleId="ReqTextCar">
    <w:name w:val="Req_Text Car"/>
    <w:link w:val="ReqText"/>
    <w:rsid w:val="00E061A7"/>
    <w:rPr>
      <w:rFonts w:ascii="Arial" w:hAnsi="Arial"/>
      <w:szCs w:val="22"/>
      <w:lang w:val="fr-FR" w:eastAsia="en-US"/>
    </w:rPr>
  </w:style>
  <w:style w:type="paragraph" w:customStyle="1" w:styleId="ReqID">
    <w:name w:val="Req_ID"/>
    <w:basedOn w:val="Paragraphedeliste"/>
    <w:link w:val="ReqIDCar"/>
    <w:qFormat/>
    <w:rsid w:val="00BD7088"/>
    <w:pPr>
      <w:numPr>
        <w:numId w:val="31"/>
      </w:numPr>
    </w:pPr>
    <w:rPr>
      <w:rFonts w:ascii="Calibri" w:hAnsi="Calibri"/>
      <w:color w:val="C0504D"/>
    </w:rPr>
  </w:style>
  <w:style w:type="character" w:customStyle="1" w:styleId="ReqIDCar">
    <w:name w:val="Req_ID Car"/>
    <w:link w:val="ReqID"/>
    <w:rsid w:val="00BD7088"/>
    <w:rPr>
      <w:rFonts w:ascii="Calibri" w:hAnsi="Calibri"/>
      <w:color w:val="C0504D"/>
      <w:lang w:val="fr-FR" w:eastAsia="fr-FR"/>
    </w:rPr>
  </w:style>
  <w:style w:type="paragraph" w:customStyle="1" w:styleId="Puce10">
    <w:name w:val="Puce 1"/>
    <w:basedOn w:val="Normal"/>
    <w:qFormat/>
    <w:rsid w:val="00441465"/>
    <w:pPr>
      <w:numPr>
        <w:numId w:val="33"/>
      </w:numPr>
      <w:spacing w:before="120" w:after="0"/>
    </w:pPr>
    <w:rPr>
      <w:rFonts w:cs="Arial"/>
    </w:rPr>
  </w:style>
  <w:style w:type="paragraph" w:styleId="Tabledesillustrations">
    <w:name w:val="table of figures"/>
    <w:basedOn w:val="Normal"/>
    <w:next w:val="Normal"/>
    <w:uiPriority w:val="99"/>
    <w:rsid w:val="003A0BFD"/>
    <w:pPr>
      <w:spacing w:after="0"/>
    </w:pPr>
  </w:style>
  <w:style w:type="character" w:customStyle="1" w:styleId="Titre6Car">
    <w:name w:val="Titre 6 Car"/>
    <w:basedOn w:val="Policepardfaut"/>
    <w:link w:val="Titre6"/>
    <w:rsid w:val="005A55F7"/>
    <w:rPr>
      <w:rFonts w:ascii="Arial" w:hAnsi="Arial"/>
      <w:color w:val="0000FF"/>
      <w:sz w:val="18"/>
      <w:lang w:eastAsia="fr-FR"/>
    </w:rPr>
  </w:style>
  <w:style w:type="character" w:customStyle="1" w:styleId="Titre2Car">
    <w:name w:val="Titre 2 Car"/>
    <w:aliases w:val="H2 Car,T2 Car,Heading 2 Car,Fonctionnalité Car,Titre 21 Car,t2.T2 Car,FonctionnalitÈ Car,Fonctionnalité1 Car,Fonctionnalité2 Car,Fonctionnalité3 Car,FonctionnalitÈ1 Car,Fonctionnalité4 Car,Fonctionnalité5 Car,Heading 21 Car,(1.1 Car,1.2 Car"/>
    <w:basedOn w:val="Policepardfaut"/>
    <w:link w:val="Titre2"/>
    <w:rsid w:val="002C0298"/>
    <w:rPr>
      <w:rFonts w:ascii="Arial" w:hAnsi="Arial"/>
      <w:b/>
      <w:i/>
      <w:caps/>
      <w:color w:val="0000FF"/>
      <w:sz w:val="22"/>
      <w:lang w:val="fr-FR" w:eastAsia="fr-FR"/>
    </w:rPr>
  </w:style>
  <w:style w:type="character" w:customStyle="1" w:styleId="Titre3Car">
    <w:name w:val="Titre 3 Car"/>
    <w:aliases w:val="H3 Car,T3 Car,Heading 3 Car,ttt Car,Prophead 3 Car,Level 1 - 1 Car,Project 3 Car,Proposa Car,H31 Car,H32 Car,H33 Car,H34 Car,H35 Car,H36 Car,Heading 31 Car,Heading 32 Car,Heading 33 Car,Heading 34 Car,Heading 35 Car,Heading 36 Car,h3 Car"/>
    <w:basedOn w:val="Policepardfaut"/>
    <w:link w:val="Titre3"/>
    <w:rsid w:val="002C0298"/>
    <w:rPr>
      <w:rFonts w:ascii="Arial" w:hAnsi="Arial"/>
      <w:b/>
      <w:color w:val="0000FF"/>
      <w:sz w:val="18"/>
      <w:u w:val="single"/>
      <w:lang w:val="fr-FR" w:eastAsia="fr-FR"/>
    </w:rPr>
  </w:style>
  <w:style w:type="paragraph" w:styleId="z-Hautduformulaire">
    <w:name w:val="HTML Top of Form"/>
    <w:basedOn w:val="Normal"/>
    <w:next w:val="Normal"/>
    <w:link w:val="z-HautduformulaireCar"/>
    <w:hidden/>
    <w:uiPriority w:val="99"/>
    <w:semiHidden/>
    <w:unhideWhenUsed/>
    <w:rsid w:val="009240D3"/>
    <w:pPr>
      <w:pBdr>
        <w:bottom w:val="single" w:sz="6" w:space="1" w:color="auto"/>
      </w:pBdr>
      <w:spacing w:before="0" w:after="0"/>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9240D3"/>
    <w:rPr>
      <w:rFonts w:ascii="Arial" w:hAnsi="Arial" w:cs="Arial"/>
      <w:vanish/>
      <w:sz w:val="16"/>
      <w:szCs w:val="16"/>
      <w:lang w:val="fr-FR" w:eastAsia="fr-FR"/>
    </w:rPr>
  </w:style>
  <w:style w:type="character" w:customStyle="1" w:styleId="gt-ft-text">
    <w:name w:val="gt-ft-text"/>
    <w:basedOn w:val="Policepardfaut"/>
    <w:rsid w:val="009240D3"/>
  </w:style>
  <w:style w:type="paragraph" w:styleId="z-Basduformulaire">
    <w:name w:val="HTML Bottom of Form"/>
    <w:basedOn w:val="Normal"/>
    <w:next w:val="Normal"/>
    <w:link w:val="z-BasduformulaireCar"/>
    <w:hidden/>
    <w:uiPriority w:val="99"/>
    <w:semiHidden/>
    <w:unhideWhenUsed/>
    <w:rsid w:val="009240D3"/>
    <w:pPr>
      <w:pBdr>
        <w:top w:val="single" w:sz="6" w:space="1" w:color="auto"/>
      </w:pBdr>
      <w:spacing w:before="0" w:after="0"/>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9240D3"/>
    <w:rPr>
      <w:rFonts w:ascii="Arial"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398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41">
          <w:marLeft w:val="0"/>
          <w:marRight w:val="0"/>
          <w:marTop w:val="0"/>
          <w:marBottom w:val="0"/>
          <w:divBdr>
            <w:top w:val="none" w:sz="0" w:space="0" w:color="auto"/>
            <w:left w:val="none" w:sz="0" w:space="0" w:color="auto"/>
            <w:bottom w:val="none" w:sz="0" w:space="0" w:color="auto"/>
            <w:right w:val="none" w:sz="0" w:space="0" w:color="auto"/>
          </w:divBdr>
          <w:divsChild>
            <w:div w:id="1668744905">
              <w:marLeft w:val="0"/>
              <w:marRight w:val="0"/>
              <w:marTop w:val="0"/>
              <w:marBottom w:val="0"/>
              <w:divBdr>
                <w:top w:val="none" w:sz="0" w:space="0" w:color="auto"/>
                <w:left w:val="none" w:sz="0" w:space="0" w:color="auto"/>
                <w:bottom w:val="none" w:sz="0" w:space="0" w:color="auto"/>
                <w:right w:val="none" w:sz="0" w:space="0" w:color="auto"/>
              </w:divBdr>
              <w:divsChild>
                <w:div w:id="1561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8005">
      <w:bodyDiv w:val="1"/>
      <w:marLeft w:val="0"/>
      <w:marRight w:val="0"/>
      <w:marTop w:val="0"/>
      <w:marBottom w:val="0"/>
      <w:divBdr>
        <w:top w:val="none" w:sz="0" w:space="0" w:color="auto"/>
        <w:left w:val="none" w:sz="0" w:space="0" w:color="auto"/>
        <w:bottom w:val="none" w:sz="0" w:space="0" w:color="auto"/>
        <w:right w:val="none" w:sz="0" w:space="0" w:color="auto"/>
      </w:divBdr>
    </w:div>
    <w:div w:id="153492357">
      <w:bodyDiv w:val="1"/>
      <w:marLeft w:val="0"/>
      <w:marRight w:val="0"/>
      <w:marTop w:val="0"/>
      <w:marBottom w:val="0"/>
      <w:divBdr>
        <w:top w:val="none" w:sz="0" w:space="0" w:color="auto"/>
        <w:left w:val="none" w:sz="0" w:space="0" w:color="auto"/>
        <w:bottom w:val="none" w:sz="0" w:space="0" w:color="auto"/>
        <w:right w:val="none" w:sz="0" w:space="0" w:color="auto"/>
      </w:divBdr>
    </w:div>
    <w:div w:id="204879211">
      <w:bodyDiv w:val="1"/>
      <w:marLeft w:val="0"/>
      <w:marRight w:val="0"/>
      <w:marTop w:val="0"/>
      <w:marBottom w:val="0"/>
      <w:divBdr>
        <w:top w:val="none" w:sz="0" w:space="0" w:color="auto"/>
        <w:left w:val="none" w:sz="0" w:space="0" w:color="auto"/>
        <w:bottom w:val="none" w:sz="0" w:space="0" w:color="auto"/>
        <w:right w:val="none" w:sz="0" w:space="0" w:color="auto"/>
      </w:divBdr>
    </w:div>
    <w:div w:id="221257457">
      <w:bodyDiv w:val="1"/>
      <w:marLeft w:val="0"/>
      <w:marRight w:val="0"/>
      <w:marTop w:val="0"/>
      <w:marBottom w:val="0"/>
      <w:divBdr>
        <w:top w:val="none" w:sz="0" w:space="0" w:color="auto"/>
        <w:left w:val="none" w:sz="0" w:space="0" w:color="auto"/>
        <w:bottom w:val="none" w:sz="0" w:space="0" w:color="auto"/>
        <w:right w:val="none" w:sz="0" w:space="0" w:color="auto"/>
      </w:divBdr>
    </w:div>
    <w:div w:id="236408300">
      <w:bodyDiv w:val="1"/>
      <w:marLeft w:val="0"/>
      <w:marRight w:val="0"/>
      <w:marTop w:val="0"/>
      <w:marBottom w:val="0"/>
      <w:divBdr>
        <w:top w:val="none" w:sz="0" w:space="0" w:color="auto"/>
        <w:left w:val="none" w:sz="0" w:space="0" w:color="auto"/>
        <w:bottom w:val="none" w:sz="0" w:space="0" w:color="auto"/>
        <w:right w:val="none" w:sz="0" w:space="0" w:color="auto"/>
      </w:divBdr>
    </w:div>
    <w:div w:id="336466035">
      <w:bodyDiv w:val="1"/>
      <w:marLeft w:val="0"/>
      <w:marRight w:val="0"/>
      <w:marTop w:val="0"/>
      <w:marBottom w:val="0"/>
      <w:divBdr>
        <w:top w:val="none" w:sz="0" w:space="0" w:color="auto"/>
        <w:left w:val="none" w:sz="0" w:space="0" w:color="auto"/>
        <w:bottom w:val="none" w:sz="0" w:space="0" w:color="auto"/>
        <w:right w:val="none" w:sz="0" w:space="0" w:color="auto"/>
      </w:divBdr>
    </w:div>
    <w:div w:id="373506226">
      <w:bodyDiv w:val="1"/>
      <w:marLeft w:val="0"/>
      <w:marRight w:val="0"/>
      <w:marTop w:val="0"/>
      <w:marBottom w:val="0"/>
      <w:divBdr>
        <w:top w:val="none" w:sz="0" w:space="0" w:color="auto"/>
        <w:left w:val="none" w:sz="0" w:space="0" w:color="auto"/>
        <w:bottom w:val="none" w:sz="0" w:space="0" w:color="auto"/>
        <w:right w:val="none" w:sz="0" w:space="0" w:color="auto"/>
      </w:divBdr>
    </w:div>
    <w:div w:id="405151202">
      <w:bodyDiv w:val="1"/>
      <w:marLeft w:val="0"/>
      <w:marRight w:val="0"/>
      <w:marTop w:val="0"/>
      <w:marBottom w:val="0"/>
      <w:divBdr>
        <w:top w:val="none" w:sz="0" w:space="0" w:color="auto"/>
        <w:left w:val="none" w:sz="0" w:space="0" w:color="auto"/>
        <w:bottom w:val="none" w:sz="0" w:space="0" w:color="auto"/>
        <w:right w:val="none" w:sz="0" w:space="0" w:color="auto"/>
      </w:divBdr>
    </w:div>
    <w:div w:id="492142391">
      <w:bodyDiv w:val="1"/>
      <w:marLeft w:val="0"/>
      <w:marRight w:val="0"/>
      <w:marTop w:val="0"/>
      <w:marBottom w:val="0"/>
      <w:divBdr>
        <w:top w:val="none" w:sz="0" w:space="0" w:color="auto"/>
        <w:left w:val="none" w:sz="0" w:space="0" w:color="auto"/>
        <w:bottom w:val="none" w:sz="0" w:space="0" w:color="auto"/>
        <w:right w:val="none" w:sz="0" w:space="0" w:color="auto"/>
      </w:divBdr>
    </w:div>
    <w:div w:id="518009999">
      <w:bodyDiv w:val="1"/>
      <w:marLeft w:val="0"/>
      <w:marRight w:val="360"/>
      <w:marTop w:val="0"/>
      <w:marBottom w:val="0"/>
      <w:divBdr>
        <w:top w:val="none" w:sz="0" w:space="0" w:color="auto"/>
        <w:left w:val="none" w:sz="0" w:space="0" w:color="auto"/>
        <w:bottom w:val="none" w:sz="0" w:space="0" w:color="auto"/>
        <w:right w:val="none" w:sz="0" w:space="0" w:color="auto"/>
      </w:divBdr>
      <w:divsChild>
        <w:div w:id="1525168743">
          <w:marLeft w:val="240"/>
          <w:marRight w:val="240"/>
          <w:marTop w:val="0"/>
          <w:marBottom w:val="0"/>
          <w:divBdr>
            <w:top w:val="none" w:sz="0" w:space="0" w:color="auto"/>
            <w:left w:val="none" w:sz="0" w:space="0" w:color="auto"/>
            <w:bottom w:val="none" w:sz="0" w:space="0" w:color="auto"/>
            <w:right w:val="none" w:sz="0" w:space="0" w:color="auto"/>
          </w:divBdr>
          <w:divsChild>
            <w:div w:id="1231384556">
              <w:marLeft w:val="0"/>
              <w:marRight w:val="0"/>
              <w:marTop w:val="0"/>
              <w:marBottom w:val="0"/>
              <w:divBdr>
                <w:top w:val="none" w:sz="0" w:space="0" w:color="auto"/>
                <w:left w:val="none" w:sz="0" w:space="0" w:color="auto"/>
                <w:bottom w:val="none" w:sz="0" w:space="0" w:color="auto"/>
                <w:right w:val="none" w:sz="0" w:space="0" w:color="auto"/>
              </w:divBdr>
              <w:divsChild>
                <w:div w:id="1729649656">
                  <w:marLeft w:val="240"/>
                  <w:marRight w:val="240"/>
                  <w:marTop w:val="0"/>
                  <w:marBottom w:val="0"/>
                  <w:divBdr>
                    <w:top w:val="none" w:sz="0" w:space="0" w:color="auto"/>
                    <w:left w:val="none" w:sz="0" w:space="0" w:color="auto"/>
                    <w:bottom w:val="none" w:sz="0" w:space="0" w:color="auto"/>
                    <w:right w:val="none" w:sz="0" w:space="0" w:color="auto"/>
                  </w:divBdr>
                  <w:divsChild>
                    <w:div w:id="776407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1785">
      <w:bodyDiv w:val="1"/>
      <w:marLeft w:val="0"/>
      <w:marRight w:val="0"/>
      <w:marTop w:val="0"/>
      <w:marBottom w:val="0"/>
      <w:divBdr>
        <w:top w:val="none" w:sz="0" w:space="0" w:color="auto"/>
        <w:left w:val="none" w:sz="0" w:space="0" w:color="auto"/>
        <w:bottom w:val="none" w:sz="0" w:space="0" w:color="auto"/>
        <w:right w:val="none" w:sz="0" w:space="0" w:color="auto"/>
      </w:divBdr>
    </w:div>
    <w:div w:id="555315303">
      <w:bodyDiv w:val="1"/>
      <w:marLeft w:val="0"/>
      <w:marRight w:val="0"/>
      <w:marTop w:val="0"/>
      <w:marBottom w:val="0"/>
      <w:divBdr>
        <w:top w:val="none" w:sz="0" w:space="0" w:color="auto"/>
        <w:left w:val="none" w:sz="0" w:space="0" w:color="auto"/>
        <w:bottom w:val="none" w:sz="0" w:space="0" w:color="auto"/>
        <w:right w:val="none" w:sz="0" w:space="0" w:color="auto"/>
      </w:divBdr>
    </w:div>
    <w:div w:id="602538480">
      <w:bodyDiv w:val="1"/>
      <w:marLeft w:val="0"/>
      <w:marRight w:val="0"/>
      <w:marTop w:val="0"/>
      <w:marBottom w:val="0"/>
      <w:divBdr>
        <w:top w:val="none" w:sz="0" w:space="0" w:color="auto"/>
        <w:left w:val="none" w:sz="0" w:space="0" w:color="auto"/>
        <w:bottom w:val="none" w:sz="0" w:space="0" w:color="auto"/>
        <w:right w:val="none" w:sz="0" w:space="0" w:color="auto"/>
      </w:divBdr>
    </w:div>
    <w:div w:id="745805533">
      <w:bodyDiv w:val="1"/>
      <w:marLeft w:val="0"/>
      <w:marRight w:val="0"/>
      <w:marTop w:val="0"/>
      <w:marBottom w:val="0"/>
      <w:divBdr>
        <w:top w:val="none" w:sz="0" w:space="0" w:color="auto"/>
        <w:left w:val="none" w:sz="0" w:space="0" w:color="auto"/>
        <w:bottom w:val="none" w:sz="0" w:space="0" w:color="auto"/>
        <w:right w:val="none" w:sz="0" w:space="0" w:color="auto"/>
      </w:divBdr>
    </w:div>
    <w:div w:id="969896831">
      <w:bodyDiv w:val="1"/>
      <w:marLeft w:val="0"/>
      <w:marRight w:val="0"/>
      <w:marTop w:val="0"/>
      <w:marBottom w:val="0"/>
      <w:divBdr>
        <w:top w:val="none" w:sz="0" w:space="0" w:color="auto"/>
        <w:left w:val="none" w:sz="0" w:space="0" w:color="auto"/>
        <w:bottom w:val="none" w:sz="0" w:space="0" w:color="auto"/>
        <w:right w:val="none" w:sz="0" w:space="0" w:color="auto"/>
      </w:divBdr>
    </w:div>
    <w:div w:id="1245601491">
      <w:bodyDiv w:val="1"/>
      <w:marLeft w:val="0"/>
      <w:marRight w:val="0"/>
      <w:marTop w:val="0"/>
      <w:marBottom w:val="0"/>
      <w:divBdr>
        <w:top w:val="none" w:sz="0" w:space="0" w:color="auto"/>
        <w:left w:val="none" w:sz="0" w:space="0" w:color="auto"/>
        <w:bottom w:val="none" w:sz="0" w:space="0" w:color="auto"/>
        <w:right w:val="none" w:sz="0" w:space="0" w:color="auto"/>
      </w:divBdr>
    </w:div>
    <w:div w:id="1249847436">
      <w:bodyDiv w:val="1"/>
      <w:marLeft w:val="0"/>
      <w:marRight w:val="0"/>
      <w:marTop w:val="0"/>
      <w:marBottom w:val="0"/>
      <w:divBdr>
        <w:top w:val="none" w:sz="0" w:space="0" w:color="auto"/>
        <w:left w:val="none" w:sz="0" w:space="0" w:color="auto"/>
        <w:bottom w:val="none" w:sz="0" w:space="0" w:color="auto"/>
        <w:right w:val="none" w:sz="0" w:space="0" w:color="auto"/>
      </w:divBdr>
      <w:divsChild>
        <w:div w:id="202520222">
          <w:marLeft w:val="0"/>
          <w:marRight w:val="0"/>
          <w:marTop w:val="0"/>
          <w:marBottom w:val="0"/>
          <w:divBdr>
            <w:top w:val="none" w:sz="0" w:space="0" w:color="auto"/>
            <w:left w:val="none" w:sz="0" w:space="0" w:color="auto"/>
            <w:bottom w:val="none" w:sz="0" w:space="0" w:color="auto"/>
            <w:right w:val="none" w:sz="0" w:space="0" w:color="auto"/>
          </w:divBdr>
        </w:div>
        <w:div w:id="516430882">
          <w:marLeft w:val="0"/>
          <w:marRight w:val="0"/>
          <w:marTop w:val="0"/>
          <w:marBottom w:val="0"/>
          <w:divBdr>
            <w:top w:val="none" w:sz="0" w:space="0" w:color="auto"/>
            <w:left w:val="none" w:sz="0" w:space="0" w:color="auto"/>
            <w:bottom w:val="none" w:sz="0" w:space="0" w:color="auto"/>
            <w:right w:val="none" w:sz="0" w:space="0" w:color="auto"/>
          </w:divBdr>
        </w:div>
        <w:div w:id="595215623">
          <w:marLeft w:val="0"/>
          <w:marRight w:val="0"/>
          <w:marTop w:val="0"/>
          <w:marBottom w:val="0"/>
          <w:divBdr>
            <w:top w:val="none" w:sz="0" w:space="0" w:color="auto"/>
            <w:left w:val="none" w:sz="0" w:space="0" w:color="auto"/>
            <w:bottom w:val="none" w:sz="0" w:space="0" w:color="auto"/>
            <w:right w:val="none" w:sz="0" w:space="0" w:color="auto"/>
          </w:divBdr>
        </w:div>
        <w:div w:id="764805508">
          <w:marLeft w:val="0"/>
          <w:marRight w:val="0"/>
          <w:marTop w:val="0"/>
          <w:marBottom w:val="0"/>
          <w:divBdr>
            <w:top w:val="none" w:sz="0" w:space="0" w:color="auto"/>
            <w:left w:val="none" w:sz="0" w:space="0" w:color="auto"/>
            <w:bottom w:val="none" w:sz="0" w:space="0" w:color="auto"/>
            <w:right w:val="none" w:sz="0" w:space="0" w:color="auto"/>
          </w:divBdr>
        </w:div>
        <w:div w:id="1037968040">
          <w:marLeft w:val="0"/>
          <w:marRight w:val="0"/>
          <w:marTop w:val="0"/>
          <w:marBottom w:val="0"/>
          <w:divBdr>
            <w:top w:val="none" w:sz="0" w:space="0" w:color="auto"/>
            <w:left w:val="none" w:sz="0" w:space="0" w:color="auto"/>
            <w:bottom w:val="none" w:sz="0" w:space="0" w:color="auto"/>
            <w:right w:val="none" w:sz="0" w:space="0" w:color="auto"/>
          </w:divBdr>
        </w:div>
        <w:div w:id="1619875176">
          <w:marLeft w:val="0"/>
          <w:marRight w:val="0"/>
          <w:marTop w:val="0"/>
          <w:marBottom w:val="0"/>
          <w:divBdr>
            <w:top w:val="none" w:sz="0" w:space="0" w:color="auto"/>
            <w:left w:val="none" w:sz="0" w:space="0" w:color="auto"/>
            <w:bottom w:val="none" w:sz="0" w:space="0" w:color="auto"/>
            <w:right w:val="none" w:sz="0" w:space="0" w:color="auto"/>
          </w:divBdr>
        </w:div>
        <w:div w:id="1635019478">
          <w:marLeft w:val="0"/>
          <w:marRight w:val="0"/>
          <w:marTop w:val="0"/>
          <w:marBottom w:val="0"/>
          <w:divBdr>
            <w:top w:val="none" w:sz="0" w:space="0" w:color="auto"/>
            <w:left w:val="none" w:sz="0" w:space="0" w:color="auto"/>
            <w:bottom w:val="none" w:sz="0" w:space="0" w:color="auto"/>
            <w:right w:val="none" w:sz="0" w:space="0" w:color="auto"/>
          </w:divBdr>
        </w:div>
        <w:div w:id="1899978673">
          <w:marLeft w:val="0"/>
          <w:marRight w:val="0"/>
          <w:marTop w:val="0"/>
          <w:marBottom w:val="0"/>
          <w:divBdr>
            <w:top w:val="none" w:sz="0" w:space="0" w:color="auto"/>
            <w:left w:val="none" w:sz="0" w:space="0" w:color="auto"/>
            <w:bottom w:val="none" w:sz="0" w:space="0" w:color="auto"/>
            <w:right w:val="none" w:sz="0" w:space="0" w:color="auto"/>
          </w:divBdr>
        </w:div>
      </w:divsChild>
    </w:div>
    <w:div w:id="1328750047">
      <w:bodyDiv w:val="1"/>
      <w:marLeft w:val="0"/>
      <w:marRight w:val="0"/>
      <w:marTop w:val="0"/>
      <w:marBottom w:val="0"/>
      <w:divBdr>
        <w:top w:val="none" w:sz="0" w:space="0" w:color="auto"/>
        <w:left w:val="none" w:sz="0" w:space="0" w:color="auto"/>
        <w:bottom w:val="none" w:sz="0" w:space="0" w:color="auto"/>
        <w:right w:val="none" w:sz="0" w:space="0" w:color="auto"/>
      </w:divBdr>
    </w:div>
    <w:div w:id="1351026416">
      <w:bodyDiv w:val="1"/>
      <w:marLeft w:val="0"/>
      <w:marRight w:val="0"/>
      <w:marTop w:val="0"/>
      <w:marBottom w:val="0"/>
      <w:divBdr>
        <w:top w:val="none" w:sz="0" w:space="0" w:color="auto"/>
        <w:left w:val="none" w:sz="0" w:space="0" w:color="auto"/>
        <w:bottom w:val="none" w:sz="0" w:space="0" w:color="auto"/>
        <w:right w:val="none" w:sz="0" w:space="0" w:color="auto"/>
      </w:divBdr>
    </w:div>
    <w:div w:id="1540242634">
      <w:bodyDiv w:val="1"/>
      <w:marLeft w:val="0"/>
      <w:marRight w:val="0"/>
      <w:marTop w:val="0"/>
      <w:marBottom w:val="0"/>
      <w:divBdr>
        <w:top w:val="none" w:sz="0" w:space="0" w:color="auto"/>
        <w:left w:val="none" w:sz="0" w:space="0" w:color="auto"/>
        <w:bottom w:val="none" w:sz="0" w:space="0" w:color="auto"/>
        <w:right w:val="none" w:sz="0" w:space="0" w:color="auto"/>
      </w:divBdr>
    </w:div>
    <w:div w:id="1654261184">
      <w:bodyDiv w:val="1"/>
      <w:marLeft w:val="0"/>
      <w:marRight w:val="0"/>
      <w:marTop w:val="0"/>
      <w:marBottom w:val="0"/>
      <w:divBdr>
        <w:top w:val="none" w:sz="0" w:space="0" w:color="auto"/>
        <w:left w:val="none" w:sz="0" w:space="0" w:color="auto"/>
        <w:bottom w:val="none" w:sz="0" w:space="0" w:color="auto"/>
        <w:right w:val="none" w:sz="0" w:space="0" w:color="auto"/>
      </w:divBdr>
    </w:div>
    <w:div w:id="1794638372">
      <w:bodyDiv w:val="1"/>
      <w:marLeft w:val="0"/>
      <w:marRight w:val="0"/>
      <w:marTop w:val="0"/>
      <w:marBottom w:val="0"/>
      <w:divBdr>
        <w:top w:val="none" w:sz="0" w:space="0" w:color="auto"/>
        <w:left w:val="none" w:sz="0" w:space="0" w:color="auto"/>
        <w:bottom w:val="none" w:sz="0" w:space="0" w:color="auto"/>
        <w:right w:val="none" w:sz="0" w:space="0" w:color="auto"/>
      </w:divBdr>
    </w:div>
    <w:div w:id="1810634609">
      <w:bodyDiv w:val="1"/>
      <w:marLeft w:val="0"/>
      <w:marRight w:val="0"/>
      <w:marTop w:val="0"/>
      <w:marBottom w:val="0"/>
      <w:divBdr>
        <w:top w:val="none" w:sz="0" w:space="0" w:color="auto"/>
        <w:left w:val="none" w:sz="0" w:space="0" w:color="auto"/>
        <w:bottom w:val="none" w:sz="0" w:space="0" w:color="auto"/>
        <w:right w:val="none" w:sz="0" w:space="0" w:color="auto"/>
      </w:divBdr>
    </w:div>
    <w:div w:id="1814906953">
      <w:bodyDiv w:val="1"/>
      <w:marLeft w:val="0"/>
      <w:marRight w:val="0"/>
      <w:marTop w:val="0"/>
      <w:marBottom w:val="0"/>
      <w:divBdr>
        <w:top w:val="none" w:sz="0" w:space="0" w:color="auto"/>
        <w:left w:val="none" w:sz="0" w:space="0" w:color="auto"/>
        <w:bottom w:val="none" w:sz="0" w:space="0" w:color="auto"/>
        <w:right w:val="none" w:sz="0" w:space="0" w:color="auto"/>
      </w:divBdr>
      <w:divsChild>
        <w:div w:id="1718581583">
          <w:marLeft w:val="0"/>
          <w:marRight w:val="0"/>
          <w:marTop w:val="0"/>
          <w:marBottom w:val="0"/>
          <w:divBdr>
            <w:top w:val="none" w:sz="0" w:space="0" w:color="auto"/>
            <w:left w:val="none" w:sz="0" w:space="0" w:color="auto"/>
            <w:bottom w:val="none" w:sz="0" w:space="0" w:color="auto"/>
            <w:right w:val="none" w:sz="0" w:space="0" w:color="auto"/>
          </w:divBdr>
          <w:divsChild>
            <w:div w:id="624582015">
              <w:marLeft w:val="0"/>
              <w:marRight w:val="0"/>
              <w:marTop w:val="0"/>
              <w:marBottom w:val="0"/>
              <w:divBdr>
                <w:top w:val="none" w:sz="0" w:space="0" w:color="auto"/>
                <w:left w:val="none" w:sz="0" w:space="0" w:color="auto"/>
                <w:bottom w:val="none" w:sz="0" w:space="0" w:color="auto"/>
                <w:right w:val="none" w:sz="0" w:space="0" w:color="auto"/>
              </w:divBdr>
            </w:div>
          </w:divsChild>
        </w:div>
        <w:div w:id="1992169366">
          <w:marLeft w:val="0"/>
          <w:marRight w:val="0"/>
          <w:marTop w:val="0"/>
          <w:marBottom w:val="0"/>
          <w:divBdr>
            <w:top w:val="none" w:sz="0" w:space="0" w:color="auto"/>
            <w:left w:val="none" w:sz="0" w:space="0" w:color="auto"/>
            <w:bottom w:val="none" w:sz="0" w:space="0" w:color="auto"/>
            <w:right w:val="none" w:sz="0" w:space="0" w:color="auto"/>
          </w:divBdr>
          <w:divsChild>
            <w:div w:id="1515460229">
              <w:marLeft w:val="0"/>
              <w:marRight w:val="0"/>
              <w:marTop w:val="0"/>
              <w:marBottom w:val="0"/>
              <w:divBdr>
                <w:top w:val="none" w:sz="0" w:space="0" w:color="auto"/>
                <w:left w:val="none" w:sz="0" w:space="0" w:color="auto"/>
                <w:bottom w:val="none" w:sz="0" w:space="0" w:color="auto"/>
                <w:right w:val="none" w:sz="0" w:space="0" w:color="auto"/>
              </w:divBdr>
              <w:divsChild>
                <w:div w:id="791441778">
                  <w:marLeft w:val="0"/>
                  <w:marRight w:val="0"/>
                  <w:marTop w:val="0"/>
                  <w:marBottom w:val="0"/>
                  <w:divBdr>
                    <w:top w:val="none" w:sz="0" w:space="0" w:color="auto"/>
                    <w:left w:val="none" w:sz="0" w:space="0" w:color="auto"/>
                    <w:bottom w:val="none" w:sz="0" w:space="0" w:color="auto"/>
                    <w:right w:val="none" w:sz="0" w:space="0" w:color="auto"/>
                  </w:divBdr>
                  <w:divsChild>
                    <w:div w:id="1090279411">
                      <w:marLeft w:val="0"/>
                      <w:marRight w:val="0"/>
                      <w:marTop w:val="0"/>
                      <w:marBottom w:val="0"/>
                      <w:divBdr>
                        <w:top w:val="none" w:sz="0" w:space="0" w:color="auto"/>
                        <w:left w:val="none" w:sz="0" w:space="0" w:color="auto"/>
                        <w:bottom w:val="none" w:sz="0" w:space="0" w:color="auto"/>
                        <w:right w:val="none" w:sz="0" w:space="0" w:color="auto"/>
                      </w:divBdr>
                      <w:divsChild>
                        <w:div w:id="750395159">
                          <w:marLeft w:val="0"/>
                          <w:marRight w:val="0"/>
                          <w:marTop w:val="0"/>
                          <w:marBottom w:val="0"/>
                          <w:divBdr>
                            <w:top w:val="none" w:sz="0" w:space="0" w:color="auto"/>
                            <w:left w:val="none" w:sz="0" w:space="0" w:color="auto"/>
                            <w:bottom w:val="none" w:sz="0" w:space="0" w:color="auto"/>
                            <w:right w:val="none" w:sz="0" w:space="0" w:color="auto"/>
                          </w:divBdr>
                          <w:divsChild>
                            <w:div w:id="2053336420">
                              <w:marLeft w:val="0"/>
                              <w:marRight w:val="0"/>
                              <w:marTop w:val="0"/>
                              <w:marBottom w:val="0"/>
                              <w:divBdr>
                                <w:top w:val="none" w:sz="0" w:space="0" w:color="auto"/>
                                <w:left w:val="none" w:sz="0" w:space="0" w:color="auto"/>
                                <w:bottom w:val="none" w:sz="0" w:space="0" w:color="auto"/>
                                <w:right w:val="none" w:sz="0" w:space="0" w:color="auto"/>
                              </w:divBdr>
                              <w:divsChild>
                                <w:div w:id="20052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74275">
      <w:bodyDiv w:val="1"/>
      <w:marLeft w:val="0"/>
      <w:marRight w:val="0"/>
      <w:marTop w:val="0"/>
      <w:marBottom w:val="0"/>
      <w:divBdr>
        <w:top w:val="none" w:sz="0" w:space="0" w:color="auto"/>
        <w:left w:val="none" w:sz="0" w:space="0" w:color="auto"/>
        <w:bottom w:val="none" w:sz="0" w:space="0" w:color="auto"/>
        <w:right w:val="none" w:sz="0" w:space="0" w:color="auto"/>
      </w:divBdr>
    </w:div>
    <w:div w:id="20422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smart-wiki.smart-lab.se/display/msg134/Progres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MSG134/IVCT_Framework/wiki/Executable-Test-Case-Development-R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yrobin\Application%20Data\Microsoft\Mod&#232;les\QIPS_xxxx_TMP_Modele_de_style_Deliver_V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789D3-5CE6-443E-B9E2-6CD9892D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QIPS_xxxx_TMP_Modele_de_style_Deliver_V01.0.dot</Template>
  <TotalTime>15</TotalTime>
  <Pages>58</Pages>
  <Words>14083</Words>
  <Characters>116891</Characters>
  <Application>Microsoft Office Word</Application>
  <DocSecurity>0</DocSecurity>
  <Lines>3076</Lines>
  <Paragraphs>2518</Paragraphs>
  <ScaleCrop>false</ScaleCrop>
  <HeadingPairs>
    <vt:vector size="2" baseType="variant">
      <vt:variant>
        <vt:lpstr>Titre</vt:lpstr>
      </vt:variant>
      <vt:variant>
        <vt:i4>1</vt:i4>
      </vt:variant>
    </vt:vector>
  </HeadingPairs>
  <TitlesOfParts>
    <vt:vector size="1" baseType="lpstr">
      <vt:lpstr>ETC FRA Technical Specifications</vt:lpstr>
    </vt:vector>
  </TitlesOfParts>
  <Company/>
  <LinksUpToDate>false</LinksUpToDate>
  <CharactersWithSpaces>128456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ETC FRA Technical Specifications</dc:title>
  <dc:creator>FRANCE</dc:creator>
  <cp:lastModifiedBy>Simon, Dominique</cp:lastModifiedBy>
  <cp:revision>9</cp:revision>
  <cp:lastPrinted>2012-11-30T14:13:00Z</cp:lastPrinted>
  <dcterms:created xsi:type="dcterms:W3CDTF">2018-01-12T15:08:00Z</dcterms:created>
  <dcterms:modified xsi:type="dcterms:W3CDTF">2018-01-30T14:20:00Z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LINKBASE">
    <vt:lpwstr/>
  </property>
  <property fmtid="{D5CDD505-2E9C-101B-9397-08002B2CF9AE}" pid="3" name="DocGroupName">
    <vt:lpwstr> </vt:lpwstr>
  </property>
  <property fmtid="{D5CDD505-2E9C-101B-9397-08002B2CF9AE}" pid="4" name="DocCopyright">
    <vt:lpwstr> </vt:lpwstr>
  </property>
  <property fmtid="{D5CDD505-2E9C-101B-9397-08002B2CF9AE}" pid="5" name="DocMethodName">
    <vt:lpwstr> </vt:lpwstr>
  </property>
  <property fmtid="{D5CDD505-2E9C-101B-9397-08002B2CF9AE}" pid="6" name="DocRegionName">
    <vt:lpwstr> </vt:lpwstr>
  </property>
  <property fmtid="{D5CDD505-2E9C-101B-9397-08002B2CF9AE}" pid="7" name="DocEntityName">
    <vt:lpwstr> </vt:lpwstr>
  </property>
  <property fmtid="{D5CDD505-2E9C-101B-9397-08002B2CF9AE}" pid="8" name="DocUnitName">
    <vt:lpwstr> </vt:lpwstr>
  </property>
  <property fmtid="{D5CDD505-2E9C-101B-9397-08002B2CF9AE}" pid="9" name="DocUnitAdr1">
    <vt:lpwstr> </vt:lpwstr>
  </property>
  <property fmtid="{D5CDD505-2E9C-101B-9397-08002B2CF9AE}" pid="10" name="DocUnitAdr2">
    <vt:lpwstr> </vt:lpwstr>
  </property>
  <property fmtid="{D5CDD505-2E9C-101B-9397-08002B2CF9AE}" pid="11" name="DocUnitAdr3">
    <vt:lpwstr> </vt:lpwstr>
  </property>
  <property fmtid="{D5CDD505-2E9C-101B-9397-08002B2CF9AE}" pid="12" name="DocUnitAdr4">
    <vt:lpwstr> </vt:lpwstr>
  </property>
  <property fmtid="{D5CDD505-2E9C-101B-9397-08002B2CF9AE}" pid="13" name="DocUnitAdr5">
    <vt:lpwstr> </vt:lpwstr>
  </property>
  <property fmtid="{D5CDD505-2E9C-101B-9397-08002B2CF9AE}" pid="14" name="DocUnitPhone">
    <vt:lpwstr> </vt:lpwstr>
  </property>
  <property fmtid="{D5CDD505-2E9C-101B-9397-08002B2CF9AE}" pid="15" name="DocUnitFax">
    <vt:lpwstr> </vt:lpwstr>
  </property>
  <property fmtid="{D5CDD505-2E9C-101B-9397-08002B2CF9AE}" pid="16" name="DocUnitEmail">
    <vt:lpwstr/>
  </property>
  <property fmtid="{D5CDD505-2E9C-101B-9397-08002B2CF9AE}" pid="17" name="DocProjectName">
    <vt:lpwstr> </vt:lpwstr>
  </property>
  <property fmtid="{D5CDD505-2E9C-101B-9397-08002B2CF9AE}" pid="18" name="DocProjectStreamName">
    <vt:lpwstr/>
  </property>
  <property fmtid="{D5CDD505-2E9C-101B-9397-08002B2CF9AE}" pid="19" name="DocTitle">
    <vt:lpwstr>ETC FRA Technical Specifications</vt:lpwstr>
  </property>
  <property fmtid="{D5CDD505-2E9C-101B-9397-08002B2CF9AE}" pid="20" name="DocType">
    <vt:lpwstr>DCT: Dossier de Conception Technique</vt:lpwstr>
  </property>
  <property fmtid="{D5CDD505-2E9C-101B-9397-08002B2CF9AE}" pid="21" name="DocUsage">
    <vt:lpwstr>Livrable</vt:lpwstr>
  </property>
  <property fmtid="{D5CDD505-2E9C-101B-9397-08002B2CF9AE}" pid="22" name="DocVersion">
    <vt:lpwstr>V1.4</vt:lpwstr>
  </property>
  <property fmtid="{D5CDD505-2E9C-101B-9397-08002B2CF9AE}" pid="23" name="DocUpdate">
    <vt:lpwstr>30/01/2018</vt:lpwstr>
  </property>
  <property fmtid="{D5CDD505-2E9C-101B-9397-08002B2CF9AE}" pid="24" name="DocCreation">
    <vt:lpwstr> </vt:lpwstr>
  </property>
  <property fmtid="{D5CDD505-2E9C-101B-9397-08002B2CF9AE}" pid="25" name="DocStatus">
    <vt:lpwstr>Validé</vt:lpwstr>
  </property>
  <property fmtid="{D5CDD505-2E9C-101B-9397-08002B2CF9AE}" pid="26" name="DocAuthor">
    <vt:lpwstr>FRANCE</vt:lpwstr>
  </property>
  <property fmtid="{D5CDD505-2E9C-101B-9397-08002B2CF9AE}" pid="27" name="DocRef">
    <vt:lpwstr> </vt:lpwstr>
  </property>
  <property fmtid="{D5CDD505-2E9C-101B-9397-08002B2CF9AE}" pid="28" name="DocValidationName">
    <vt:lpwstr> </vt:lpwstr>
  </property>
  <property fmtid="{D5CDD505-2E9C-101B-9397-08002B2CF9AE}" pid="29" name="DocCustomerName">
    <vt:lpwstr> </vt:lpwstr>
  </property>
  <property fmtid="{D5CDD505-2E9C-101B-9397-08002B2CF9AE}" pid="30" name="DocLanguage">
    <vt:lpwstr>EN</vt:lpwstr>
  </property>
  <property fmtid="{D5CDD505-2E9C-101B-9397-08002B2CF9AE}" pid="31" name="DocModelName">
    <vt:lpwstr> </vt:lpwstr>
  </property>
  <property fmtid="{D5CDD505-2E9C-101B-9397-08002B2CF9AE}" pid="32" name="DocModelRef">
    <vt:lpwstr> </vt:lpwstr>
  </property>
  <property fmtid="{D5CDD505-2E9C-101B-9397-08002B2CF9AE}" pid="33" name="DocModelVersion">
    <vt:lpwstr> </vt:lpwstr>
  </property>
  <property fmtid="{D5CDD505-2E9C-101B-9397-08002B2CF9AE}" pid="34" name="DocProjectId">
    <vt:lpwstr> </vt:lpwstr>
  </property>
  <property fmtid="{D5CDD505-2E9C-101B-9397-08002B2CF9AE}" pid="35" name="DocProjectStreamId">
    <vt:lpwstr/>
  </property>
  <property fmtid="{D5CDD505-2E9C-101B-9397-08002B2CF9AE}" pid="36" name="DocProjectSerialNumber">
    <vt:lpwstr> </vt:lpwstr>
  </property>
  <property fmtid="{D5CDD505-2E9C-101B-9397-08002B2CF9AE}" pid="37" name="DocURL">
    <vt:lpwstr> </vt:lpwstr>
  </property>
  <property fmtid="{D5CDD505-2E9C-101B-9397-08002B2CF9AE}" pid="38" name="DocLibreDoc">
    <vt:lpwstr/>
  </property>
  <property fmtid="{D5CDD505-2E9C-101B-9397-08002B2CF9AE}" pid="39" name="DocModelAdmin">
    <vt:lpwstr> </vt:lpwstr>
  </property>
  <property fmtid="{D5CDD505-2E9C-101B-9397-08002B2CF9AE}" pid="40" name="DocSite">
    <vt:lpwstr> </vt:lpwstr>
  </property>
</Properties>
</file>